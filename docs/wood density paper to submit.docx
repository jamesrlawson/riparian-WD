
<file path=[Content_Types].xml><?xml version="1.0" encoding="utf-8"?>
<Types xmlns="http://schemas.openxmlformats.org/package/2006/content-types">
  <Default Extension="xml" ContentType="application/xml"/>
  <Default Extension="jpeg" ContentType="image/jpeg"/>
  <Default Extension="tif"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media/image5.tif" ContentType="image/tiff"/>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91A72B" w14:textId="5D5C2E3A" w:rsidR="00B13C08" w:rsidRPr="005E166E" w:rsidRDefault="00B13C08" w:rsidP="00B13C08">
      <w:pPr>
        <w:spacing w:line="360" w:lineRule="auto"/>
        <w:jc w:val="both"/>
        <w:rPr>
          <w:i/>
          <w:sz w:val="26"/>
          <w:szCs w:val="26"/>
        </w:rPr>
      </w:pPr>
      <w:r w:rsidRPr="005E166E">
        <w:rPr>
          <w:i/>
          <w:sz w:val="26"/>
          <w:szCs w:val="26"/>
        </w:rPr>
        <w:t>Hydrological conditions predict wood density in riparian plants</w:t>
      </w:r>
      <w:r>
        <w:rPr>
          <w:i/>
          <w:sz w:val="26"/>
          <w:szCs w:val="26"/>
        </w:rPr>
        <w:t xml:space="preserve"> of </w:t>
      </w:r>
      <w:ins w:id="0" w:author="James Lawson" w:date="2014-06-05T16:20:00Z">
        <w:r w:rsidR="00F30E2A">
          <w:rPr>
            <w:i/>
            <w:sz w:val="26"/>
            <w:szCs w:val="26"/>
          </w:rPr>
          <w:t>s</w:t>
        </w:r>
      </w:ins>
      <w:bookmarkStart w:id="1" w:name="_GoBack"/>
      <w:bookmarkEnd w:id="1"/>
      <w:del w:id="2" w:author="James Lawson" w:date="2014-06-05T16:20:00Z">
        <w:r w:rsidDel="00F30E2A">
          <w:rPr>
            <w:i/>
            <w:sz w:val="26"/>
            <w:szCs w:val="26"/>
          </w:rPr>
          <w:delText>S</w:delText>
        </w:r>
      </w:del>
      <w:r>
        <w:rPr>
          <w:i/>
          <w:sz w:val="26"/>
          <w:szCs w:val="26"/>
        </w:rPr>
        <w:t>outh-eastern Australia</w:t>
      </w:r>
    </w:p>
    <w:p w14:paraId="55C6C947" w14:textId="77777777" w:rsidR="00B13C08" w:rsidRDefault="00B13C08" w:rsidP="00B13C08">
      <w:pPr>
        <w:spacing w:line="360" w:lineRule="auto"/>
        <w:jc w:val="both"/>
        <w:rPr>
          <w:vertAlign w:val="superscript"/>
        </w:rPr>
      </w:pPr>
      <w:r w:rsidRPr="00913D53">
        <w:t>James R. Lawson</w:t>
      </w:r>
      <w:r>
        <w:t>*</w:t>
      </w:r>
      <w:r w:rsidRPr="00913D53">
        <w:rPr>
          <w:vertAlign w:val="superscript"/>
        </w:rPr>
        <w:t>1</w:t>
      </w:r>
      <w:r>
        <w:t xml:space="preserve">, </w:t>
      </w:r>
      <w:r w:rsidRPr="00913D53">
        <w:t>Kirstie A. Fryirs</w:t>
      </w:r>
      <w:r w:rsidRPr="00913D53">
        <w:rPr>
          <w:vertAlign w:val="superscript"/>
        </w:rPr>
        <w:t>2</w:t>
      </w:r>
      <w:r>
        <w:t xml:space="preserve">, </w:t>
      </w:r>
      <w:r w:rsidRPr="00913D53">
        <w:t>Michelle R. Leishman</w:t>
      </w:r>
      <w:r w:rsidRPr="00913D53">
        <w:rPr>
          <w:vertAlign w:val="superscript"/>
        </w:rPr>
        <w:t>1</w:t>
      </w:r>
    </w:p>
    <w:p w14:paraId="46248C86" w14:textId="77777777" w:rsidR="00B13C08" w:rsidRDefault="00B13C08" w:rsidP="00B13C08">
      <w:pPr>
        <w:pStyle w:val="ListParagraph"/>
        <w:numPr>
          <w:ilvl w:val="0"/>
          <w:numId w:val="4"/>
        </w:numPr>
        <w:spacing w:line="360" w:lineRule="auto"/>
        <w:jc w:val="both"/>
      </w:pPr>
      <w:r>
        <w:t>Department of Biological Sciences, Macquarie University, North Ryde, NSW 2109, Australia</w:t>
      </w:r>
    </w:p>
    <w:p w14:paraId="032FC175" w14:textId="77777777" w:rsidR="00B13C08" w:rsidRDefault="00B13C08" w:rsidP="00B13C08">
      <w:pPr>
        <w:pStyle w:val="ListParagraph"/>
        <w:numPr>
          <w:ilvl w:val="0"/>
          <w:numId w:val="4"/>
        </w:numPr>
        <w:spacing w:line="360" w:lineRule="auto"/>
        <w:jc w:val="both"/>
      </w:pPr>
      <w:r>
        <w:t>Department of Environment and Geography, Macquarie University, North Ryde, NSW 2109, Australia</w:t>
      </w:r>
    </w:p>
    <w:p w14:paraId="5A1D51A3" w14:textId="77777777" w:rsidR="00B13C08" w:rsidRDefault="00B13C08" w:rsidP="00B13C08">
      <w:pPr>
        <w:spacing w:line="360" w:lineRule="auto"/>
        <w:jc w:val="both"/>
      </w:pPr>
      <w:r>
        <w:t xml:space="preserve">* </w:t>
      </w:r>
      <w:hyperlink r:id="rId7" w:history="1">
        <w:r w:rsidRPr="0098229F">
          <w:rPr>
            <w:rStyle w:val="Hyperlink"/>
          </w:rPr>
          <w:t>james.lawson@mq.edu.au</w:t>
        </w:r>
      </w:hyperlink>
      <w:r>
        <w:t xml:space="preserve">, fax: </w:t>
      </w:r>
      <w:r w:rsidRPr="00FF0455">
        <w:t>+61 2 9850 8245</w:t>
      </w:r>
      <w:r>
        <w:t>, phone: +61 2 9850 8160</w:t>
      </w:r>
    </w:p>
    <w:p w14:paraId="31D1B388" w14:textId="77777777" w:rsidR="00B13C08" w:rsidRPr="00913D53" w:rsidRDefault="00B13C08" w:rsidP="00B13C08">
      <w:pPr>
        <w:spacing w:line="360" w:lineRule="auto"/>
        <w:jc w:val="both"/>
      </w:pPr>
      <w:r>
        <w:t>Running title: “Influence of hydrology on wood density.”</w:t>
      </w:r>
    </w:p>
    <w:p w14:paraId="54E146AA" w14:textId="77777777" w:rsidR="00B13C08" w:rsidRDefault="00B13C08" w:rsidP="00B13C08">
      <w:pPr>
        <w:spacing w:line="360" w:lineRule="auto"/>
        <w:jc w:val="both"/>
        <w:rPr>
          <w:b/>
        </w:rPr>
      </w:pPr>
    </w:p>
    <w:p w14:paraId="6160D4ED" w14:textId="77777777" w:rsidR="00B13C08" w:rsidRDefault="00B13C08" w:rsidP="00B13C08">
      <w:pPr>
        <w:spacing w:line="360" w:lineRule="auto"/>
        <w:jc w:val="both"/>
        <w:rPr>
          <w:b/>
        </w:rPr>
      </w:pPr>
    </w:p>
    <w:p w14:paraId="5AD57AE3" w14:textId="77777777" w:rsidR="00B13C08" w:rsidRDefault="00B13C08" w:rsidP="00B13C08">
      <w:pPr>
        <w:spacing w:line="360" w:lineRule="auto"/>
        <w:jc w:val="both"/>
        <w:rPr>
          <w:b/>
        </w:rPr>
      </w:pPr>
    </w:p>
    <w:p w14:paraId="4AD83ACB" w14:textId="77777777" w:rsidR="00B13C08" w:rsidRDefault="00B13C08" w:rsidP="00B13C08">
      <w:pPr>
        <w:spacing w:line="360" w:lineRule="auto"/>
        <w:jc w:val="both"/>
        <w:rPr>
          <w:b/>
        </w:rPr>
      </w:pPr>
    </w:p>
    <w:p w14:paraId="64545FE6" w14:textId="77777777" w:rsidR="00B13C08" w:rsidRDefault="00B13C08" w:rsidP="00B13C08">
      <w:pPr>
        <w:spacing w:line="360" w:lineRule="auto"/>
        <w:jc w:val="both"/>
        <w:rPr>
          <w:b/>
        </w:rPr>
      </w:pPr>
    </w:p>
    <w:p w14:paraId="13EFF8D0" w14:textId="77777777" w:rsidR="00B13C08" w:rsidRDefault="00B13C08" w:rsidP="00B13C08">
      <w:pPr>
        <w:spacing w:line="360" w:lineRule="auto"/>
        <w:jc w:val="both"/>
        <w:rPr>
          <w:b/>
        </w:rPr>
      </w:pPr>
    </w:p>
    <w:p w14:paraId="7828F982" w14:textId="77777777" w:rsidR="00B13C08" w:rsidRDefault="00B13C08" w:rsidP="00B13C08">
      <w:pPr>
        <w:spacing w:line="360" w:lineRule="auto"/>
        <w:jc w:val="both"/>
        <w:rPr>
          <w:b/>
        </w:rPr>
      </w:pPr>
    </w:p>
    <w:p w14:paraId="56F8E809" w14:textId="77777777" w:rsidR="00B13C08" w:rsidRDefault="00B13C08" w:rsidP="00B13C08">
      <w:pPr>
        <w:spacing w:line="360" w:lineRule="auto"/>
        <w:jc w:val="both"/>
        <w:rPr>
          <w:b/>
        </w:rPr>
      </w:pPr>
    </w:p>
    <w:p w14:paraId="25EA8C32" w14:textId="77777777" w:rsidR="00B13C08" w:rsidRDefault="00B13C08" w:rsidP="00B13C08">
      <w:pPr>
        <w:spacing w:line="360" w:lineRule="auto"/>
        <w:jc w:val="both"/>
        <w:rPr>
          <w:b/>
        </w:rPr>
      </w:pPr>
    </w:p>
    <w:p w14:paraId="3211155C" w14:textId="77777777" w:rsidR="00B13C08" w:rsidRDefault="00B13C08" w:rsidP="00B13C08">
      <w:pPr>
        <w:spacing w:line="360" w:lineRule="auto"/>
        <w:jc w:val="both"/>
        <w:rPr>
          <w:b/>
        </w:rPr>
      </w:pPr>
    </w:p>
    <w:p w14:paraId="546D30EE" w14:textId="77777777" w:rsidR="00B13C08" w:rsidRDefault="00B13C08" w:rsidP="00B13C08">
      <w:pPr>
        <w:spacing w:line="360" w:lineRule="auto"/>
        <w:jc w:val="both"/>
        <w:rPr>
          <w:b/>
        </w:rPr>
      </w:pPr>
    </w:p>
    <w:p w14:paraId="7BFAF160" w14:textId="77777777" w:rsidR="00B13C08" w:rsidRDefault="00B13C08" w:rsidP="00B13C08">
      <w:pPr>
        <w:spacing w:line="360" w:lineRule="auto"/>
        <w:jc w:val="both"/>
        <w:rPr>
          <w:b/>
        </w:rPr>
      </w:pPr>
    </w:p>
    <w:p w14:paraId="650AE4B0" w14:textId="77777777" w:rsidR="00B13C08" w:rsidRDefault="00B13C08" w:rsidP="00B13C08">
      <w:pPr>
        <w:spacing w:line="360" w:lineRule="auto"/>
        <w:jc w:val="both"/>
        <w:rPr>
          <w:b/>
        </w:rPr>
      </w:pPr>
    </w:p>
    <w:p w14:paraId="6DF414AB" w14:textId="77777777" w:rsidR="00B13C08" w:rsidRDefault="00B13C08" w:rsidP="00B13C08">
      <w:pPr>
        <w:spacing w:line="360" w:lineRule="auto"/>
        <w:jc w:val="both"/>
        <w:rPr>
          <w:b/>
        </w:rPr>
      </w:pPr>
    </w:p>
    <w:p w14:paraId="47C9D111" w14:textId="77777777" w:rsidR="00B13C08" w:rsidRDefault="00B13C08" w:rsidP="00B13C08">
      <w:pPr>
        <w:spacing w:line="360" w:lineRule="auto"/>
        <w:jc w:val="both"/>
        <w:rPr>
          <w:b/>
        </w:rPr>
      </w:pPr>
    </w:p>
    <w:p w14:paraId="24665736" w14:textId="77777777" w:rsidR="00B13C08" w:rsidRDefault="00B13C08" w:rsidP="00B13C08">
      <w:pPr>
        <w:spacing w:line="360" w:lineRule="auto"/>
        <w:jc w:val="both"/>
        <w:rPr>
          <w:b/>
        </w:rPr>
      </w:pPr>
    </w:p>
    <w:p w14:paraId="052C8AE3" w14:textId="77777777" w:rsidR="00B13C08" w:rsidRDefault="00B13C08" w:rsidP="00B13C08">
      <w:pPr>
        <w:spacing w:line="360" w:lineRule="auto"/>
        <w:jc w:val="both"/>
        <w:rPr>
          <w:b/>
        </w:rPr>
      </w:pPr>
    </w:p>
    <w:p w14:paraId="18D8D8E5" w14:textId="77777777" w:rsidR="008E156A" w:rsidRDefault="00EF54F7" w:rsidP="00195FA8">
      <w:pPr>
        <w:spacing w:line="360" w:lineRule="auto"/>
        <w:rPr>
          <w:b/>
        </w:rPr>
      </w:pPr>
      <w:r>
        <w:rPr>
          <w:b/>
        </w:rPr>
        <w:lastRenderedPageBreak/>
        <w:t>Summary</w:t>
      </w:r>
    </w:p>
    <w:p w14:paraId="52058608" w14:textId="65FCDBF9" w:rsidR="00963FDF" w:rsidRPr="00B51F2E" w:rsidRDefault="005779AB" w:rsidP="00B51F2E">
      <w:pPr>
        <w:pStyle w:val="ListParagraph"/>
        <w:numPr>
          <w:ilvl w:val="0"/>
          <w:numId w:val="3"/>
        </w:numPr>
        <w:spacing w:line="360" w:lineRule="auto"/>
        <w:jc w:val="both"/>
        <w:rPr>
          <w:rFonts w:cs="Arial"/>
        </w:rPr>
      </w:pPr>
      <w:r w:rsidRPr="000E625F">
        <w:rPr>
          <w:rFonts w:cs="Arial"/>
        </w:rPr>
        <w:t xml:space="preserve">Wood density is a key plant functional trait which integrates the trade-offs characteristic to riparian plant ecological strategies. </w:t>
      </w:r>
      <w:r w:rsidR="00963FDF" w:rsidRPr="00B51F2E">
        <w:rPr>
          <w:rFonts w:cs="Arial"/>
        </w:rPr>
        <w:t xml:space="preserve">Although </w:t>
      </w:r>
      <w:r w:rsidR="00B51F2E">
        <w:rPr>
          <w:rFonts w:cs="Arial"/>
        </w:rPr>
        <w:t xml:space="preserve">high </w:t>
      </w:r>
      <w:r w:rsidR="00963FDF" w:rsidRPr="00B51F2E">
        <w:rPr>
          <w:rFonts w:cs="Arial"/>
        </w:rPr>
        <w:t>dens</w:t>
      </w:r>
      <w:r w:rsidR="00B51F2E">
        <w:rPr>
          <w:rFonts w:cs="Arial"/>
        </w:rPr>
        <w:t>ity</w:t>
      </w:r>
      <w:r w:rsidR="00963FDF" w:rsidRPr="00B51F2E">
        <w:rPr>
          <w:rFonts w:cs="Arial"/>
        </w:rPr>
        <w:t xml:space="preserve"> wood</w:t>
      </w:r>
      <w:r w:rsidR="00B51F2E">
        <w:rPr>
          <w:rFonts w:cs="Arial"/>
        </w:rPr>
        <w:t xml:space="preserve"> is</w:t>
      </w:r>
      <w:r w:rsidR="00963FDF" w:rsidRPr="00B51F2E">
        <w:rPr>
          <w:rFonts w:cs="Arial"/>
        </w:rPr>
        <w:t xml:space="preserve"> costly to construct, </w:t>
      </w:r>
      <w:r w:rsidR="00B51F2E">
        <w:rPr>
          <w:rFonts w:cs="Arial"/>
        </w:rPr>
        <w:t xml:space="preserve">it </w:t>
      </w:r>
      <w:r w:rsidR="00963FDF" w:rsidRPr="00B51F2E">
        <w:rPr>
          <w:rFonts w:cs="Arial"/>
        </w:rPr>
        <w:t>confer</w:t>
      </w:r>
      <w:r w:rsidR="00B51F2E">
        <w:rPr>
          <w:rFonts w:cs="Arial"/>
        </w:rPr>
        <w:t>s</w:t>
      </w:r>
      <w:r w:rsidR="00963FDF" w:rsidRPr="00B51F2E">
        <w:rPr>
          <w:rFonts w:cs="Arial"/>
        </w:rPr>
        <w:t xml:space="preserve"> mechanical stiffness to stems, </w:t>
      </w:r>
      <w:r w:rsidR="00B51F2E">
        <w:rPr>
          <w:rFonts w:cs="Arial"/>
        </w:rPr>
        <w:t>increasing a plant’s capacity to</w:t>
      </w:r>
      <w:r w:rsidR="00963FDF" w:rsidRPr="00B51F2E">
        <w:rPr>
          <w:rFonts w:cs="Arial"/>
        </w:rPr>
        <w:t xml:space="preserve"> withstand flooding</w:t>
      </w:r>
      <w:r w:rsidR="00B51F2E">
        <w:rPr>
          <w:rFonts w:cs="Arial"/>
        </w:rPr>
        <w:t xml:space="preserve">, and also enables increased </w:t>
      </w:r>
      <w:r w:rsidR="00963FDF" w:rsidRPr="00B51F2E">
        <w:rPr>
          <w:rFonts w:cs="Arial"/>
        </w:rPr>
        <w:t xml:space="preserve">tolerance </w:t>
      </w:r>
      <w:r w:rsidR="00B51F2E">
        <w:rPr>
          <w:rFonts w:cs="Arial"/>
        </w:rPr>
        <w:t>to water stress</w:t>
      </w:r>
      <w:r w:rsidR="00963FDF" w:rsidRPr="00B51F2E">
        <w:rPr>
          <w:rFonts w:cs="Arial"/>
        </w:rPr>
        <w:t xml:space="preserve">. </w:t>
      </w:r>
      <w:r w:rsidR="000E625F" w:rsidRPr="00B51F2E">
        <w:rPr>
          <w:rFonts w:cs="Arial"/>
        </w:rPr>
        <w:t>For riparian plants, fluctuations in soil moisture driven by surface hydrology should therefore be an important driver of variation in wood density.</w:t>
      </w:r>
    </w:p>
    <w:p w14:paraId="38F3CDA1" w14:textId="77777777" w:rsidR="00920682" w:rsidRPr="00EA700F" w:rsidRDefault="005779AB" w:rsidP="005D5C1C">
      <w:pPr>
        <w:pStyle w:val="ListParagraph"/>
        <w:numPr>
          <w:ilvl w:val="0"/>
          <w:numId w:val="3"/>
        </w:numPr>
        <w:spacing w:line="360" w:lineRule="auto"/>
        <w:jc w:val="both"/>
      </w:pPr>
      <w:r w:rsidRPr="00C33DA1">
        <w:rPr>
          <w:rFonts w:cs="Arial"/>
        </w:rPr>
        <w:t xml:space="preserve">We </w:t>
      </w:r>
      <w:r w:rsidR="00C33DA1" w:rsidRPr="00C33DA1">
        <w:rPr>
          <w:rFonts w:cs="Arial"/>
        </w:rPr>
        <w:t>asked the following questions in the study</w:t>
      </w:r>
      <w:r w:rsidRPr="00C33DA1">
        <w:rPr>
          <w:rFonts w:cs="Arial"/>
        </w:rPr>
        <w:t xml:space="preserve">: </w:t>
      </w:r>
      <w:r w:rsidR="00920682" w:rsidRPr="00EA700F">
        <w:t>(1) do riparian vegetation communities along hydrologically distinct classes of river exhibit differences in wood density? (2) is wood density related to the frequency and magnitude of flood disturbance? (3) is wood density related to predictability of water ava</w:t>
      </w:r>
      <w:r w:rsidR="00920682">
        <w:t>ilability in the riparian zone?</w:t>
      </w:r>
    </w:p>
    <w:p w14:paraId="7C246277" w14:textId="77777777" w:rsidR="000E625F" w:rsidRPr="00C33DA1" w:rsidRDefault="005779AB" w:rsidP="007F4D38">
      <w:pPr>
        <w:pStyle w:val="ListParagraph"/>
        <w:numPr>
          <w:ilvl w:val="0"/>
          <w:numId w:val="3"/>
        </w:numPr>
        <w:autoSpaceDE w:val="0"/>
        <w:autoSpaceDN w:val="0"/>
        <w:adjustRightInd w:val="0"/>
        <w:spacing w:after="0" w:line="360" w:lineRule="auto"/>
        <w:rPr>
          <w:rFonts w:cs="Arial"/>
        </w:rPr>
      </w:pPr>
      <w:r w:rsidRPr="00C33DA1">
        <w:rPr>
          <w:rFonts w:cs="Arial"/>
        </w:rPr>
        <w:t xml:space="preserve">We surveyed wood density of dominant species at fifteen riparian sites along flow-gauged rivers across south-eastern Australia. </w:t>
      </w:r>
      <w:r w:rsidR="00963FDF" w:rsidRPr="00C33DA1">
        <w:rPr>
          <w:rFonts w:cs="Arial"/>
        </w:rPr>
        <w:t xml:space="preserve">Due to the broad range of hydrological variability associated with Australian river systems, this set of sites functions as </w:t>
      </w:r>
      <w:r w:rsidR="009112D1">
        <w:rPr>
          <w:rFonts w:cs="Arial"/>
        </w:rPr>
        <w:t xml:space="preserve">a </w:t>
      </w:r>
      <w:r w:rsidR="00963FDF" w:rsidRPr="00C33DA1">
        <w:rPr>
          <w:rFonts w:cs="Arial"/>
        </w:rPr>
        <w:t xml:space="preserve">useful model for assessing the response of riparian plants to changing hydrological conditions. </w:t>
      </w:r>
    </w:p>
    <w:p w14:paraId="1AE26C4A" w14:textId="77777777" w:rsidR="00C33DA1" w:rsidRDefault="00C33DA1" w:rsidP="007F4D38">
      <w:pPr>
        <w:pStyle w:val="ListParagraph"/>
        <w:numPr>
          <w:ilvl w:val="0"/>
          <w:numId w:val="3"/>
        </w:numPr>
        <w:spacing w:line="360" w:lineRule="auto"/>
      </w:pPr>
      <w:r>
        <w:t xml:space="preserve">We found wood density </w:t>
      </w:r>
      <w:r w:rsidR="009112D1">
        <w:t>varied</w:t>
      </w:r>
      <w:r>
        <w:t xml:space="preserve"> strongly along a single axis of hydrological variability. This axis integrates flood intensity and frequency with metrics of hydrological unpredictability, and can be conceptualised as a gradient of environmental harshness</w:t>
      </w:r>
      <w:r w:rsidR="009112D1">
        <w:t>, with higher wood density stems associated with harsher conditions</w:t>
      </w:r>
      <w:r>
        <w:t>.</w:t>
      </w:r>
      <w:r w:rsidRPr="00F75655">
        <w:t xml:space="preserve"> </w:t>
      </w:r>
    </w:p>
    <w:p w14:paraId="7B610C80" w14:textId="77777777" w:rsidR="00963FDF" w:rsidRPr="009C560D" w:rsidRDefault="000E625F" w:rsidP="009C560D">
      <w:pPr>
        <w:pStyle w:val="ListParagraph"/>
        <w:numPr>
          <w:ilvl w:val="0"/>
          <w:numId w:val="3"/>
        </w:numPr>
        <w:autoSpaceDE w:val="0"/>
        <w:autoSpaceDN w:val="0"/>
        <w:adjustRightInd w:val="0"/>
        <w:spacing w:after="0" w:line="360" w:lineRule="auto"/>
        <w:rPr>
          <w:rFonts w:cs="Arial"/>
        </w:rPr>
      </w:pPr>
      <w:r w:rsidRPr="009C560D">
        <w:rPr>
          <w:rFonts w:cs="Arial"/>
          <w:i/>
        </w:rPr>
        <w:t>Synthesis:</w:t>
      </w:r>
      <w:r w:rsidRPr="009C560D">
        <w:rPr>
          <w:rFonts w:cs="Arial"/>
        </w:rPr>
        <w:t xml:space="preserve"> </w:t>
      </w:r>
      <w:r w:rsidR="005779AB" w:rsidRPr="009C560D">
        <w:rPr>
          <w:rFonts w:cs="Arial"/>
        </w:rPr>
        <w:t>Our study highlights the importance of hydrological conditions</w:t>
      </w:r>
      <w:r w:rsidR="000961C3" w:rsidRPr="009C560D">
        <w:rPr>
          <w:rFonts w:cs="Arial"/>
        </w:rPr>
        <w:t xml:space="preserve">, </w:t>
      </w:r>
      <w:r w:rsidR="005779AB" w:rsidRPr="009C560D">
        <w:rPr>
          <w:rFonts w:cs="Arial"/>
        </w:rPr>
        <w:t xml:space="preserve">particularly disturbance and environmental unpredictability, as determinants of ecological strategy in riparian plants. </w:t>
      </w:r>
      <w:r w:rsidRPr="009C560D">
        <w:rPr>
          <w:rFonts w:cs="Arial"/>
        </w:rPr>
        <w:t>Large, rare flood</w:t>
      </w:r>
      <w:r w:rsidR="00C33DA1" w:rsidRPr="009C560D">
        <w:rPr>
          <w:rFonts w:cs="Arial"/>
        </w:rPr>
        <w:t xml:space="preserve"> events</w:t>
      </w:r>
      <w:r w:rsidRPr="009C560D">
        <w:rPr>
          <w:rFonts w:cs="Arial"/>
        </w:rPr>
        <w:t xml:space="preserve"> </w:t>
      </w:r>
      <w:r w:rsidRPr="007F4D38">
        <w:rPr>
          <w:rFonts w:cs="Arial"/>
        </w:rPr>
        <w:t>in particular appear to be driving selection for higher wood density strategies.</w:t>
      </w:r>
      <w:r w:rsidRPr="005D5C1C">
        <w:rPr>
          <w:rFonts w:cs="Arial"/>
        </w:rPr>
        <w:t xml:space="preserve"> </w:t>
      </w:r>
      <w:r w:rsidR="00963FDF" w:rsidRPr="00EA700F">
        <w:t xml:space="preserve">This is likely to </w:t>
      </w:r>
      <w:r w:rsidR="00963FDF">
        <w:t>have</w:t>
      </w:r>
      <w:r w:rsidR="00963FDF" w:rsidRPr="00EA700F">
        <w:t xml:space="preserve"> </w:t>
      </w:r>
      <w:r w:rsidR="00963FDF">
        <w:t>significant</w:t>
      </w:r>
      <w:r w:rsidR="00963FDF" w:rsidRPr="00EA700F">
        <w:t xml:space="preserve"> ecological consequences for riparian plant communities</w:t>
      </w:r>
      <w:r w:rsidR="00963FDF">
        <w:t xml:space="preserve"> in an Australian context, as well as in other regions</w:t>
      </w:r>
      <w:r w:rsidR="00963FDF" w:rsidRPr="00EA700F">
        <w:t xml:space="preserve"> where increasing climatic variability and frequency of extreme events are hallmarks of climate change </w:t>
      </w:r>
      <w:commentRangeStart w:id="3"/>
      <w:r w:rsidR="00963FDF" w:rsidRPr="00EA700F">
        <w:t>predictions</w:t>
      </w:r>
      <w:commentRangeEnd w:id="3"/>
      <w:r w:rsidR="00EF54F7">
        <w:rPr>
          <w:rStyle w:val="CommentReference"/>
        </w:rPr>
        <w:commentReference w:id="3"/>
      </w:r>
      <w:r w:rsidR="00963FDF">
        <w:t>.</w:t>
      </w:r>
    </w:p>
    <w:p w14:paraId="55297E7D" w14:textId="77777777" w:rsidR="005E166E" w:rsidRDefault="005E166E" w:rsidP="00AC4611">
      <w:pPr>
        <w:autoSpaceDE w:val="0"/>
        <w:autoSpaceDN w:val="0"/>
        <w:adjustRightInd w:val="0"/>
        <w:spacing w:after="0" w:line="360" w:lineRule="auto"/>
        <w:rPr>
          <w:rFonts w:cs="Arial"/>
        </w:rPr>
      </w:pPr>
    </w:p>
    <w:p w14:paraId="33E66225" w14:textId="77777777" w:rsidR="00B13C08" w:rsidRDefault="00B13C08" w:rsidP="00B13C08">
      <w:pPr>
        <w:spacing w:line="360" w:lineRule="auto"/>
        <w:jc w:val="both"/>
        <w:rPr>
          <w:b/>
        </w:rPr>
      </w:pPr>
      <w:r>
        <w:rPr>
          <w:b/>
        </w:rPr>
        <w:t>Key words</w:t>
      </w:r>
    </w:p>
    <w:p w14:paraId="284FEC07" w14:textId="77777777" w:rsidR="00B13C08" w:rsidRPr="00FF0455" w:rsidRDefault="00B13C08" w:rsidP="00B13C08">
      <w:pPr>
        <w:spacing w:line="360" w:lineRule="auto"/>
        <w:jc w:val="both"/>
      </w:pPr>
      <w:r>
        <w:t>Climate change, community assembly, disturbance, ecohydrology, ecological strategy, environmental unpredictability, functional traits.</w:t>
      </w:r>
    </w:p>
    <w:p w14:paraId="1D1E8011" w14:textId="77777777" w:rsidR="00963FDF" w:rsidRDefault="00963FDF" w:rsidP="00AC4611">
      <w:pPr>
        <w:autoSpaceDE w:val="0"/>
        <w:autoSpaceDN w:val="0"/>
        <w:adjustRightInd w:val="0"/>
        <w:spacing w:after="0" w:line="360" w:lineRule="auto"/>
        <w:rPr>
          <w:rFonts w:cs="Arial"/>
        </w:rPr>
      </w:pPr>
    </w:p>
    <w:p w14:paraId="3623D681" w14:textId="77777777" w:rsidR="008E156A" w:rsidRDefault="008E156A" w:rsidP="00636F75">
      <w:pPr>
        <w:spacing w:line="360" w:lineRule="auto"/>
        <w:rPr>
          <w:b/>
        </w:rPr>
      </w:pPr>
    </w:p>
    <w:p w14:paraId="17E8F3E6" w14:textId="77777777" w:rsidR="00195FA8" w:rsidRDefault="00195FA8" w:rsidP="00636F75">
      <w:pPr>
        <w:spacing w:line="360" w:lineRule="auto"/>
        <w:rPr>
          <w:b/>
        </w:rPr>
      </w:pPr>
    </w:p>
    <w:p w14:paraId="5EE17AA5" w14:textId="77777777" w:rsidR="008E156A" w:rsidRDefault="00B634E6" w:rsidP="00636F75">
      <w:pPr>
        <w:spacing w:line="360" w:lineRule="auto"/>
        <w:rPr>
          <w:b/>
        </w:rPr>
      </w:pPr>
      <w:r w:rsidRPr="00EA700F">
        <w:rPr>
          <w:b/>
        </w:rPr>
        <w:lastRenderedPageBreak/>
        <w:t>Introduction</w:t>
      </w:r>
    </w:p>
    <w:p w14:paraId="0B2AFFB6" w14:textId="77777777" w:rsidR="008E156A" w:rsidRDefault="00B634E6" w:rsidP="00636F75">
      <w:pPr>
        <w:spacing w:line="360" w:lineRule="auto"/>
        <w:rPr>
          <w:lang w:val="en-US"/>
        </w:rPr>
      </w:pPr>
      <w:r w:rsidRPr="00EA700F">
        <w:rPr>
          <w:lang w:val="en-US"/>
        </w:rPr>
        <w:t xml:space="preserve">Functional trait oriented approaches to understanding community assembly </w:t>
      </w:r>
      <w:r w:rsidR="00276818">
        <w:rPr>
          <w:lang w:val="en-US"/>
        </w:rPr>
        <w:fldChar w:fldCharType="begin" w:fldLock="1"/>
      </w:r>
      <w:r w:rsidR="00723D9C">
        <w:rPr>
          <w:lang w:val="en-US"/>
        </w:rPr>
        <w:instrText>ADDIN CSL_CITATION { "citationItems" : [ { "id" : "ITEM-1", "itemData" : { "DOI" : "10.1016/j.tree.2006.02.002", "ISSN" : "0169-5347", "PMID" : "16701083", "abstract" : "There is considerable debate about whether community ecology will ever produce general principles. We suggest here that this can be achieved but that community ecology has lost its way by focusing on pairwise species interactions independent of the environment. We assert that community ecology should return to an emphasis on four themes that are tied together by a two-step process: how the fundamental niche is governed by functional traits within the context of abiotic environmental gradients; and how the interaction between traits and fundamental niches maps onto the realized niche in the context of a biotic interaction milieu. We suggest this approach can create a more quantitative and predictive science that can more readily address issues of global change.", "author" : [ { "dropping-particle" : "", "family" : "McGill", "given" : "Brian J", "non-dropping-particle" : "", "parse-names" : false, "suffix" : "" }, { "dropping-particle" : "", "family" : "Enquist", "given" : "Brian J", "non-dropping-particle" : "", "parse-names" : false, "suffix" : "" }, { "dropping-particle" : "", "family" : "Weiher", "given" : "Evan", "non-dropping-particle" : "", "parse-names" : false, "suffix" : "" }, { "dropping-particle" : "", "family" : "Westoby", "given" : "Mark", "non-dropping-particle" : "", "parse-names" : false, "suffix" : "" } ], "container-title" : "Trends in Ecology &amp; Evolution", "id" : "ITEM-1", "issue" : "4", "issued" : { "date-parts" : [ [ "2006", "4" ] ] }, "page" : "178-85", "title" : "Rebuilding community ecology from functional traits.", "type" : "article-journal", "volume" : "21" }, "uris" : [ "http://www.mendeley.com/documents/?uuid=961e2f0a-4962-4b2a-b646-d26045154e51" ] } ], "mendeley" : { "previouslyFormattedCitation" : "(McGill &lt;i&gt;et al.&lt;/i&gt; 2006)" }, "properties" : { "noteIndex" : 0 }, "schema" : "https://github.com/citation-style-language/schema/raw/master/csl-citation.json" }</w:instrText>
      </w:r>
      <w:r w:rsidR="00276818">
        <w:rPr>
          <w:lang w:val="en-US"/>
        </w:rPr>
        <w:fldChar w:fldCharType="separate"/>
      </w:r>
      <w:r w:rsidR="00723D9C" w:rsidRPr="00723D9C">
        <w:rPr>
          <w:noProof/>
          <w:lang w:val="en-US"/>
        </w:rPr>
        <w:t xml:space="preserve">(McGill </w:t>
      </w:r>
      <w:r w:rsidR="00723D9C" w:rsidRPr="00723D9C">
        <w:rPr>
          <w:i/>
          <w:noProof/>
          <w:lang w:val="en-US"/>
        </w:rPr>
        <w:t>et al.</w:t>
      </w:r>
      <w:r w:rsidR="00723D9C" w:rsidRPr="00723D9C">
        <w:rPr>
          <w:noProof/>
          <w:lang w:val="en-US"/>
        </w:rPr>
        <w:t xml:space="preserve"> 2006)</w:t>
      </w:r>
      <w:r w:rsidR="00276818">
        <w:rPr>
          <w:lang w:val="en-US"/>
        </w:rPr>
        <w:fldChar w:fldCharType="end"/>
      </w:r>
      <w:r w:rsidR="00636F75">
        <w:rPr>
          <w:lang w:val="en-US"/>
        </w:rPr>
        <w:t xml:space="preserve"> </w:t>
      </w:r>
      <w:r w:rsidRPr="00EA700F">
        <w:rPr>
          <w:lang w:val="en-US"/>
        </w:rPr>
        <w:t xml:space="preserve">have </w:t>
      </w:r>
      <w:r w:rsidR="001E3EF0">
        <w:rPr>
          <w:lang w:val="en-US"/>
        </w:rPr>
        <w:t>become increasingly common</w:t>
      </w:r>
      <w:r w:rsidRPr="00EA700F">
        <w:rPr>
          <w:lang w:val="en-US"/>
        </w:rPr>
        <w:t xml:space="preserve"> over the last decade, </w:t>
      </w:r>
      <w:r w:rsidR="001E3EF0">
        <w:rPr>
          <w:lang w:val="en-US"/>
        </w:rPr>
        <w:t>particularly</w:t>
      </w:r>
      <w:r w:rsidR="001E3EF0" w:rsidRPr="00EA700F">
        <w:rPr>
          <w:lang w:val="en-US"/>
        </w:rPr>
        <w:t xml:space="preserve"> </w:t>
      </w:r>
      <w:r w:rsidRPr="00EA700F">
        <w:rPr>
          <w:lang w:val="en-US"/>
        </w:rPr>
        <w:t xml:space="preserve">in </w:t>
      </w:r>
      <w:r w:rsidR="001E3EF0">
        <w:rPr>
          <w:lang w:val="en-US"/>
        </w:rPr>
        <w:t xml:space="preserve">the </w:t>
      </w:r>
      <w:r w:rsidRPr="00EA700F">
        <w:rPr>
          <w:lang w:val="en-US"/>
        </w:rPr>
        <w:t>plant ecolog</w:t>
      </w:r>
      <w:r w:rsidR="001E3EF0">
        <w:rPr>
          <w:lang w:val="en-US"/>
        </w:rPr>
        <w:t>ical literature</w:t>
      </w:r>
      <w:r w:rsidRPr="00EA700F">
        <w:rPr>
          <w:lang w:val="en-US"/>
        </w:rPr>
        <w:t xml:space="preserve"> </w:t>
      </w:r>
      <w:r w:rsidR="00276818" w:rsidRPr="00EA700F">
        <w:rPr>
          <w:lang w:val="en-US"/>
        </w:rPr>
        <w:fldChar w:fldCharType="begin" w:fldLock="1"/>
      </w:r>
      <w:r w:rsidR="00723D9C">
        <w:rPr>
          <w:lang w:val="en-US"/>
        </w:rPr>
        <w:instrText>ADDIN CSL_CITATION { "citationItems" : [ { "id" : "ITEM-1", "itemData" : { "DOI" : "10.1111/j.1365-2486.2011.02451.x", "ISSN" : "13541013", "author" : [ { "dropping-particle" : "", "family" : "Kattge", "given" : "J.", "non-dropping-particle" : "", "parse-names" : false, "suffix" : "" }, { "dropping-particle" : "", "family" : "D\u00edaz", "given" : "S.", "non-dropping-particle" : "", "parse-names" : false, "suffix" : "" }, { "dropping-particle" : "", "family" : "Lavorel", "given" : "S.", "non-dropping-particle" : "", "parse-names" : false, "suffix" : "" }, { "dropping-particle" : "", "family" : "Prentice", "given" : "I. C.", "non-dropping-particle" : "", "parse-names" : false, "suffix" : "" }, { "dropping-particle" : "", "family" : "Leadley", "given" : "P.", "non-dropping-particle" : "", "parse-names" : false, "suffix" : "" }, { "dropping-particle" : "", "family" : "B\u00f6nisch", "given" : "G.", "non-dropping-particle" : "", "parse-names" : false, "suffix" : "" }, { "dropping-particle" : "", "family" : "Garnier", "given" : "E.", "non-dropping-particle" : "", "parse-names" : false, "suffix" : "" }, { "dropping-particle" : "", "family" : "Westoby", "given" : "M.", "non-dropping-particle" : "", "parse-names" : false, "suffix" : "" }, { "dropping-particle" : "", "family" : "Reich", "given" : "P. B.", "non-dropping-particle" : "", "parse-names" : false, "suffix" : "" }, { "dropping-particle" : "", "family" : "Wright", "given" : "I. J.", "non-dropping-particle" : "", "parse-names" : false, "suffix" : "" }, { "dropping-particle" : "", "family" : "Cornelissen", "given" : "J. H. C.", "non-dropping-particle" : "", "parse-names" : false, "suffix" : "" }, { "dropping-particle" : "", "family" : "Violle", "given" : "C.", "non-dropping-particle" : "", "parse-names" : false, "suffix" : "" }, { "dropping-particle" : "", "family" : "Harrison", "given" : "S. P.", "non-dropping-particle" : "", "parse-names" : false, "suffix" : "" }, { "dropping-particle" : "", "family" : "Bogedom", "given" : "P. M.", "non-dropping-particle" : "Van", "parse-names" : false, "suffix" : "" }, { "dropping-particle" : "", "family" : "Reichstein", "given" : "M.", "non-dropping-particle" : "", "parse-names" : false, "suffix" : "" }, { "dropping-particle" : "", "family" : "Enquist", "given" : "B. J.", "non-dropping-particle" : "", "parse-names" : false, "suffix" : "" }, { "dropping-particle" : "", "family" : "Soudzilovskaia", "given" : "N. a.", "non-dropping-particle" : "", "parse-names" : false, "suffix" : "" }, { "dropping-particle" : "", "family" : "Ackerly", "given" : "D. D.", "non-dropping-particle" : "", "parse-names" : false, "suffix" : "" }, { "dropping-particle" : "", "family" : "Anand", "given" : "M.", "non-dropping-particle" : "", "parse-names" : false, "suffix" : "" }, { "dropping-particle" : "", "family" : "Atkin", "given" : "O.", "non-dropping-particle" : "", "parse-names" : false, "suffix" : "" }, { "dropping-particle" : "", "family" : "Bahn", "given" : "M.", "non-dropping-particle" : "", "parse-names" : false, "suffix" : "" }, { "dropping-particle" : "", "family" : "Baker", "given" : "T. R.", "non-dropping-particle" : "", "parse-names" : false, "suffix" : "" }, { "dropping-particle" : "", "family" : "Baldocchi", "given" : "D.", "non-dropping-particle" : "", "parse-names" : false, "suffix" : "" }, { "dropping-particle" : "", "family" : "Bekker", "given" : "R.", "non-dropping-particle" : "", "parse-names" : false, "suffix" : "" }, { "dropping-particle" : "", "family" : "Blanco", "given" : "C. C.", "non-dropping-particle" : "", "parse-names" : false, "suffix" : "" }, { "dropping-particle" : "", "family" : "Blonder", "given" : "B.", "non-dropping-particle" : "", "parse-names" : false, "suffix" : "" }, { "dropping-particle" : "", "family" : "Bond", "given" : "W. J.", "non-dropping-particle" : "", "parse-names" : false, "suffix" : "" }, { "dropping-particle" : "", "family" : "Bradstock", "given" : "R.", "non-dropping-particle" : "", "parse-names" : false, "suffix" : "" }, { "dropping-particle" : "", "family" : "Bunker", "given" : "D. E.", "non-dropping-particle" : "", "parse-names" : false, "suffix" : "" }, { "dropping-particle" : "", "family" : "Casanoves", "given" : "F.", "non-dropping-particle" : "", "parse-names" : false, "suffix" : "" }, { "dropping-particle" : "", "family" : "Cavender-Bares", "given" : "J.", "non-dropping-particle" : "", "parse-names" : false, "suffix" : "" }, { "dropping-particle" : "", "family" : "Chambers", "given" : "J. Q.", "non-dropping-particle" : "", "parse-names" : false, "suffix" : "" }, { "dropping-particle" : "", "family" : "Chapin Iii", "given" : "F. S.", "non-dropping-particle" : "", "parse-names" : false, "suffix" : "" }, { "dropping-particle" : "", "family" : "Chave", "given" : "J.", "non-dropping-particle" : "", "parse-names" : false, "suffix" : "" }, { "dropping-particle" : "", "family" : "Coomes", "given" : "D.", "non-dropping-particle" : "", "parse-names" : false, "suffix" : "" }, { "dropping-particle" : "", "family" : "Cornwell", "given" : "W. K.", "non-dropping-particle" : "", "parse-names" : false, "suffix" : "" }, { "dropping-particle" : "", "family" : "Craine", "given" : "J. M.", "non-dropping-particle" : "", "parse-names" : false, "suffix" : "" }, { "dropping-particle" : "", "family" : "Dobrin", "given" : "B. H.", "non-dropping-particle" : "", "parse-names" : false, "suffix" : "" }, { "dropping-particle" : "", "family" : "Duarte", "given" : "L.", "non-dropping-particle" : "", "parse-names" : false, "suffix" : "" }, { "dropping-particle" : "", "family" : "Durka", "given" : "W.", "non-dropping-particle" : "", "parse-names" : false, "suffix" : "" }, { "dropping-particle" : "", "family" : "Elser", "given" : "J.", "non-dropping-particle" : "", "parse-names" : false, "suffix" : "" }, { "dropping-particle" : "", "family" : "Esser", "given" : "G.", "non-dropping-particle" : "", "parse-names" : false, "suffix" : "" }, { "dropping-particle" : "", "family" : "Estiarte", "given" : "M.", "non-dropping-particle" : "", "parse-names" : false, "suffix" : "" }, { "dropping-particle" : "", "family" : "Fagan", "given" : "W. F.", "non-dropping-particle" : "", "parse-names" : false, "suffix" : "" }, { "dropping-particle" : "", "family" : "Fang", "given" : "J.", "non-dropping-particle" : "", "parse-names" : false, "suffix" : "" }, { "dropping-particle" : "", "family" : "Fern\u00e1ndez-M\u00e9ndez", "given" : "F.", "non-dropping-particle" : "", "parse-names" : false, "suffix" : "" }, { "dropping-particle" : "", "family" : "Fidelis", "given" : "A.", "non-dropping-particle" : "", "parse-names" : false, "suffix" : "" }, { "dropping-particle" : "", "family" : "Finegan", "given" : "B.", "non-dropping-particle" : "", "parse-names" : false, "suffix" : "" }, { "dropping-particle" : "", "family" : "Flores", "given" : "O.", "non-dropping-particle" : "", "parse-names" : false, "suffix" : "" }, { "dropping-particle" : "", "family" : "Ford", "given" : "H.", "non-dropping-particle" : "", "parse-names" : false, "suffix" : "" }, { "dropping-particle" : "", "family" : "Frank", "given" : "D.", "non-dropping-particle" : "", "parse-names" : false, "suffix" : "" }, { "dropping-particle" : "", "family" : "Freschet", "given" : "G. T.", "non-dropping-particle" : "", "parse-names" : false, "suffix" : "" }, { "dropping-particle" : "", "family" : "Fyllas", "given" : "N. M.", "non-dropping-particle" : "", "parse-names" : false, "suffix" : "" }, { "dropping-particle" : "V.", "family" : "Gallagher", "given" : "R.", "non-dropping-particle" : "", "parse-names" : false, "suffix" : "" }, { "dropping-particle" : "", "family" : "Green", "given" : "W. a.", "non-dropping-particle" : "", "parse-names" : false, "suffix" : "" }, { "dropping-particle" : "", "family" : "Gutierrez", "given" : "a. G.", "non-dropping-particle" : "", "parse-names" : false, "suffix" : "" }, { "dropping-particle" : "", "family" : "Hickler", "given" : "T.", "non-dropping-particle" : "", "parse-names" : false, "suffix" : "" }, { "dropping-particle" : "", "family" : "Higgins", "given" : "S. I.", "non-dropping-particle" : "", "parse-names" : false, "suffix" : "" }, { "dropping-particle" : "", "family" : "Hodgson", "given" : "J. G.", "non-dropping-particle" : "", "parse-names" : false, "suffix" : "" }, { "dropping-particle" : "", "family" : "Jalili", "given" : "A.", "non-dropping-particle" : "", "parse-names" : false, "suffix" : "" }, { "dropping-particle" : "", "family" : "Jansen", "given" : "S.", "non-dropping-particle" : "", "parse-names" : false, "suffix" : "" }, { "dropping-particle" : "", "family" : "Joly", "given" : "C. a.", "non-dropping-particle" : "", "parse-names" : false, "suffix" : "" }, { "dropping-particle" : "", "family" : "Kerkhoff", "given" : "a. J.", "non-dropping-particle" : "", "parse-names" : false, "suffix" : "" }, { "dropping-particle" : "", "family" : "Kirkup", "given" : "D.", "non-dropping-particle" : "", "parse-names" : false, "suffix" : "" }, { "dropping-particle" : "", "family" : "Kitajima", "given" : "K.", "non-dropping-particle" : "", "parse-names" : false, "suffix" : "" }, { "dropping-particle" : "", "family" : "Kleyer", "given" : "M.", "non-dropping-particle" : "", "parse-names" : false, "suffix" : "" }, { "dropping-particle" : "", "family" : "Klotz", "given" : "S.", "non-dropping-particle" : "", "parse-names" : false, "suffix" : "" }, { "dropping-particle" : "", "family" : "Knops", "given" : "J. M. H.", "non-dropping-particle" : "", "parse-names" : false, "suffix" : "" }, { "dropping-particle" : "", "family" : "Kramer", "given" : "K.", "non-dropping-particle" : "", "parse-names" : false, "suffix" : "" }, { "dropping-particle" : "", "family" : "K\u00fchn", "given" : "I.", "non-dropping-particle" : "", "parse-names" : false, "suffix" : "" }, { "dropping-particle" : "", "family" : "Kurokawa", "given" : "H.", "non-dropping-particle" : "", "parse-names" : false, "suffix" : "" }, { "dropping-particle" : "", "family" : "Laughlin", "given" : "D.", "non-dropping-particle" : "", "parse-names" : false, "suffix" : "" }, { "dropping-particle" : "", "family" : "Lee", "given" : "T. D.", "non-dropping-particle" : "", "parse-names" : false, "suffix" : "" }, { "dropping-particle" : "", "family" : "Leishman", "given" : "M.", "non-dropping-particle" : "", "parse-names" : false, "suffix" : "" }, { "dropping-particle" : "", "family" : "Lens", "given" : "F.", "non-dropping-particle" : "", "parse-names" : false, "suffix" : "" }, { "dropping-particle" : "", "family" : "Lenz", "given" : "T.", "non-dropping-particle" : "", "parse-names" : false, "suffix" : "" }, { "dropping-particle" : "", "family" : "Lewis", "given" : "S. L.", "non-dropping-particle" : "", "parse-names" : false, "suffix" : "" }, { "dropping-particle" : "", "family" : "Lloyd", "given" : "J.", "non-dropping-particle" : "", "parse-names" : false, "suffix" : "" }, { "dropping-particle" : "", "family" : "Llusi\u00e0", "given" : "J.", "non-dropping-particle" : "", "parse-names" : false, "suffix" : "" }, { "dropping-particle" : "", "family" : "Louault", "given" : "F.", "non-dropping-particle" : "", "parse-names" : false, "suffix" : "" }, { "dropping-particle" : "", "family" : "Ma", "given" : "S.", "non-dropping-particle" : "", "parse-names" : false, "suffix" : "" }, { "dropping-particle" : "", "family" : "Mahecha", "given" : "M. D.", "non-dropping-particle" : "", "parse-names" : false, "suffix" : "" }, { "dropping-particle" : "", "family" : "Manning", "given" : "P.", "non-dropping-particle" : "", "parse-names" : false, "suffix" : "" }, { "dropping-particle" : "", "family" : "Massad", "given" : "T.", "non-dropping-particle" : "", "parse-names" : false, "suffix" : "" }, { "dropping-particle" : "", "family" : "Medlyn", "given" : "B. E.", "non-dropping-particle" : "", "parse-names" : false, "suffix" : "" }, { "dropping-particle" : "", "family" : "Messier", "given" : "J.", "non-dropping-particle" : "", "parse-names" : false, "suffix" : "" }, { "dropping-particle" : "", "family" : "Moles", "given" : "a. T.", "non-dropping-particle" : "", "parse-names" : false, "suffix" : "" }, { "dropping-particle" : "", "family" : "M\u00fcller", "given" : "S. C.", "non-dropping-particle" : "", "parse-names" : false, "suffix" : "" }, { "dropping-particle" : "", "family" : "Nadrowski", "given" : "K.", "non-dropping-particle" : "", "parse-names" : false, "suffix" : "" }, { "dropping-particle" : "", "family" : "Naeem", "given" : "S.", "non-dropping-particle" : "", "parse-names" : false, "suffix" : "" }, { "dropping-particle" : "", "family" : "Niinemets", "given" : "\u00dc.", "non-dropping-particle" : "", "parse-names" : false, "suffix" : "" }, { "dropping-particle" : "", "family" : "N\u00f6llert", "given" : "S.", "non-dropping-particle" : "", "parse-names" : false, "suffix" : "" }, { "dropping-particle" : "", "family" : "N\u00fcske", "given" : "A.", "non-dropping-particle" : "", "parse-names" : false, "suffix" : "" }, { "dropping-particle" : "", "family" : "Ogaya", "given" : "R.", "non-dropping-particle" : "", "parse-names" : false, "suffix" : "" }, { "dropping-particle" : "", "family" : "Oleksyn", "given" : "J.", "non-dropping-particle" : "", "parse-names" : false, "suffix" : "" }, { "dropping-particle" : "", "family" : "Onipchenko", "given" : "V. G.", "non-dropping-particle" : "", "parse-names" : false, "suffix" : "" }, { "dropping-particle" : "", "family" : "Onoda", "given" : "Y.", "non-dropping-particle" : "", "parse-names" : false, "suffix" : "" }, { "dropping-particle" : "", "family" : "Ordo\u00f1ez", "given" : "J.", "non-dropping-particle" : "", "parse-names" : false, "suffix" : "" }, { "dropping-particle" : "", "family" : "Overbeck", "given" : "G.", "non-dropping-particle" : "", "parse-names" : false, "suffix" : "" }, { "dropping-particle" : "", "family" : "Ozinga", "given" : "W. a.", "non-dropping-particle" : "", "parse-names" : false, "suffix" : "" }, { "dropping-particle" : "", "family" : "Pati\u00f1o", "given" : "S.", "non-dropping-particle" : "", "parse-names" : false, "suffix" : "" }, { "dropping-particle" : "", "family" : "Paula", "given" : "S.", "non-dropping-particle" : "", "parse-names" : false, "suffix" : "" }, { "dropping-particle" : "", "family" : "Pausas", "given" : "J. G.", "non-dropping-particle" : "", "parse-names" : false, "suffix" : "" }, { "dropping-particle" : "", "family" : "Pe\u00f1uelas", "given" : "J.", "non-dropping-particle" : "", "parse-names" : false, "suffix" : "" }, { "dropping-particle" : "", "family" : "Phillips", "given" : "O. L.", "non-dropping-particle" : "", "parse-names" : false, "suffix" : "" }, { "dropping-particle" : "", "family" : "Pillar", "given" : "V.", "non-dropping-particle" : "", "parse-names" : false, "suffix" : "" }, { "dropping-particle" : "", "family" : "Poorter", "given" : "H.", "non-dropping-particle" : "", "parse-names" : false, "suffix" : "" }, { "dropping-particle" : "", "family" : "Poorter", "given" : "L.", "non-dropping-particle" : "", "parse-names" : false, "suffix" : "" }, { "dropping-particle" : "", "family" : "Poschlod", "given" : "P.", "non-dropping-particle" : "", "parse-names" : false, "suffix" : "" }, { "dropping-particle" : "", "family" : "Prinzing", "given" : "A.", "non-dropping-particle" : "", "parse-names" : false, "suffix" : "" }, { "dropping-particle" : "", "family" : "Proulx", "given" : "R.", "non-dropping-particle" : "", "parse-names" : false, "suffix" : "" }, { "dropping-particle" : "", "family" : "Rammig", "given" : "A.", "non-dropping-particle" : "", "parse-names" : false, "suffix" : "" }, { "dropping-particle" : "", "family" : "Reinsch", "given" : "S.", "non-dropping-particle" : "", "parse-names" : false, "suffix" : "" }, { "dropping-particle" : "", "family" : "Reu", "given" : "B.", "non-dropping-particle" : "", "parse-names" : false, "suffix" : "" }, { "dropping-particle" : "", "family" : "Sack", "given" : "L.", "non-dropping-particle" : "", "parse-names" : false, "suffix" : "" }, { "dropping-particle" : "", "family" : "Salgado-Negret", "given" : "B.", "non-dropping-particle" : "", "parse-names" : false, "suffix" : "" }, { "dropping-particle" : "", "family" : "Sardans", "given" : "J.", "non-dropping-particle" : "", "parse-names" : false, "suffix" : "" }, { "dropping-particle" : "", "family" : "Shiodera", "given" : "S.", "non-dropping-particle" : "", "parse-names" : false, "suffix" : "" }, { "dropping-particle" : "", "family" : "Shipley", "given" : "B.", "non-dropping-particle" : "", "parse-names" : false, "suffix" : "" }, { "dropping-particle" : "", "family" : "Siefert", "given" : "A.", "non-dropping-particle" : "", "parse-names" : false, "suffix" : "" }, { "dropping-particle" : "", "family" : "Sosinski", "given" : "E.", "non-dropping-particle" : "", "parse-names" : false, "suffix" : "" }, { "dropping-particle" : "", "family" : "Soussana", "given" : "J.-F.", "non-dropping-particle" : "", "parse-names" : false, "suffix" : "" }, { "dropping-particle" : "", "family" : "Swaine", "given" : "E.", "non-dropping-particle" : "", "parse-names" : false, "suffix" : "" }, { "dropping-particle" : "", "family" : "Swenson", "given" : "N.", "non-dropping-particle" : "", "parse-names" : false, "suffix" : "" }, { "dropping-particle" : "", "family" : "Thompson", "given" : "K.", "non-dropping-particle" : "", "parse-names" : false, "suffix" : "" }, { "dropping-particle" : "", "family" : "Thornton", "given" : "P.", "non-dropping-particle" : "", "parse-names" : false, "suffix" : "" }, { "dropping-particle" : "", "family" : "Waldram", "given" : "M.", "non-dropping-particle" : "", "parse-names" : false, "suffix" : "" }, { "dropping-particle" : "", "family" : "Weiher", "given" : "E.", "non-dropping-particle" : "", "parse-names" : false, "suffix" : "" }, { "dropping-particle" : "", "family" : "White", "given" : "M.", "non-dropping-particle" : "", "parse-names" : false, "suffix" : "" }, { "dropping-particle" : "", "family" : "White", "given" : "S.", "non-dropping-particle" : "", "parse-names" : false, "suffix" : "" }, { "dropping-particle" : "", "family" : "Wright", "given" : "S. J.", "non-dropping-particle" : "", "parse-names" : false, "suffix" : "" }, { "dropping-particle" : "", "family" : "Yguel", "given" : "B.", "non-dropping-particle" : "", "parse-names" : false, "suffix" : "" }, { "dropping-particle" : "", "family" : "Zaehle", "given" : "S.", "non-dropping-particle" : "", "parse-names" : false, "suffix" : "" }, { "dropping-particle" : "", "family" : "Zanne", "given" : "a. E.", "non-dropping-particle" : "", "parse-names" : false, "suffix" : "" }, { "dropping-particle" : "", "family" : "Wirth", "given" : "C.", "non-dropping-particle" : "", "parse-names" : false, "suffix" : "" } ], "container-title" : "Global Change Biology", "id" : "ITEM-1", "issue" : "9", "issued" : { "date-parts" : [ [ "2011", "9", "21" ] ] }, "page" : "2905-2935", "title" : "TRY - a global database of plant traits", "type" : "article-journal", "volume" : "17" }, "uris" : [ "http://www.mendeley.com/documents/?uuid=f4768116-c60f-4322-8978-561e1e8ea557" ] } ], "mendeley" : { "previouslyFormattedCitation" : "(Kattge &lt;i&gt;et al.&lt;/i&gt; 2011)" }, "properties" : { "noteIndex" : 0 }, "schema" : "https://github.com/citation-style-language/schema/raw/master/csl-citation.json" }</w:instrText>
      </w:r>
      <w:r w:rsidR="00276818" w:rsidRPr="00EA700F">
        <w:rPr>
          <w:lang w:val="en-US"/>
        </w:rPr>
        <w:fldChar w:fldCharType="separate"/>
      </w:r>
      <w:r w:rsidR="00723D9C" w:rsidRPr="00723D9C">
        <w:rPr>
          <w:noProof/>
          <w:lang w:val="en-US"/>
        </w:rPr>
        <w:t xml:space="preserve">(Kattge </w:t>
      </w:r>
      <w:r w:rsidR="00723D9C" w:rsidRPr="00723D9C">
        <w:rPr>
          <w:i/>
          <w:noProof/>
          <w:lang w:val="en-US"/>
        </w:rPr>
        <w:t>et al.</w:t>
      </w:r>
      <w:r w:rsidR="00723D9C" w:rsidRPr="00723D9C">
        <w:rPr>
          <w:noProof/>
          <w:lang w:val="en-US"/>
        </w:rPr>
        <w:t xml:space="preserve"> 2011)</w:t>
      </w:r>
      <w:r w:rsidR="00276818" w:rsidRPr="00EA700F">
        <w:rPr>
          <w:lang w:val="en-US"/>
        </w:rPr>
        <w:fldChar w:fldCharType="end"/>
      </w:r>
      <w:r w:rsidRPr="00EA700F">
        <w:rPr>
          <w:lang w:val="en-US"/>
        </w:rPr>
        <w:t xml:space="preserve">. These approaches attempt to understand community assembly processes by linking morphological or physiological attributes of species to organismal success under given environmental conditions. Suites of traits can be conceptualized as axes of variation in terms of ‘ecological strategy’ and distribution of this variation across environmental gradients can provide insight into where these strategies are successful </w:t>
      </w:r>
      <w:r w:rsidR="00276818" w:rsidRPr="00EA700F">
        <w:rPr>
          <w:lang w:val="en-US"/>
        </w:rPr>
        <w:fldChar w:fldCharType="begin" w:fldLock="1"/>
      </w:r>
      <w:r w:rsidR="00723D9C">
        <w:rPr>
          <w:lang w:val="en-US"/>
        </w:rPr>
        <w:instrText>ADDIN CSL_CITATION { "citationItems" : [ { "id" : "ITEM-1", "itemData" : { "DOI" : "10.1146/annurev.ecolsys.33.010802.150452", "ISSN" : "0066-4162", "author" : [ { "dropping-particle" : "", "family" : "Westoby", "given" : "Mark", "non-dropping-particle" : "", "parse-names" : false, "suffix" : "" }, { "dropping-particle" : "", "family" : "Falster", "given" : "Daniel S.", "non-dropping-particle" : "", "parse-names" : false, "suffix" : "" }, { "dropping-particle" : "", "family" : "Moles", "given" : "Angela T.", "non-dropping-particle" : "", "parse-names" : false, "suffix" : "" }, { "dropping-particle" : "", "family" : "Vesk", "given" : "Peter a.", "non-dropping-particle" : "", "parse-names" : false, "suffix" : "" }, { "dropping-particle" : "", "family" : "Wright", "given" : "Ian J.", "non-dropping-particle" : "", "parse-names" : false, "suffix" : "" } ], "container-title" : "Annual Review of Ecology and Systematics", "id" : "ITEM-1", "issue" : "1", "issued" : { "date-parts" : [ [ "2002", "11" ] ] }, "page" : "125-159", "title" : "PLANT ECOLOGICAL STRATEGIES: Some Leading Dimensions of Variation Between Species", "type" : "article-journal", "volume" : "33" }, "uris" : [ "http://www.mendeley.com/documents/?uuid=543d8a11-e940-41c9-990a-a7f093a9ed49" ] } ], "mendeley" : { "previouslyFormattedCitation" : "(Westoby &lt;i&gt;et al.&lt;/i&gt; 2002)" }, "properties" : { "noteIndex" : 0 }, "schema" : "https://github.com/citation-style-language/schema/raw/master/csl-citation.json" }</w:instrText>
      </w:r>
      <w:r w:rsidR="00276818" w:rsidRPr="00EA700F">
        <w:rPr>
          <w:lang w:val="en-US"/>
        </w:rPr>
        <w:fldChar w:fldCharType="separate"/>
      </w:r>
      <w:r w:rsidR="00723D9C" w:rsidRPr="00723D9C">
        <w:rPr>
          <w:noProof/>
          <w:lang w:val="en-US"/>
        </w:rPr>
        <w:t xml:space="preserve">(Westoby </w:t>
      </w:r>
      <w:r w:rsidR="00723D9C" w:rsidRPr="00723D9C">
        <w:rPr>
          <w:i/>
          <w:noProof/>
          <w:lang w:val="en-US"/>
        </w:rPr>
        <w:t>et al.</w:t>
      </w:r>
      <w:r w:rsidR="00723D9C" w:rsidRPr="00723D9C">
        <w:rPr>
          <w:noProof/>
          <w:lang w:val="en-US"/>
        </w:rPr>
        <w:t xml:space="preserve"> 2002)</w:t>
      </w:r>
      <w:r w:rsidR="00276818" w:rsidRPr="00EA700F">
        <w:rPr>
          <w:lang w:val="en-US"/>
        </w:rPr>
        <w:fldChar w:fldCharType="end"/>
      </w:r>
      <w:r w:rsidRPr="00EA700F">
        <w:rPr>
          <w:lang w:val="en-US"/>
        </w:rPr>
        <w:t xml:space="preserve">. </w:t>
      </w:r>
    </w:p>
    <w:p w14:paraId="0BA08E96" w14:textId="77777777" w:rsidR="008E156A" w:rsidRDefault="00B634E6" w:rsidP="00636F75">
      <w:pPr>
        <w:spacing w:line="360" w:lineRule="auto"/>
      </w:pPr>
      <w:r w:rsidRPr="00EA700F">
        <w:t xml:space="preserve">Hydrology is widely considered to be the dominant abiotic force structuring riparian ecosystems. Hydrological variability in turn drives variation in moisture and substrate availability and flood disturbance, with cyclical resets to early successional conditions being characteristic of the riparian environment </w:t>
      </w:r>
      <w:r w:rsidR="00276818" w:rsidRPr="00EA700F">
        <w:fldChar w:fldCharType="begin" w:fldLock="1"/>
      </w:r>
      <w:r w:rsidR="00723D9C">
        <w:instrText>ADDIN CSL_CITATION { "citationItems" : [ { "id" : "ITEM-1", "itemData" : { "DOI" : "10.1111/j.1365-2427.2009.02206.x", "ISSN" : "00465070", "author" : [ { "dropping-particle" : "", "family" : "Merritt", "given" : "David M.", "non-dropping-particle" : "", "parse-names" : false, "suffix" : "" }, { "dropping-particle" : "", "family" : "Scott", "given" : "Michael L.", "non-dropping-particle" : "", "parse-names" : false, "suffix" : "" }, { "dropping-particle" : "", "family" : "Poff", "given" : "N. Leroy.", "non-dropping-particle" : "", "parse-names" : false, "suffix" : "" }, { "dropping-particle" : "", "family" : "Auble", "given" : "Gregor T.", "non-dropping-particle" : "", "parse-names" : false, "suffix" : "" }, { "dropping-particle" : "", "family" : "Lytle", "given" : "David a.", "non-dropping-particle" : "", "parse-names" : false, "suffix" : "" } ], "container-title" : "Freshwater Biology", "id" : "ITEM-1", "issue" : "1", "issued" : { "date-parts" : [ [ "2010", "1" ] ] }, "page" : "206-225", "title" : "Theory, methods and tools for determining environmental flows for riparian vegetation: riparian vegetation-flow response guilds", "type" : "article-journal", "volume" : "55" }, "uris" : [ "http://www.mendeley.com/documents/?uuid=7f80b8c2-3347-4df1-a743-429bf6c6a68e" ] } ], "mendeley" : { "previouslyFormattedCitation" : "(Merritt &lt;i&gt;et al.&lt;/i&gt; 2010)" }, "properties" : { "noteIndex" : 0 }, "schema" : "https://github.com/citation-style-language/schema/raw/master/csl-citation.json" }</w:instrText>
      </w:r>
      <w:r w:rsidR="00276818" w:rsidRPr="00EA700F">
        <w:fldChar w:fldCharType="separate"/>
      </w:r>
      <w:r w:rsidR="00723D9C" w:rsidRPr="00723D9C">
        <w:rPr>
          <w:noProof/>
        </w:rPr>
        <w:t xml:space="preserve">(Merritt </w:t>
      </w:r>
      <w:r w:rsidR="00723D9C" w:rsidRPr="00723D9C">
        <w:rPr>
          <w:i/>
          <w:noProof/>
        </w:rPr>
        <w:t>et al.</w:t>
      </w:r>
      <w:r w:rsidR="00723D9C" w:rsidRPr="00723D9C">
        <w:rPr>
          <w:noProof/>
        </w:rPr>
        <w:t xml:space="preserve"> 2010)</w:t>
      </w:r>
      <w:r w:rsidR="00276818" w:rsidRPr="00EA700F">
        <w:fldChar w:fldCharType="end"/>
      </w:r>
      <w:r w:rsidRPr="00EA700F">
        <w:t xml:space="preserve">. These are the conditions which are likely to dictate success of a particular </w:t>
      </w:r>
      <w:r w:rsidR="00721E27">
        <w:t xml:space="preserve">plant </w:t>
      </w:r>
      <w:r w:rsidRPr="00EA700F">
        <w:t>ecological strategy</w:t>
      </w:r>
      <w:r w:rsidR="001E3EF0">
        <w:t xml:space="preserve"> in a riparian system</w:t>
      </w:r>
      <w:r w:rsidRPr="00EA700F">
        <w:t xml:space="preserve">. </w:t>
      </w:r>
      <w:r w:rsidRPr="00EA700F">
        <w:rPr>
          <w:lang w:val="en-US"/>
        </w:rPr>
        <w:t xml:space="preserve">Several authors have recently suggested functional trait biology as a means of understanding the response of riparian plant communities to hydrological gradients </w:t>
      </w:r>
      <w:r w:rsidR="00276818" w:rsidRPr="00EA700F">
        <w:rPr>
          <w:lang w:val="en-US"/>
        </w:rPr>
        <w:fldChar w:fldCharType="begin" w:fldLock="1"/>
      </w:r>
      <w:r w:rsidR="00723D9C">
        <w:rPr>
          <w:lang w:val="en-US"/>
        </w:rPr>
        <w:instrText>ADDIN CSL_CITATION { "citationItems" : [ { "id" : "ITEM-1", "itemData" : { "DOI" : "10.1111/j.1365-2427.2009.02206.x", "ISSN" : "00465070", "author" : [ { "dropping-particle" : "", "family" : "Merritt", "given" : "David M.", "non-dropping-particle" : "", "parse-names" : false, "suffix" : "" }, { "dropping-particle" : "", "family" : "Scott", "given" : "Michael L.", "non-dropping-particle" : "", "parse-names" : false, "suffix" : "" }, { "dropping-particle" : "", "family" : "Poff", "given" : "N. Leroy.", "non-dropping-particle" : "", "parse-names" : false, "suffix" : "" }, { "dropping-particle" : "", "family" : "Auble", "given" : "Gregor T.", "non-dropping-particle" : "", "parse-names" : false, "suffix" : "" }, { "dropping-particle" : "", "family" : "Lytle", "given" : "David a.", "non-dropping-particle" : "", "parse-names" : false, "suffix" : "" } ], "container-title" : "Freshwater Biology", "id" : "ITEM-1", "issue" : "1", "issued" : { "date-parts" : [ [ "2010", "1" ] ] }, "page" : "206-225", "title" : "Theory, methods and tools for determining environmental flows for riparian vegetation: riparian vegetation-flow response guilds", "type" : "article-journal", "volume" : "55" }, "uris" : [ "http://www.mendeley.com/documents/?uuid=7f80b8c2-3347-4df1-a743-429bf6c6a68e" ] }, { "id" : "ITEM-2", "itemData" : { "DOI" : "10.1007/s10021-012-9566-7", "ISBN" : "1002101295667", "ISSN" : "1432-9840", "author" : [ { "dropping-particle" : "", "family" : "Catford", "given" : "Jane A.", "non-dropping-particle" : "", "parse-names" : false, "suffix" : "" }, { "dropping-particle" : "", "family" : "Naiman", "given" : "Robert J.", "non-dropping-particle" : "", "parse-names" : false, "suffix" : "" }, { "dropping-particle" : "", "family" : "Chambers", "given" : "Lynda E.", "non-dropping-particle" : "", "parse-names" : false, "suffix" : "" }, { "dropping-particle" : "", "family" : "Roberts", "given" : "Jane", "non-dropping-particle" : "", "parse-names" : false, "suffix" : "" }, { "dropping-particle" : "", "family" : "Douglas", "given" : "Michael", "non-dropping-particle" : "", "parse-names" : false, "suffix" : "" }, { "dropping-particle" : "", "family" : "Davies", "given" : "Peter", "non-dropping-particle" : "", "parse-names" : false, "suffix" : "" } ], "container-title" : "Ecosystems", "id" : "ITEM-2", "issue" : "3", "issued" : { "date-parts" : [ [ "2012", "6", "26" ] ] }, "page" : "382-400", "title" : "Predicting Novel Riparian Ecosystems in a Changing Climate", "type" : "article-journal", "volume" : "16" }, "uris" : [ "http://www.mendeley.com/documents/?uuid=4f806815-c8b5-457d-9d39-d76b9947710c" ] } ], "mendeley" : { "previouslyFormattedCitation" : "(Merritt &lt;i&gt;et al.&lt;/i&gt; 2010; Catford &lt;i&gt;et al.&lt;/i&gt; 2012)" }, "properties" : { "noteIndex" : 0 }, "schema" : "https://github.com/citation-style-language/schema/raw/master/csl-citation.json" }</w:instrText>
      </w:r>
      <w:r w:rsidR="00276818" w:rsidRPr="00EA700F">
        <w:rPr>
          <w:lang w:val="en-US"/>
        </w:rPr>
        <w:fldChar w:fldCharType="separate"/>
      </w:r>
      <w:r w:rsidR="00723D9C" w:rsidRPr="00723D9C">
        <w:rPr>
          <w:noProof/>
          <w:lang w:val="en-US"/>
        </w:rPr>
        <w:t xml:space="preserve">(Merritt </w:t>
      </w:r>
      <w:r w:rsidR="00723D9C" w:rsidRPr="00723D9C">
        <w:rPr>
          <w:i/>
          <w:noProof/>
          <w:lang w:val="en-US"/>
        </w:rPr>
        <w:t>et al.</w:t>
      </w:r>
      <w:r w:rsidR="00723D9C" w:rsidRPr="00723D9C">
        <w:rPr>
          <w:noProof/>
          <w:lang w:val="en-US"/>
        </w:rPr>
        <w:t xml:space="preserve"> 2010; Catford </w:t>
      </w:r>
      <w:r w:rsidR="00723D9C" w:rsidRPr="00723D9C">
        <w:rPr>
          <w:i/>
          <w:noProof/>
          <w:lang w:val="en-US"/>
        </w:rPr>
        <w:t>et al.</w:t>
      </w:r>
      <w:r w:rsidR="00723D9C" w:rsidRPr="00723D9C">
        <w:rPr>
          <w:noProof/>
          <w:lang w:val="en-US"/>
        </w:rPr>
        <w:t xml:space="preserve"> 2012)</w:t>
      </w:r>
      <w:r w:rsidR="00276818" w:rsidRPr="00EA700F">
        <w:rPr>
          <w:lang w:val="en-US"/>
        </w:rPr>
        <w:fldChar w:fldCharType="end"/>
      </w:r>
      <w:r w:rsidRPr="00EA700F">
        <w:rPr>
          <w:lang w:val="en-US"/>
        </w:rPr>
        <w:t xml:space="preserve">. </w:t>
      </w:r>
      <w:r w:rsidRPr="00EA700F">
        <w:t xml:space="preserve"> While ecohydrological classification </w:t>
      </w:r>
      <w:r w:rsidR="00EA700F" w:rsidRPr="00EA700F">
        <w:t xml:space="preserve">is becoming established </w:t>
      </w:r>
      <w:r w:rsidRPr="00EA700F">
        <w:t xml:space="preserve">as a tool to explain </w:t>
      </w:r>
      <w:r w:rsidR="00EA700F" w:rsidRPr="00EA700F">
        <w:t xml:space="preserve">plant </w:t>
      </w:r>
      <w:r w:rsidRPr="00EA700F">
        <w:t xml:space="preserve">community attributes such as species richness, stand structure and composition </w:t>
      </w:r>
      <w:r w:rsidR="00276818" w:rsidRPr="00EA700F">
        <w:fldChar w:fldCharType="begin" w:fldLock="1"/>
      </w:r>
      <w:r w:rsidR="00723D9C">
        <w:instrText>ADDIN CSL_CITATION { "citationItems" : [ { "id" : "ITEM-1", "itemData" : { "DOI" : "10.1111/j.1365-2427.2009.02204.x", "ISSN" : "00465070", "author" : [ { "dropping-particle" : "", "family" : "Poff", "given" : "N. Leroy", "non-dropping-particle" : "", "parse-names" : false, "suffix" : "" }, { "dropping-particle" : "", "family" : "Richter", "given" : "Brian D.", "non-dropping-particle" : "", "parse-names" : false, "suffix" : "" }, { "dropping-particle" : "", "family" : "Arthington", "given" : "Angela H.", "non-dropping-particle" : "", "parse-names" : false, "suffix" : "" }, { "dropping-particle" : "", "family" : "Bunn", "given" : "Stuart E.", "non-dropping-particle" : "", "parse-names" : false, "suffix" : "" }, { "dropping-particle" : "", "family" : "Naiman", "given" : "Robert J.", "non-dropping-particle" : "", "parse-names" : false, "suffix" : "" }, { "dropping-particle" : "", "family" : "Kendy", "given" : "Eloise", "non-dropping-particle" : "", "parse-names" : false, "suffix" : "" }, { "dropping-particle" : "", "family" : "Acreman", "given" : "Mike", "non-dropping-particle" : "", "parse-names" : false, "suffix" : "" }, { "dropping-particle" : "", "family" : "Apse", "given" : "Colin", "non-dropping-particle" : "", "parse-names" : false, "suffix" : "" }, { "dropping-particle" : "", "family" : "Bledsoe", "given" : "Brian P.", "non-dropping-particle" : "", "parse-names" : false, "suffix" : "" }, { "dropping-particle" : "", "family" : "Freeman", "given" : "Mary C.", "non-dropping-particle" : "", "parse-names" : false, "suffix" : "" }, { "dropping-particle" : "", "family" : "Henriksen", "given" : "James", "non-dropping-particle" : "", "parse-names" : false, "suffix" : "" }, { "dropping-particle" : "", "family" : "Jacobson", "given" : "Robert B.", "non-dropping-particle" : "", "parse-names" : false, "suffix" : "" }, { "dropping-particle" : "", "family" : "Kennen", "given" : "Jonathan G.", "non-dropping-particle" : "", "parse-names" : false, "suffix" : "" }, { "dropping-particle" : "", "family" : "Merritt", "given" : "David M.", "non-dropping-particle" : "", "parse-names" : false, "suffix" : "" }, { "dropping-particle" : "", "family" : "O'\u0080\u0099Keeffe", "given" : "Jay H.", "non-dropping-particle" : "", "parse-names" : false, "suffix" : "" }, { "dropping-particle" : "", "family" : "Olden", "given" : "Julian D.", "non-dropping-particle" : "", "parse-names" : false, "suffix" : "" }, { "dropping-particle" : "", "family" : "Rogers", "given" : "Kevin", "non-dropping-particle" : "", "parse-names" : false, "suffix" : "" }, { "dropping-particle" : "", "family" : "Tharme", "given" : "Rebecca E.", "non-dropping-particle" : "", "parse-names" : false, "suffix" : "" }, { "dropping-particle" : "", "family" : "Warner", "given" : "Andrew", "non-dropping-particle" : "", "parse-names" : false, "suffix" : "" } ], "container-title" : "Freshwater Biology", "id" : "ITEM-1", "issue" : "1", "issued" : { "date-parts" : [ [ "2010", "1" ] ] }, "page" : "147-170", "title" : "The ecological limits of hydrologic alteration (ELOHA): a new framework for developing regional environmental flow standards", "type" : "article-journal", "volume" : "55" }, "uris" : [ "http://www.mendeley.com/documents/?uuid=0314d60f-124f-4b13-be6a-f26ccae9ee24" ] }, { "id" : "ITEM-2",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"A", "given" : "Barnes", "non-dropping-particle" : "", "parse-names" : false, "suffix" : "" }, { "dropping-particle" : "", "family" : "SJ", "given" : "Capon", "non-dropping-particle" : "", "parse-names" : false, "suffix" : "" } ], "container-title" : "National Water Commission, Canberra, Australia", "id" : "ITEM-2", "issue" : "75",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"previouslyFormattedCitation" : "(Poff &lt;i&gt;et al.&lt;/i&gt; 2010; Arthington &lt;i&gt;et al.&lt;/i&gt; 2012)" }, "properties" : { "noteIndex" : 0 }, "schema" : "https://github.com/citation-style-language/schema/raw/master/csl-citation.json" }</w:instrText>
      </w:r>
      <w:r w:rsidR="00276818" w:rsidRPr="00EA700F">
        <w:fldChar w:fldCharType="separate"/>
      </w:r>
      <w:r w:rsidR="00723D9C" w:rsidRPr="00723D9C">
        <w:rPr>
          <w:noProof/>
        </w:rPr>
        <w:t xml:space="preserve">(Poff </w:t>
      </w:r>
      <w:r w:rsidR="00723D9C" w:rsidRPr="00723D9C">
        <w:rPr>
          <w:i/>
          <w:noProof/>
        </w:rPr>
        <w:t>et al.</w:t>
      </w:r>
      <w:r w:rsidR="00723D9C" w:rsidRPr="00723D9C">
        <w:rPr>
          <w:noProof/>
        </w:rPr>
        <w:t xml:space="preserve"> 2010; Arthington </w:t>
      </w:r>
      <w:r w:rsidR="00723D9C" w:rsidRPr="00723D9C">
        <w:rPr>
          <w:i/>
          <w:noProof/>
        </w:rPr>
        <w:t>et al.</w:t>
      </w:r>
      <w:r w:rsidR="00723D9C" w:rsidRPr="00723D9C">
        <w:rPr>
          <w:noProof/>
        </w:rPr>
        <w:t xml:space="preserve"> 2012)</w:t>
      </w:r>
      <w:r w:rsidR="00276818" w:rsidRPr="00EA700F">
        <w:fldChar w:fldCharType="end"/>
      </w:r>
      <w:r w:rsidRPr="00EA700F">
        <w:t xml:space="preserve">, functional approaches in </w:t>
      </w:r>
      <w:r w:rsidR="001E3EF0">
        <w:t xml:space="preserve">relation to </w:t>
      </w:r>
      <w:r w:rsidRPr="00EA700F">
        <w:t xml:space="preserve">ecohydrology </w:t>
      </w:r>
      <w:r w:rsidR="001E3EF0">
        <w:t xml:space="preserve">in riparian plant communities </w:t>
      </w:r>
      <w:r w:rsidR="00EA700F" w:rsidRPr="00EA700F">
        <w:t>remain</w:t>
      </w:r>
      <w:r w:rsidR="002B0574">
        <w:t xml:space="preserve"> largely</w:t>
      </w:r>
      <w:r w:rsidRPr="00EA700F">
        <w:t xml:space="preserve"> </w:t>
      </w:r>
      <w:r w:rsidR="001E3EF0">
        <w:t>unexplored</w:t>
      </w:r>
      <w:r w:rsidRPr="00EA700F">
        <w:t xml:space="preserve">.  </w:t>
      </w:r>
    </w:p>
    <w:p w14:paraId="298ABD14" w14:textId="77777777" w:rsidR="008E156A" w:rsidRDefault="00B634E6" w:rsidP="00636F75">
      <w:pPr>
        <w:spacing w:line="360" w:lineRule="auto"/>
      </w:pPr>
      <w:r w:rsidRPr="00EA700F">
        <w:t xml:space="preserve">Woody plants determine the coarse physical structure of many riparian plant communities and are integral to the interplay of biological and physical elements that drive fluvial biogeomorphic processes </w:t>
      </w:r>
      <w:r w:rsidR="00276818" w:rsidRPr="00EA700F">
        <w:fldChar w:fldCharType="begin" w:fldLock="1"/>
      </w:r>
      <w:r w:rsidR="00723D9C">
        <w:instrText>ADDIN CSL_CITATION { "citationItems" : [ { "id" : "ITEM-1", "itemData" : { "DOI" : "10.1002/esp", "author" : [ { "dropping-particle" : "", "family" : "Corenblit", "given" : "Dov", "non-dropping-particle" : "", "parse-names" : false, "suffix" : "" }, { "dropping-particle" : "", "family" : "Steiger", "given" : "Johannes", "non-dropping-particle" : "", "parse-names" : false, "suffix" : "" }, { "dropping-particle" : "", "family" : "Gurnell", "given" : "Angela M", "non-dropping-particle" : "", "parse-names" : false, "suffix" : "" }, { "dropping-particle" : "", "family" : "Tabacchi", "given" : "Eric", "non-dropping-particle" : "", "parse-names" : false, "suffix" : "" }, { "dropping-particle" : "", "family" : "Roques", "given" : "Lydie", "non-dropping-particle" : "", "parse-names" : false, "suffix" : "" } ], "container-title" : "Earth Surface Processes and Landforms", "id" : "ITEM-1", "issued" : { "date-parts" : [ [ "2009" ] ] }, "page" : "1790-1810", "title" : "Control of sediment dynamics by vegetation as a key function driving biogeomorphic succession within fluvial corridors", "type" : "article-journal", "volume" : "1810" }, "uris" : [ "http://www.mendeley.com/documents/?uuid=5c7176ca-63ad-4bc6-bef1-4f27c742fd17" ] } ], "mendeley" : { "previouslyFormattedCitation" : "(Corenblit &lt;i&gt;et al.&lt;/i&gt; 2009)" }, "properties" : { "noteIndex" : 0 }, "schema" : "https://github.com/citation-style-language/schema/raw/master/csl-citation.json" }</w:instrText>
      </w:r>
      <w:r w:rsidR="00276818" w:rsidRPr="00EA700F">
        <w:fldChar w:fldCharType="separate"/>
      </w:r>
      <w:r w:rsidR="00723D9C" w:rsidRPr="00723D9C">
        <w:rPr>
          <w:noProof/>
        </w:rPr>
        <w:t xml:space="preserve">(Corenblit </w:t>
      </w:r>
      <w:r w:rsidR="00723D9C" w:rsidRPr="00723D9C">
        <w:rPr>
          <w:i/>
          <w:noProof/>
        </w:rPr>
        <w:t>et al.</w:t>
      </w:r>
      <w:r w:rsidR="00723D9C" w:rsidRPr="00723D9C">
        <w:rPr>
          <w:noProof/>
        </w:rPr>
        <w:t xml:space="preserve"> 2009)</w:t>
      </w:r>
      <w:r w:rsidR="00276818" w:rsidRPr="00EA700F">
        <w:fldChar w:fldCharType="end"/>
      </w:r>
      <w:r w:rsidRPr="00EA700F">
        <w:t xml:space="preserve">. Consequently, an understanding of the mechanisms of riparian woody plant community assembly will provide important insights into </w:t>
      </w:r>
      <w:r w:rsidR="00FF3274">
        <w:t xml:space="preserve">the structure and function of </w:t>
      </w:r>
      <w:r w:rsidRPr="00EA700F">
        <w:t>fluvial landscapes.</w:t>
      </w:r>
      <w:r w:rsidRPr="00EA700F">
        <w:rPr>
          <w:lang w:val="en-US"/>
        </w:rPr>
        <w:t xml:space="preserve"> </w:t>
      </w:r>
      <w:r w:rsidR="00EA700F">
        <w:t xml:space="preserve">Wood density, defined as </w:t>
      </w:r>
      <w:r w:rsidRPr="00EA700F">
        <w:t xml:space="preserve">the ratio of kiln-dried mass to green volume of a wood sample </w:t>
      </w:r>
      <w:r w:rsidR="00276818" w:rsidRPr="00EA700F">
        <w:fldChar w:fldCharType="begin" w:fldLock="1"/>
      </w:r>
      <w:r w:rsidR="00723D9C">
        <w:instrText>ADDIN CSL_CITATION { "citationItems" : [ { "id" : "ITEM-1", "itemData" : { "author" : [ { "dropping-particle" : "", "family" : "Cornelissen", "given" : "J H C A", "non-dropping-particle" : "", "parse-names" : false, "suffix" : "" }, { "dropping-particle" : "", "family" : "Lavorel", "given" : "S B", "non-dropping-particle" : "", "parse-names" : false, "suffix" : "" }, { "dropping-particle" : "", "family" : "Garnier", "given" : "E B", "non-dropping-particle" : "", "parse-names" : false, "suffix" : "" }, { "dropping-particle" : "", "family" : "D\u00edaz", "given" : "S C", "non-dropping-particle" : "", "parse-names" : false, "suffix" : "" }, { "dropping-particle" : "", "family" : "Buchmann", "given" : "N D", "non-dropping-particle" : "", "parse-names" : false, "suffix" : "" }, { "dropping-particle" : "", "family" : "Gurvich", "given" : "D E C", "non-dropping-particle" : "", "parse-names" : false, "suffix" : "" }, { "dropping-particle" : "", "family" : "Reich", "given" : "P B E", "non-dropping-particle" : "", "parse-names" : false, "suffix" : "" }, { "dropping-particle" : "", "family" : "Steege", "given" : "H F", "non-dropping-particle" : "", "parse-names" : false, "suffix" : "" }, { "dropping-particle" : "", "family" : "Morgan", "given" : "H D G", "non-dropping-particle" : "", "parse-names" : false, "suffix" : "" }, { "dropping-particle" : "", "family" : "Heijden", "given" : "M G A", "non-dropping-particle" : "Van Der", "parse-names" : false, "suffix" : "" }, { "dropping-particle" : "", "family" : "Pausas", "given" : "J G H", "non-dropping-particle" : "", "parse-names" : false, "suffix" : "" }, { "dropping-particle" : "", "family" : "Poorter", "given" : "H I", "non-dropping-particle" : "", "parse-names" : false, "suffix" : "" } ], "container-title" : "Australian Journal of Botany", "id" : "ITEM-1", "issue" : "4", "issued" : { "date-parts" : [ [ "2003" ] ] }, "page" : "335-380", "title" : "A handbook of protocols for standardised and easy measurement of plant functional traits worldwide", "type" : "article-journal", "volume" : "51" }, "uris" : [ "http://www.mendeley.com/documents/?uuid=63c1fc9f-1e08-40e5-8e30-3a805910df96" ] } ], "mendeley" : { "manualFormatting" : "(Cornelissen et al., 2003", "previouslyFormattedCitation" : "(Cornelissen &lt;i&gt;et al.&lt;/i&gt; 2003)" }, "properties" : { "noteIndex" : 0 }, "schema" : "https://github.com/citation-style-language/schema/raw/master/csl-citation.json" }</w:instrText>
      </w:r>
      <w:r w:rsidR="00276818" w:rsidRPr="00EA700F">
        <w:fldChar w:fldCharType="separate"/>
      </w:r>
      <w:r w:rsidRPr="00EA700F">
        <w:rPr>
          <w:noProof/>
        </w:rPr>
        <w:t>(Cornelissen et al., 2003</w:t>
      </w:r>
      <w:r w:rsidR="00276818" w:rsidRPr="00EA700F">
        <w:fldChar w:fldCharType="end"/>
      </w:r>
      <w:r w:rsidRPr="00EA700F">
        <w:t>)</w:t>
      </w:r>
      <w:r w:rsidR="00EA700F">
        <w:t>,</w:t>
      </w:r>
      <w:r w:rsidRPr="00EA700F">
        <w:t xml:space="preserve"> is widely recognised as an important functional trait in plant ecology </w:t>
      </w:r>
      <w:r w:rsidR="00276818" w:rsidRPr="00EA700F">
        <w:fldChar w:fldCharType="begin" w:fldLock="1"/>
      </w:r>
      <w:r w:rsidR="00723D9C">
        <w:instrText>ADDIN CSL_CITATION { "citationItems" : [ { "id" : "ITEM-1", "itemData" : { "DOI" : "10.1016/j.tree.2006.02.004", "ISSN" : "0169-5347", "PMID" : "16697912", "abstract" : "The tissue traits and architectures of plant species are important for land-plant ecology in two ways. First, they control ecosystem processes and define habitat and resources for other taxa; thus, they are a high priority for understanding the ecosystem at a site. Second, knowledge of trait costs and benefits offers the most promising path to understanding how vegetation properties change along physical geography gradients. There exists an informal shortlist of plant traits that are thought to be most informative. Here, we summarize recent research on correlations and tradeoffs surrounding some traits that are prospects for the shortlist. By extending the list and by developing better models for how traits influence species distributions and interactions, a strong foundation of basic ecology can be established, with many practical applications.", "author" : [ { "dropping-particle" : "", "family" : "Westoby", "given" : "Mark", "non-dropping-particle" : "", "parse-names" : false, "suffix" : "" }, { "dropping-particle" : "", "family" : "Wright", "given" : "Ian J", "non-dropping-particle" : "", "parse-names" : false, "suffix" : "" } ], "container-title" : "Trends in Ecology &amp; Evolution", "id" : "ITEM-1", "issue" : "5", "issued" : { "date-parts" : [ [ "2006", "5" ] ] }, "page" : "261-8", "title" : "Land-plant ecology on the basis of functional traits.", "type" : "article-journal", "volume" : "21" }, "uris" : [ "http://www.mendeley.com/documents/?uuid=6f7eeecd-79f4-48c4-b4b2-521d46e3f321" ] } ], "mendeley" : { "previouslyFormattedCitation" : "(Westoby &amp; Wright 2006)" }, "properties" : { "noteIndex" : 0 }, "schema" : "https://github.com/citation-style-language/schema/raw/master/csl-citation.json" }</w:instrText>
      </w:r>
      <w:r w:rsidR="00276818" w:rsidRPr="00EA700F">
        <w:fldChar w:fldCharType="separate"/>
      </w:r>
      <w:r w:rsidR="00636F75" w:rsidRPr="00636F75">
        <w:rPr>
          <w:noProof/>
        </w:rPr>
        <w:t>(Westoby &amp; Wright 2006)</w:t>
      </w:r>
      <w:r w:rsidR="00276818" w:rsidRPr="00EA700F">
        <w:fldChar w:fldCharType="end"/>
      </w:r>
      <w:r w:rsidRPr="00EA700F">
        <w:t xml:space="preserve">, and has been proposed as one of just several key axes of variation within which all major plant ecological strategies can be described </w:t>
      </w:r>
      <w:r w:rsidR="00276818" w:rsidRPr="00EA700F">
        <w:fldChar w:fldCharType="begin" w:fldLock="1"/>
      </w:r>
      <w:r w:rsidR="00723D9C">
        <w:instrText>ADDIN CSL_CITATION { "citationItems" : [ { "id" : "ITEM-1", "itemData" : { "DOI" : "10.1146/annurev.ecolsys.33.010802.150452", "ISSN" : "0066-4162", "author" : [ { "dropping-particle" : "", "family" : "Westoby", "given" : "Mark", "non-dropping-particle" : "", "parse-names" : false, "suffix" : "" }, { "dropping-particle" : "", "family" : "Falster", "given" : "Daniel S.", "non-dropping-particle" : "", "parse-names" : false, "suffix" : "" }, { "dropping-particle" : "", "family" : "Moles", "given" : "Angela T.", "non-dropping-particle" : "", "parse-names" : false, "suffix" : "" }, { "dropping-particle" : "", "family" : "Vesk", "given" : "Peter a.", "non-dropping-particle" : "", "parse-names" : false, "suffix" : "" }, { "dropping-particle" : "", "family" : "Wright", "given" : "Ian J.", "non-dropping-particle" : "", "parse-names" : false, "suffix" : "" } ], "container-title" : "Annual Review of Ecology and Systematics", "id" : "ITEM-1", "issue" : "1", "issued" : { "date-parts" : [ [ "2002", "11" ] ] }, "page" : "125-159", "title" : "PLANT ECOLOGICAL STRATEGIES: Some Leading Dimensions of Variation Between Species", "type" : "article-journal", "volume" : "33" }, "uris" : [ "http://www.mendeley.com/documents/?uuid=543d8a11-e940-41c9-990a-a7f093a9ed49" ] } ], "mendeley" : { "previouslyFormattedCitation" : "(Westoby &lt;i&gt;et al.&lt;/i&gt; 2002)" }, "properties" : { "noteIndex" : 0 }, "schema" : "https://github.com/citation-style-language/schema/raw/master/csl-citation.json" }</w:instrText>
      </w:r>
      <w:r w:rsidR="00276818" w:rsidRPr="00EA700F">
        <w:fldChar w:fldCharType="separate"/>
      </w:r>
      <w:r w:rsidR="00723D9C" w:rsidRPr="00723D9C">
        <w:rPr>
          <w:noProof/>
        </w:rPr>
        <w:t xml:space="preserve">(Westoby </w:t>
      </w:r>
      <w:r w:rsidR="00723D9C" w:rsidRPr="00723D9C">
        <w:rPr>
          <w:i/>
          <w:noProof/>
        </w:rPr>
        <w:t>et al.</w:t>
      </w:r>
      <w:r w:rsidR="00723D9C" w:rsidRPr="00723D9C">
        <w:rPr>
          <w:noProof/>
        </w:rPr>
        <w:t xml:space="preserve"> 2002)</w:t>
      </w:r>
      <w:r w:rsidR="00276818" w:rsidRPr="00EA700F">
        <w:fldChar w:fldCharType="end"/>
      </w:r>
      <w:r w:rsidRPr="00EA700F">
        <w:t xml:space="preserve">. Wood density is in fact an emergent property of a combination of woody tissue traits, including vessel geometry and arrangement, and the density and proportion of surrounding lignified tissue </w:t>
      </w:r>
      <w:r w:rsidR="00276818" w:rsidRPr="00EA700F">
        <w:fldChar w:fldCharType="begin" w:fldLock="1"/>
      </w:r>
      <w:r w:rsidR="00723D9C">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"Amy", "given" :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"previouslyFormattedCitation" : "(Chave &lt;i&gt;et al.&lt;/i&gt; 2009)" }, "properties" : { "noteIndex" : 0 }, "schema" : "https://github.com/citation-style-language/schema/raw/master/csl-citation.json" }</w:instrText>
      </w:r>
      <w:r w:rsidR="00276818" w:rsidRPr="00EA700F">
        <w:fldChar w:fldCharType="separate"/>
      </w:r>
      <w:r w:rsidR="00723D9C" w:rsidRPr="00723D9C">
        <w:rPr>
          <w:noProof/>
        </w:rPr>
        <w:t xml:space="preserve">(Chave </w:t>
      </w:r>
      <w:r w:rsidR="00723D9C" w:rsidRPr="00723D9C">
        <w:rPr>
          <w:i/>
          <w:noProof/>
        </w:rPr>
        <w:t>et al.</w:t>
      </w:r>
      <w:r w:rsidR="00723D9C" w:rsidRPr="00723D9C">
        <w:rPr>
          <w:noProof/>
        </w:rPr>
        <w:t xml:space="preserve"> 2009)</w:t>
      </w:r>
      <w:r w:rsidR="00276818" w:rsidRPr="00EA700F">
        <w:fldChar w:fldCharType="end"/>
      </w:r>
      <w:r w:rsidRPr="00EA700F">
        <w:t xml:space="preserve">. Combined variation in these traits corresponds to the wide range of </w:t>
      </w:r>
      <w:r w:rsidR="009422EA">
        <w:t>wood density</w:t>
      </w:r>
      <w:r w:rsidR="009422EA" w:rsidRPr="00EA700F">
        <w:t xml:space="preserve"> </w:t>
      </w:r>
      <w:r w:rsidRPr="00EA700F">
        <w:t xml:space="preserve">strategies among woody plants. </w:t>
      </w:r>
    </w:p>
    <w:p w14:paraId="4A845EAA" w14:textId="77777777" w:rsidR="008E156A" w:rsidRDefault="00B634E6" w:rsidP="00636F75">
      <w:pPr>
        <w:spacing w:line="360" w:lineRule="auto"/>
      </w:pPr>
      <w:r w:rsidRPr="00EA700F">
        <w:t xml:space="preserve">How might </w:t>
      </w:r>
      <w:r w:rsidR="00EA700F">
        <w:t>different wood density strategies</w:t>
      </w:r>
      <w:r w:rsidRPr="00EA700F">
        <w:t xml:space="preserve"> confer advantages to woody plant species in riparian environments? There is little direct evidence from riparian species, however general relationships between wood density and other ecological traits have been recognised </w:t>
      </w:r>
      <w:r w:rsidR="00BD2A3A">
        <w:t xml:space="preserve">in </w:t>
      </w:r>
      <w:r w:rsidRPr="00EA700F">
        <w:t xml:space="preserve">a variety of </w:t>
      </w:r>
      <w:r w:rsidR="00BD2A3A">
        <w:t xml:space="preserve">different </w:t>
      </w:r>
      <w:r w:rsidR="00BD2A3A">
        <w:lastRenderedPageBreak/>
        <w:t>systems</w:t>
      </w:r>
      <w:r w:rsidRPr="00EA700F">
        <w:t xml:space="preserve"> </w:t>
      </w:r>
      <w:r w:rsidR="00EA700F">
        <w:t>and</w:t>
      </w:r>
      <w:r w:rsidRPr="00EA700F">
        <w:t xml:space="preserve"> can provide some insight into the importance of variation in wood density in riparian </w:t>
      </w:r>
      <w:r w:rsidR="00721E27">
        <w:t>systems</w:t>
      </w:r>
      <w:r w:rsidRPr="00EA700F">
        <w:t xml:space="preserve">. Dense wood confers mechanical stiffness </w:t>
      </w:r>
      <w:r w:rsidR="00276818" w:rsidRPr="00EA700F">
        <w:fldChar w:fldCharType="begin" w:fldLock="1"/>
      </w:r>
      <w:r w:rsidR="00723D9C">
        <w:instrText>ADDIN CSL_CITATION { "citationItems" : [ { "id" : "ITEM-1", "itemData" : { "DOI" : "10.1111/j.1469-8137.2006.01809.x", "ISSN" : "0028-646X", "PMID" : "16866930", "author" : [ { "dropping-particle" : "", "family" : "Falster", "given" : "Daniel S", "non-dropping-particle" : "", "parse-names" : false, "suffix" : "" } ], "container-title" : "The New phytologist", "id" : "ITEM-1", "issue" : "2", "issued" : { "date-parts" : [ [ "2006", "1" ] ] }, "page" : "237-9", "title" : "Sapling strength and safety: the importance of wood density in tropical forests.", "type" : "article-journal", "volume" : "171" }, "uris" : [ "http://www.mendeley.com/documents/?uuid=2bdb8e01-7098-4668-aa22-786dcf9d0b87" ] }, { "id" : "ITEM-2", "itemData" : { "DOI" : "10.3732/ajb.1000150", "ISSN" : "0002-9122", "PMID" : "21616793", "abstract" : "\u2022 Premise of the study: The density of wood is highly correlated with the ability of stems and roots to resist bending or twisting, which is important for evaluating the mechanical behavior of trees. It also provides a measure of carbon storage, which is an important variable in modeling ecosystem processes and tree construction costs. However, most measurements of the density and mechanical properties of wood have little direct bearing on understanding the biomechanics of living plants because they are based on kiln- or air-dried samples. \u2022 Methods: Here, we present and analyze the relationships between four important mechanical properties (Young's modulus, the modulus of rupture, and the maximum strength in shearing and in compression) and the density of green wood (i.e., wood at 50% moisture content) from a worldwide, taxonomically broad spectrum of 161 species. \u2022 Key results: These data indicate that each of the mechanical properties disproportionately increases across species with increasing green wood density, i.e., stems composed of denser green wood are disproportionately stiffer and stronger than stems with equivalent cross-sections composed of less dense green wood. \u2022 Conclusions: Although denser wood may have a higher carbon construction cost, the mechanical benefits of denser woods likely outweigh the extra cost.", "author" : [ { "dropping-particle" : "", "family" : "Niklas", "given" : "Karl J", "non-dropping-particle" : "", "parse-names" : false, "suffix" : "" }, { "dropping-particle" : "", "family" : "Spatz", "given" : "Hanns-Christof", "non-dropping-particle" : "", "parse-names" : false, "suffix" : "" } ], "container-title" : "American Journal of Botany", "id" : "ITEM-2", "issue" : "10", "issued" : { "date-parts" : [ [ "2010", "10" ] ] }, "page" : "1587-94", "title" : "Worldwide correlations of mechanical properties and green wood density.", "type" : "article-journal", "volume" : "97" }, "uris" : [ "http://www.mendeley.com/documents/?uuid=22a51d40-53dc-4b2b-a872-9d0dcab7d6ab" ] } ], "mendeley" : { "previouslyFormattedCitation" : "(Falster 2006; Niklas &amp; Spatz 2010)" }, "properties" : { "noteIndex" : 0 }, "schema" : "https://github.com/citation-style-language/schema/raw/master/csl-citation.json" }</w:instrText>
      </w:r>
      <w:r w:rsidR="00276818" w:rsidRPr="00EA700F">
        <w:fldChar w:fldCharType="separate"/>
      </w:r>
      <w:r w:rsidR="00636F75" w:rsidRPr="00636F75">
        <w:rPr>
          <w:noProof/>
        </w:rPr>
        <w:t>(Falster 2006; Niklas &amp; Spatz 2010)</w:t>
      </w:r>
      <w:r w:rsidR="00276818" w:rsidRPr="00EA700F">
        <w:fldChar w:fldCharType="end"/>
      </w:r>
      <w:r w:rsidRPr="00EA700F">
        <w:t xml:space="preserve">, as well as resistance to pathogens </w:t>
      </w:r>
      <w:r w:rsidR="00276818" w:rsidRPr="00EA700F">
        <w:fldChar w:fldCharType="begin" w:fldLock="1"/>
      </w:r>
      <w:r w:rsidR="00723D9C">
        <w:instrText>ADDIN CSL_CITATION { "citationItems" : [ { "id" : "ITEM-1", "itemData" : { "DOI" : "10.1007/BF00396763", "ISSN" : "0029-8549", "author" : [ { "dropping-particle" : "", "family" : "Augspurger", "given" : "Carol K.", "non-dropping-particle" : "", "parse-names" : false, "suffix" : "" }, { "dropping-particle" : "", "family" : "Kelly", "given" : "Colleen K.", "non-dropping-particle" : "", "parse-names" : false, "suffix" : "" } ], "container-title" : "Oecologia", "id" : "ITEM-1", "issue" : "2", "issued" : { "date-parts" : [ [ "1984", "2" ] ] }, "page" : "211-217", "title" : "Pathogen mortality of tropical tree seedlings: experimental studies of the effects of dispersal distance, seedling density, and light conditions", "type" : "article-journal", "volume" : "61" }, "uris" : [ "http://www.mendeley.com/documents/?uuid=bbd59143-635b-4f24-8526-284ee88e1588" ] } ], "mendeley" : { "previouslyFormattedCitation" : "(Augspurger &amp; Kelly 1984)" }, "properties" : { "noteIndex" : 0 }, "schema" : "https://github.com/citation-style-language/schema/raw/master/csl-citation.json" }</w:instrText>
      </w:r>
      <w:r w:rsidR="00276818" w:rsidRPr="00EA700F">
        <w:fldChar w:fldCharType="separate"/>
      </w:r>
      <w:r w:rsidR="00636F75" w:rsidRPr="00636F75">
        <w:rPr>
          <w:noProof/>
        </w:rPr>
        <w:t>(Augspurger &amp; Kelly 1984)</w:t>
      </w:r>
      <w:r w:rsidR="00276818" w:rsidRPr="00EA700F">
        <w:fldChar w:fldCharType="end"/>
      </w:r>
      <w:r w:rsidRPr="00EA700F">
        <w:t xml:space="preserve"> and herbivory </w:t>
      </w:r>
      <w:r w:rsidR="00276818" w:rsidRPr="00EA700F">
        <w:fldChar w:fldCharType="begin" w:fldLock="1"/>
      </w:r>
      <w:r w:rsidR="00723D9C">
        <w:instrText>ADDIN CSL_CITATION { "citationItems" : [ { "id" : "ITEM-1", "itemData" : { "author" : [ { "dropping-particle" : "", "family" : "Coley", "given" : "PD", "non-dropping-particle" : "", "parse-names" : false, "suffix" : "" } ], "container-title" : "Ecological monographs", "id" : "ITEM-1", "issue" : "2", "issued" : { "date-parts" : [ [ "1983" ] ] }, "page" : "209\u2013234", "title" : "Herbivory and defensive characteristics of tree species in a lowland tropical forest", "type" : "article-journal", "volume" : "53" }, "uris" : [ "http://www.mendeley.com/documents/?uuid=e6230d3d-27b5-4137-acb1-522a2683cd7b" ] } ], "mendeley" : { "previouslyFormattedCitation" : "(Coley 1983)" }, "properties" : { "noteIndex" : 0 }, "schema" : "https://github.com/citation-style-language/schema/raw/master/csl-citation.json" }</w:instrText>
      </w:r>
      <w:r w:rsidR="00276818" w:rsidRPr="00EA700F">
        <w:fldChar w:fldCharType="separate"/>
      </w:r>
      <w:r w:rsidR="00636F75" w:rsidRPr="00636F75">
        <w:rPr>
          <w:noProof/>
        </w:rPr>
        <w:t>(Coley 1983)</w:t>
      </w:r>
      <w:r w:rsidR="00276818" w:rsidRPr="00EA700F">
        <w:fldChar w:fldCharType="end"/>
      </w:r>
      <w:r w:rsidRPr="00EA700F">
        <w:t>, but requires more investment of biomass and is therefore more costly to construct per unit of stem height.</w:t>
      </w:r>
      <w:r w:rsidR="00B3552B">
        <w:t xml:space="preserve"> Resources not invested in </w:t>
      </w:r>
      <w:r w:rsidR="00741825">
        <w:t>structural</w:t>
      </w:r>
      <w:r w:rsidR="00B3552B">
        <w:t xml:space="preserve"> </w:t>
      </w:r>
      <w:r w:rsidR="00741825">
        <w:t xml:space="preserve">support may </w:t>
      </w:r>
      <w:r w:rsidR="00B3552B">
        <w:t xml:space="preserve">be </w:t>
      </w:r>
      <w:r w:rsidR="00741825">
        <w:t>used for purposes that contribute more directly to fitness, such as production of photosynthetic tissues or propagules, or rapid growth.</w:t>
      </w:r>
    </w:p>
    <w:p w14:paraId="533074A7" w14:textId="77777777" w:rsidR="008E156A" w:rsidRDefault="00B634E6" w:rsidP="00636F75">
      <w:pPr>
        <w:spacing w:line="360" w:lineRule="auto"/>
      </w:pPr>
      <w:r w:rsidRPr="00EA700F">
        <w:t xml:space="preserve">According to this trade-off, it follows that several relationships between wood density and life-history strategy are apparent: </w:t>
      </w:r>
      <w:r w:rsidR="00AE0768">
        <w:t xml:space="preserve">wood density significantly explained variation in survival, fecundity and growth rate in a global dataset of 222 species </w:t>
      </w:r>
      <w:r w:rsidR="00276818">
        <w:fldChar w:fldCharType="begin" w:fldLock="1"/>
      </w:r>
      <w:r w:rsidR="00723D9C">
        <w:instrText>ADDIN CSL_CITATION { "citationItems" : [ { "id" : "ITEM-1", "itemData" : { "DOI" : "10.1073/pnas.1315179111", "ISSN" : "1091-6490", "PMID" : "24379395", "abstract" : "Ecologists seek general explanations for the dramatic variation in species abundances in space and time. An increasingly popular solution is to predict species distributions, dynamics, and responses to environmental change based on easily measured anatomical and morphological traits. Trait-based approaches assume that simple functional traits influence fitness and life history evolution, but rigorous tests of this assumption are lacking, because they require quantitative information about the full lifecycles of many species representing different life histories. Here, we link a global traits database with empirical matrix population models for 222 species and report strong relationships between functional traits and plant life histories. Species with large seeds, long-lived leaves, or dense wood have slow life histories, with mean fitness (i.e., population growth rates) more strongly influenced by survival than by growth or fecundity, compared with fast life history species with small seeds, short-lived leaves, or soft wood. In contrast to measures of demographic contributions to fitness based on whole lifecycles, analyses focused on raw demographic rates may underestimate the strength of association between traits and mean fitness. Our results help establish the physiological basis for plant life history evolution and show the potential for trait-based approaches in population dynamics.", "author" : [ { "dropping-particle" : "", "family" : "Adler", "given" : "Peter B", "non-dropping-particle" : "", "parse-names" : false, "suffix" : "" }, { "dropping-particle" : "", "family" : "Salguero-G\u00f3mez", "given" : "Roberto", "non-dropping-particle" : "", "parse-names" : false, "suffix" : "" }, { "dropping-particle" : "", "family" : "Compagnoni", "given" : "Aldo", "non-dropping-particle" : "", "parse-names" : false, "suffix" : "" }, { "dropping-particle" : "", "family" : "Hsu", "given" : "Joanna S", "non-dropping-particle" : "", "parse-names" : false, "suffix" : "" }, { "dropping-particle" : "", "family" : "Ray-Mukherjee", "given" : "Jayanti", "non-dropping-particle" : "", "parse-names" : false, "suffix" : "" }, { "dropping-particle" : "", "family" : "Mbeau-Ache", "given" : "Cyril", "non-dropping-particle" : "", "parse-names" : false, "suffix" : "" }, { "dropping-particle" : "", "family" : "Franco", "given" : "Miguel", "non-dropping-particle" : "", "parse-names" : false, "suffix" : "" } ], "container-title" : "Proceedings of the National Academy of Sciences of the United States of America", "id" : "ITEM-1", "issue" : "2", "issued" : { "date-parts" : [ [ "2014", "1", "14" ] ] }, "page" : "740-5", "title" : "Functional traits explain variation in plant life history strategies.", "type" : "article-journal", "volume" : "111" }, "uris" : [ "http://www.mendeley.com/documents/?uuid=9febb1fe-1037-4691-8d51-28587c038fc2" ] } ], "mendeley" : { "previouslyFormattedCitation" : "(Adler &lt;i&gt;et al.&lt;/i&gt; 2014)" }, "properties" : { "noteIndex" : 0 }, "schema" : "https://github.com/citation-style-language/schema/raw/master/csl-citation.json" }</w:instrText>
      </w:r>
      <w:r w:rsidR="00276818">
        <w:fldChar w:fldCharType="separate"/>
      </w:r>
      <w:r w:rsidR="00723D9C" w:rsidRPr="00723D9C">
        <w:rPr>
          <w:noProof/>
        </w:rPr>
        <w:t xml:space="preserve">(Adler </w:t>
      </w:r>
      <w:r w:rsidR="00723D9C" w:rsidRPr="00723D9C">
        <w:rPr>
          <w:i/>
          <w:noProof/>
        </w:rPr>
        <w:t>et al.</w:t>
      </w:r>
      <w:r w:rsidR="00723D9C" w:rsidRPr="00723D9C">
        <w:rPr>
          <w:noProof/>
        </w:rPr>
        <w:t xml:space="preserve"> 2014)</w:t>
      </w:r>
      <w:r w:rsidR="00276818">
        <w:fldChar w:fldCharType="end"/>
      </w:r>
      <w:r w:rsidR="00AE0768">
        <w:t>. S</w:t>
      </w:r>
      <w:r w:rsidR="00AE0768" w:rsidRPr="00EA700F">
        <w:t xml:space="preserve">tudies </w:t>
      </w:r>
      <w:r w:rsidRPr="00EA700F">
        <w:t xml:space="preserve">of tropical rainforest species have shown an inverse relationship between growth rate and wood density </w:t>
      </w:r>
      <w:r w:rsidR="00276818" w:rsidRPr="00EA700F">
        <w:fldChar w:fldCharType="begin" w:fldLock="1"/>
      </w:r>
      <w:r w:rsidR="00723D9C">
        <w:instrText>ADDIN CSL_CITATION { "citationItems" : [ { "id" : "ITEM-1", "itemData" : { "DOI" : "10.1111/j.1469-8137.2009.03092.x", "ISSN" : "1469-8137", "PMID" : "19925555", "abstract" : "*In a comparative study of 42 rainforest tree species we examined relationships amongst wood traits, diameter growth and survival of large trees in the field, and shade tolerance and adult stature of the species. *The species show two orthogonal axes of trait variation: a primary axis related to the vessel size-number trade-off (reflecting investment in hydraulic conductance vs hydraulic safety) and a secondary axis related to investment in parenchyma vs fibres (storage vs strength). Across species, growth rate was positively related to vessel diameter and potential specific hydraulic conductance (K(p)), and negatively related to wood density. Survival rate was only positively related to wood density. *Light-demanding species were characterized by low wood and vessel density and wide vessels. Tall species were characterized by wide vessels with low density and large K(p). Hydraulic traits were more closely associated with adult stature than with light demand, possibly because tall canopy species experience more drought stress and face a higher cavitation risk. *Vessel traits affect growth and wood density affects growth and survival of large trees in the field. Vessel traits and wood density are therefore important components of the performance and life history strategies of tropical tree species.", "author" : [ { "dropping-particle" : "", "family" : "Poorter", "given" : "Lourens", "non-dropping-particle" : "", "parse-names" : false, "suffix" : "" }, { "dropping-particle" : "", "family" : "McDonald", "given" : "Imole", "non-dropping-particle" : "", "parse-names" : false, "suffix" : "" }, { "dropping-particle" : "", "family" : "Alarc\u00f3n", "given" : "Alfredo", "non-dropping-particle" : "", "parse-names" : false, "suffix" : "" }, { "dropping-particle" : "", "family" : "Fichtler", "given" : "Esther", "non-dropping-particle" : "", "parse-names" : false, "suffix" : "" }, { "dropping-particle" : "", "family" : "Licona", "given" : "Juan-Carlos", "non-dropping-particle" : "", "parse-names" : false, "suffix" : "" }, { "dropping-particle" : "", "family" : "Pe\u00f1a-Claros", "given" : "Marielos", "non-dropping-particle" : "", "parse-names" : false, "suffix" : "" }, { "dropping-particle" : "", "family" : "Sterck", "given" : "Frank", "non-dropping-particle" : "", "parse-names" : false, "suffix" : "" }, { "dropping-particle" : "", "family" : "Villegas", "given" : "Zulma", "non-dropping-particle" : "", "parse-names" : false, "suffix" : "" }, { "dropping-particle" : "", "family" : "Sass-Klaassen", "given" : "Ute", "non-dropping-particle" : "", "parse-names" : false, "suffix" : "" } ], "container-title" : "The New Phytologist", "id" : "ITEM-1", "issue" : "2", "issued" : { "date-parts" : [ [ "2010", "1" ] ] }, "page" : "481-92", "title" : "The importance of wood traits and hydraulic conductance for the performance and life history strategies of 42 rainforest tree species.", "type" : "article-journal", "volume" : "185" }, "uris" : [ "http://www.mendeley.com/documents/?uuid=ffb2a50c-7b7f-4105-a782-19dc7ba28157" ] }, { "id" : "ITEM-2", "itemData" : { "ISSN" : "0012-9658", "PMID" : "18705377", "abstract" : "A central goal of comparative plant ecology is to understand how functional traits vary among species and to what extent this variation has adaptive value. Here we evaluate relationships between four functional traits (seed volume, specific leaf area, wood density, and adult stature) and two demographic attributes (diameter growth and tree mortality) for large trees of 240 tree species from five Neotropical forests. We evaluate how these key functional traits are related to survival and growth and whether similar relationships between traits and demography hold across different tropical forests. There was a tendency for a trade-off between growth and survival across rain forest tree species. Wood density, seed volume, and adult stature were significant predictors of growth and/or mortality. Both growth and mortality rates declined with an increase in wood density. This is consistent with greater construction costs and greater resistance to stem damage for denser wood. Growth and mortality rates also declined as seed volume increased. This is consistent with an adaptive syndrome in which species tolerant of low resource availability (in this case shade-tolerant species) have large seeds to establish successfully and low inherent growth and mortality rates. Growth increased and mortality decreased with an increase in adult stature, because taller species have a greater access to light and longer life spans. Specific leaf area was, surprisingly, only modestly informative for the performance of large trees and had ambiguous relationships with growth and survival. Single traits accounted for 9-55% of the interspecific variation in growth and mortality rates at individual sites. Significant correlations with demographic rates tended to be similar across forests and for phylogenetically independent contrasts as well as for cross-species analyses that treated each species as an independent observation. In combination, the morphological traits explained 41% of the variation in growth rate and 54% of the variation in mortality rate, with wood density being the best predictor of growth and mortality. Relationships between functional traits and demographic rates were statistically similar across a wide range of Neotropical forests. The consistency of these results strongly suggests that tropical rain forest species face similar trade-offs in different sites and converge on similar sets of solutions.", "author" : [ { "dropping-particle" : "", "family" : "Poorter", "given" : "L", "non-dropping-particle" : "", "parse-names" : false, "suffix" : "" }, { "dropping-particle" : "", "family" : "Wright", "given" : "S J", "non-dropping-particle" : "", "parse-names" : false, "suffix" : "" }, { "dropping-particle" : "", "family" : "Paz", "given" : "H", "non-dropping-particle" : "", "parse-names" : false, "suffix" : "" }, { "dropping-particle" : "", "family" : "Ackerly", "given" : "D D", "non-dropping-particle" : "", "parse-names" : false, "suffix" : "" }, { "dropping-particle" : "", "family" : "Condit", "given" : "R", "non-dropping-particle" : "", "parse-names" : false, "suffix" : "" }, { "dropping-particle" : "", "family" : "Ibarra-Manr\u00edquez", "given" : "G", "non-dropping-particle" : "", "parse-names" : false, "suffix" : "" }, { "dropping-particle" : "", "family" : "Harms", "given" : "K E", "non-dropping-particle" : "", "parse-names" : false, "suffix" : "" }, { "dropping-particle" : "", "family" : "Licona", "given" : "J C", "non-dropping-particle" : "", "parse-names" : false, "suffix" : "" }, { "dropping-particle" : "", "family" : "Mart\u00ednez-Ramos", "given" : "M", "non-dropping-particle" : "", "parse-names" : false, "suffix" : "" }, { "dropping-particle" : "", "family" : "Mazer", "given" : "S J", "non-dropping-particle" : "", "parse-names" : false, "suffix" : "" }, { "dropping-particle" : "", "family" : "Muller-Landau", "given" : "H C", "non-dropping-particle" : "", "parse-names" : false, "suffix" : "" }, { "dropping-particle" : "", "family" : "Pe\u00f1a-Claros", "given" : "M", "non-dropping-particle" : "", "parse-names" : false, "suffix" : "" }, { "dropping-particle" : "", "family" : "Webb", "given" : "C O", "non-dropping-particle" : "", "parse-names" : false, "suffix" : "" }, { "dropping-particle" : "", "family" : "Wright", "given" : "I J", "non-dropping-particle" : "", "parse-names" : false, "suffix" : "" } ], "container-title" : "Ecology", "id" : "ITEM-2", "issue" : "7", "issued" : { "date-parts" : [ [ "2008", "7" ] ] }, "page" : "1908-20", "title" : "Are functional traits good predictors of demographic rates? Evidence from five neotropical forests.", "type" : "article-journal", "volume" : "89" }, "uris" : [ "http://www.mendeley.com/documents/?uuid=c8b2cd40-7dd7-40a1-a537-0c9452d12246" ] }, { "id" : "ITEM-3", "itemData" : { "DOI" : "10.1111/j.1365-2745.2006.01112.x", "ISSN" : "00220477", "author" : [ { "dropping-particle" : "", "family" : "King", "given" : "David A.", "non-dropping-particle" : "", "parse-names" : false, "suffix" : "" }, { "dropping-particle" : "", "family" : "Davies", "given" : "Stuart J.", "non-dropping-particle" : "", "parse-names" : false, "suffix" : "" }, { "dropping-particle" : "", "family" : "Tan", "given" : "Sylvester", "non-dropping-particle" : "", "parse-names" : false, "suffix" : "" }, { "dropping-particle" : "", "family" : "Noor", "given" : "Nur Supardi Md.", "non-dropping-particle" : "", "parse-names" : false, "suffix" : "" } ], "container-title" : "Journal of Ecology", "id" : "ITEM-3", "issue" : "3", "issued" : { "date-parts" : [ [ "2006", "3", "3" ] ] }, "page" : "670-680", "title" : "The role of wood density and stem support costs in the growth and mortality of tropical trees", "type" : "article-journal", "volume" : "94" }, "uris" : [ "http://www.mendeley.com/documents/?uuid=7463ba26-6e62-43e6-a6d3-affc9e1957b3" ] }, { "id" : "ITEM-4", "itemData" : { "DOI" : "10.1111/j.1469-8137.2010.03444.x", "ISSN" : "1469-8137", "PMID" : "21058950", "abstract" : "Wood density is thought to be an important indicator of plant life history because it is coupled to many aspects of whole-plant form and function. We used a hierarchical Bayesian approach to explain variation in mortality rates with wood density, drawing on data for 765,500 trees from 1639 species at 10 sites located across the Old and New World tropics. Mortality rates declined with increasing wood density at five of 10 sites. Similar negative trends were detected at four additional sites, while one site showed no relationship. Our model explained 40% of variation in mortality on average. Both wood density and mortality rates show a high degree of phylogenetic conservatism. Grouping species by family across sites in a second analysis, we found considerable variation in the relationship between wood density and mortality, with 10 of 27 families demonstrating a strong negative relationship. Our results highlight the importance of wood density as a functional trait in tropical forests, as it is strongly linked to variation in survival. However, the relationship varied among families, plots, and even census intervals within sites, indicating that the factors responsible for the relationship between wood density and mortality vary spatially, taxonomically and temporally.", "author" : [ { "dropping-particle" : "", "family" : "Kraft", "given" : "Nathan J B", "non-dropping-particle" : "", "parse-names" : false, "suffix" : "" }, { "dropping-particle" : "", "family" : "Metz", "given" : "Margaret R", "non-dropping-particle" : "", "parse-names" : false, "suffix" : "" }, { "dropping-particle" : "", "family" : "Condit", "given" : "Richard S", "non-dropping-particle" : "", "parse-names" : false, "suffix" : "" }, { "dropping-particle" : "", "family" : "Chave", "given" : "J\u00e9r\u00f4me", "non-dropping-particle" : "", "parse-names" : false, "suffix" : "" } ], "container-title" : "The New Phytologist", "id" : "ITEM-4", "issue" : "4", "issued" : { "date-parts" : [ [ "2010", "12" ] ] }, "page" : "1124-36", "title" : "The relationship between wood density and mortality in a global tropical forest data set.", "type" : "article-journal", "volume" : "188" }, "uris" : [ "http://www.mendeley.com/documents/?uuid=43feb396-5c8c-4182-9ab6-2cdcaf46da46" ] }, { "id" : "ITEM-5", "itemData" : { "ISSN" : "0012-9658", "PMID" : "21302837", "abstract" : "A trade-off between growth and mortality rates characterizes tree species in closed canopy forests. This trade-off is maintained by inherent differences among species and spatial variation in light availability caused by canopy-opening disturbances. We evaluated conditions under which the trade-off is expressed and relationships with four key functional traits for 103 tree species from Barro Colorado Island, Panama. The trade-off is strongest for saplings for growth rates of the fastest growing individuals and mortality rates of the slowest growing individuals (r2 = 0.69), intermediate for saplings for average growth rates and overall mortality rates (r2 = 0.46), and much weaker for large trees (r2 &lt; or = 0.10). This parallels likely levels of spatial variation in light availability, which is greatest for fast- vs. slow-growing saplings and least for large trees with foliage in the forest canopy. Inherent attributes of species contributing to the trade-off include abilities to disperse, acquire resources, grow rapidly, and tolerate shade and other stresses. There is growing interest in the possibility that functional traits might provide insight into such ecological differences and a growing consensus that seed mass (SM), leaf mass per area (LMA), wood density (WD), and maximum height (H(max)) are key traits among forest trees. Seed mass, LMA, WD, and H(max) are predicted to be small for light-demanding species with rapid growth and mortality and large for shade-tolerant species with slow growth and mortality. Six of these trait-demographic rate predictions were realized for saplings; however, with the exception of WD, the relationships were weak (r2 &lt; 0.1 for three and r2 &lt; 0.2 for five of the six remaining relationships). The four traits together explained 43-44% of interspecific variation in species positions on the growth-mortality trade-off; however, WD alone accounted for &gt; 80% of the explained variation and, after WD was included, LMA and H(max) made insignificant contributions. Virtually the full range of values of SM, LMA, and H(max) occurred at all positions on the growth-mortality trade-off. Although WD provides a promising start, a successful trait-based ecology of tropical forest trees will require consideration of additional traits.", "author" : [ { "dropping-particle" : "", "family" : "Wright", "given" : "S Joseph", "non-dropping-particle" : "", "parse-names" : false, "suffix" : "" }, { "dropping-particle" : "", "family" : "Kitajima", "given" : "Kaoru", "non-dropping-particle" : "", "parse-names" : false, "suffix" : "" }, { "dropping-particle" : "", "family" : "Kraft", "given" : "Nathan J B", "non-dropping-particle" : "", "parse-names" : false, "suffix" : "" }, { "dropping-particle" : "", "family" : "Reich", "given" : "Peter B", "non-dropping-particle" : "", "parse-names" : false, "suffix" : "" }, { "dropping-particle" : "", "family" : "Wright", "given" : "Ian J", "non-dropping-particle" : "", "parse-names" : false, "suffix" : "" }, { "dropping-particle" : "", "family" : "Bunker", "given" : "Daniel E", "non-dropping-particle" : "", "parse-names" : false, "suffix" : "" }, { "dropping-particle" : "", "family" : "Condit", "given" : "Richard", "non-dropping-particle" : "", "parse-names" : false, "suffix" : "" }, { "dropping-particle" : "", "family" : "Dalling", "given" : "James W", "non-dropping-particle" : "", "parse-names" : false, "suffix" : "" }, { "dropping-particle" : "", "family" : "Davies", "given" : "Stuart J", "non-dropping-particle" : "", "parse-names" : false, "suffix" : "" }, { "dropping-particle" : "", "family" : "D\u00edaz", "given" : "Sandra", "non-dropping-particle" : "", "parse-names" : false, "suffix" : "" }, { "dropping-particle" : "", "family" : "Engelbrecht", "given" : "Bettina M J", "non-dropping-particle" : "", "parse-names" : false, "suffix" : "" }, { "dropping-particle" : "", "family" : "Harms", "given" : "Kyle E", "non-dropping-particle" : "", "parse-names" : false, "suffix" : "" }, { "dropping-particle" : "", "family" : "Hubbell", "given" : "Stephen P", "non-dropping-particle" : "", "parse-names" : false, "suffix" : "" }, { "dropping-particle" : "", "family" : "Marks", "given" : "Christian O", "non-dropping-particle" : "", "parse-names" : false, "suffix" : "" }, { "dropping-particle" : "", "family" : "Ruiz-Jaen", "given" : "Maria C", "non-dropping-particle" : "", "parse-names" : false, "suffix" : "" }, { "dropping-particle" : "", "family" : "Salvador", "given" : "Cristina M", "non-dropping-particle" : "", "parse-names" : false, "suffix" : "" }, { "dropping-particle" : "", "family" : "Zanne", "given" : "Amy E", "non-dropping-particle" : "", "parse-names" : false, "suffix" : "" } ], "container-title" : "Ecology", "id" : "ITEM-5", "issue" : "12", "issued" : { "date-parts" : [ [ "2010", "12" ] ] }, "page" : "3664-74", "title" : "Functional traits and the growth-mortality trade-off in tropical trees.", "type" : "article-journal", "volume" : "91" }, "uris" : [ "http://www.mendeley.com/documents/?uuid=dcaa5bcb-0a9e-40af-8c6b-a07d23caa8f6" ] } ], "mendeley" : { "previouslyFormattedCitation" : "(King &lt;i&gt;et al.&lt;/i&gt; 2006; Poorter &lt;i&gt;et al.&lt;/i&gt; 2008, 2010; Kraft &lt;i&gt;et al.&lt;/i&gt; 2010; Wright &lt;i&gt;et al.&lt;/i&gt; 2010)" }, "properties" : { "noteIndex" : 0 }, "schema" : "https://github.com/citation-style-language/schema/raw/master/csl-citation.json" }</w:instrText>
      </w:r>
      <w:r w:rsidR="00276818" w:rsidRPr="00EA700F">
        <w:fldChar w:fldCharType="separate"/>
      </w:r>
      <w:r w:rsidR="00723D9C" w:rsidRPr="00723D9C">
        <w:rPr>
          <w:noProof/>
        </w:rPr>
        <w:t xml:space="preserve">(King </w:t>
      </w:r>
      <w:r w:rsidR="00723D9C" w:rsidRPr="00723D9C">
        <w:rPr>
          <w:i/>
          <w:noProof/>
        </w:rPr>
        <w:t>et al.</w:t>
      </w:r>
      <w:r w:rsidR="00723D9C" w:rsidRPr="00723D9C">
        <w:rPr>
          <w:noProof/>
        </w:rPr>
        <w:t xml:space="preserve"> 2006; Poorter </w:t>
      </w:r>
      <w:r w:rsidR="00723D9C" w:rsidRPr="00723D9C">
        <w:rPr>
          <w:i/>
          <w:noProof/>
        </w:rPr>
        <w:t>et al.</w:t>
      </w:r>
      <w:r w:rsidR="00723D9C" w:rsidRPr="00723D9C">
        <w:rPr>
          <w:noProof/>
        </w:rPr>
        <w:t xml:space="preserve"> 2008, 2010; Kraft </w:t>
      </w:r>
      <w:r w:rsidR="00723D9C" w:rsidRPr="00723D9C">
        <w:rPr>
          <w:i/>
          <w:noProof/>
        </w:rPr>
        <w:t>et al.</w:t>
      </w:r>
      <w:r w:rsidR="00723D9C" w:rsidRPr="00723D9C">
        <w:rPr>
          <w:noProof/>
        </w:rPr>
        <w:t xml:space="preserve"> 2010; Wright </w:t>
      </w:r>
      <w:r w:rsidR="00723D9C" w:rsidRPr="00723D9C">
        <w:rPr>
          <w:i/>
          <w:noProof/>
        </w:rPr>
        <w:t>et al.</w:t>
      </w:r>
      <w:r w:rsidR="00723D9C" w:rsidRPr="00723D9C">
        <w:rPr>
          <w:noProof/>
        </w:rPr>
        <w:t xml:space="preserve"> 2010)</w:t>
      </w:r>
      <w:r w:rsidR="00276818" w:rsidRPr="00EA700F">
        <w:fldChar w:fldCharType="end"/>
      </w:r>
      <w:r w:rsidRPr="00EA700F">
        <w:t xml:space="preserve">, </w:t>
      </w:r>
      <w:r w:rsidR="00EA700F">
        <w:t>although</w:t>
      </w:r>
      <w:r w:rsidRPr="00EA700F">
        <w:t xml:space="preserve"> no such relationship was found in a study of New Zealand tree species </w:t>
      </w:r>
      <w:r w:rsidR="00276818" w:rsidRPr="00EA700F">
        <w:fldChar w:fldCharType="begin" w:fldLock="1"/>
      </w:r>
      <w:r w:rsidR="00723D9C">
        <w:instrText>ADDIN CSL_CITATION { "citationItems" : [ { "id" : "ITEM-1", "itemData" : { "DOI" : "10.1111/j.1365-2435.2009.01670.x", "ISSN" : "02698463", "author" : [ { "dropping-particle" : "", "family" : "Russo", "given" : "Sabrina E.", "non-dropping-particle" : "", "parse-names" : false, "suffix" : "" }, { "dropping-particle" : "", "family" : "Jenkins", "given" : "Kerry L.", "non-dropping-particle" : "", "parse-names" : false, "suffix" : "" }, { "dropping-particle" : "", "family" : "Wiser", "given" : "Susan K.", "non-dropping-particle" : "", "parse-names" : false, "suffix" : "" }, { "dropping-particle" : "", "family" : "Uriarte", "given" : "Maria", "non-dropping-particle" : "", "parse-names" : false, "suffix" : "" }, { "dropping-particle" : "", "family" : "Duncan", "given" : "Richard P.", "non-dropping-particle" : "", "parse-names" : false, "suffix" : "" }, { "dropping-particle" : "", "family" : "Coomes", "given" : "David A.", "non-dropping-particle" : "", "parse-names" : false, "suffix" : "" } ], "container-title" : "Functional Ecology", "id" : "ITEM-1", "issue" : "2", "issued" : { "date-parts" : [ [ "2010", "2", "26" ] ] }, "page" : "253-262", "title" : "Interspecific relationships among growth, mortality and xylem traits of woody species from New Zealand", "type" : "article-journal", "volume" : "24" }, "uris" : [ "http://www.mendeley.com/documents/?uuid=1a58977a-e7a7-4822-adfc-47bf9773b6f1" ] } ], "mendeley" : { "previouslyFormattedCitation" : "(Russo &lt;i&gt;et al.&lt;/i&gt; 2010)" }, "properties" : { "noteIndex" : 0 }, "schema" : "https://github.com/citation-style-language/schema/raw/master/csl-citation.json" }</w:instrText>
      </w:r>
      <w:r w:rsidR="00276818" w:rsidRPr="00EA700F">
        <w:fldChar w:fldCharType="separate"/>
      </w:r>
      <w:r w:rsidR="00723D9C" w:rsidRPr="00723D9C">
        <w:rPr>
          <w:noProof/>
        </w:rPr>
        <w:t xml:space="preserve">(Russo </w:t>
      </w:r>
      <w:r w:rsidR="00723D9C" w:rsidRPr="00723D9C">
        <w:rPr>
          <w:i/>
          <w:noProof/>
        </w:rPr>
        <w:t>et al.</w:t>
      </w:r>
      <w:r w:rsidR="00723D9C" w:rsidRPr="00723D9C">
        <w:rPr>
          <w:noProof/>
        </w:rPr>
        <w:t xml:space="preserve"> 2010)</w:t>
      </w:r>
      <w:r w:rsidR="00276818" w:rsidRPr="00EA700F">
        <w:fldChar w:fldCharType="end"/>
      </w:r>
      <w:r w:rsidR="00EA700F">
        <w:t xml:space="preserve">. </w:t>
      </w:r>
      <w:r w:rsidRPr="00EA700F">
        <w:t xml:space="preserve">Cohort survival was positively correlated with wood density in the same tropical rainforest studies </w:t>
      </w:r>
      <w:r w:rsidR="00276818" w:rsidRPr="00EA700F">
        <w:fldChar w:fldCharType="begin" w:fldLock="1"/>
      </w:r>
      <w:r w:rsidR="00723D9C">
        <w:instrText>ADDIN CSL_CITATION { "citationItems" : [ { "id" : "ITEM-1", "itemData" : { "DOI" : "10.1111/j.1469-8137.2009.03092.x", "ISSN" : "1469-8137", "PMID" : "19925555", "abstract" : "*In a comparative study of 42 rainforest tree species we examined relationships amongst wood traits, diameter growth and survival of large trees in the field, and shade tolerance and adult stature of the species. *The species show two orthogonal axes of trait variation: a primary axis related to the vessel size-number trade-off (reflecting investment in hydraulic conductance vs hydraulic safety) and a secondary axis related to investment in parenchyma vs fibres (storage vs strength). Across species, growth rate was positively related to vessel diameter and potential specific hydraulic conductance (K(p)), and negatively related to wood density. Survival rate was only positively related to wood density. *Light-demanding species were characterized by low wood and vessel density and wide vessels. Tall species were characterized by wide vessels with low density and large K(p). Hydraulic traits were more closely associated with adult stature than with light demand, possibly because tall canopy species experience more drought stress and face a higher cavitation risk. *Vessel traits affect growth and wood density affects growth and survival of large trees in the field. Vessel traits and wood density are therefore important components of the performance and life history strategies of tropical tree species.", "author" : [ { "dropping-particle" : "", "family" : "Poorter", "given" : "Lourens", "non-dropping-particle" : "", "parse-names" : false, "suffix" : "" }, { "dropping-particle" : "", "family" : "McDonald", "given" : "Imole", "non-dropping-particle" : "", "parse-names" : false, "suffix" : "" }, { "dropping-particle" : "", "family" : "Alarc\u00f3n", "given" : "Alfredo", "non-dropping-particle" : "", "parse-names" : false, "suffix" : "" }, { "dropping-particle" : "", "family" : "Fichtler", "given" : "Esther", "non-dropping-particle" : "", "parse-names" : false, "suffix" : "" }, { "dropping-particle" : "", "family" : "Licona", "given" : "Juan-Carlos", "non-dropping-particle" : "", "parse-names" : false, "suffix" : "" }, { "dropping-particle" : "", "family" : "Pe\u00f1a-Claros", "given" : "Marielos", "non-dropping-particle" : "", "parse-names" : false, "suffix" : "" }, { "dropping-particle" : "", "family" : "Sterck", "given" : "Frank", "non-dropping-particle" : "", "parse-names" : false, "suffix" : "" }, { "dropping-particle" : "", "family" : "Villegas", "given" : "Zulma", "non-dropping-particle" : "", "parse-names" : false, "suffix" : "" }, { "dropping-particle" : "", "family" : "Sass-Klaassen", "given" : "Ute", "non-dropping-particle" : "", "parse-names" : false, "suffix" : "" } ], "container-title" : "The New Phytologist", "id" : "ITEM-1", "issue" : "2", "issued" : { "date-parts" : [ [ "2010", "1" ] ] }, "page" : "481-92", "title" : "The importance of wood traits and hydraulic conductance for the performance and life history strategies of 42 rainforest tree species.", "type" : "article-journal", "volume" : "185" }, "uris" : [ "http://www.mendeley.com/documents/?uuid=ffb2a50c-7b7f-4105-a782-19dc7ba28157" ] }, { "id" : "ITEM-2", "itemData" : { "ISSN" : "0012-9658", "PMID" : "18705377", "abstract" : "A central goal of comparative plant ecology is to understand how functional traits vary among species and to what extent this variation has adaptive value. Here we evaluate relationships between four functional traits (seed volume, specific leaf area, wood density, and adult stature) and two demographic attributes (diameter growth and tree mortality) for large trees of 240 tree species from five Neotropical forests. We evaluate how these key functional traits are related to survival and growth and whether similar relationships between traits and demography hold across different tropical forests. There was a tendency for a trade-off between growth and survival across rain forest tree species. Wood density, seed volume, and adult stature were significant predictors of growth and/or mortality. Both growth and mortality rates declined with an increase in wood density. This is consistent with greater construction costs and greater resistance to stem damage for denser wood. Growth and mortality rates also declined as seed volume increased. This is consistent with an adaptive syndrome in which species tolerant of low resource availability (in this case shade-tolerant species) have large seeds to establish successfully and low inherent growth and mortality rates. Growth increased and mortality decreased with an increase in adult stature, because taller species have a greater access to light and longer life spans. Specific leaf area was, surprisingly, only modestly informative for the performance of large trees and had ambiguous relationships with growth and survival. Single traits accounted for 9-55% of the interspecific variation in growth and mortality rates at individual sites. Significant correlations with demographic rates tended to be similar across forests and for phylogenetically independent contrasts as well as for cross-species analyses that treated each species as an independent observation. In combination, the morphological traits explained 41% of the variation in growth rate and 54% of the variation in mortality rate, with wood density being the best predictor of growth and mortality. Relationships between functional traits and demographic rates were statistically similar across a wide range of Neotropical forests. The consistency of these results strongly suggests that tropical rain forest species face similar trade-offs in different sites and converge on similar sets of solutions.", "author" : [ { "dropping-particle" : "", "family" : "Poorter", "given" : "L", "non-dropping-particle" : "", "parse-names" : false, "suffix" : "" }, { "dropping-particle" : "", "family" : "Wright", "given" : "S J", "non-dropping-particle" : "", "parse-names" : false, "suffix" : "" }, { "dropping-particle" : "", "family" : "Paz", "given" : "H", "non-dropping-particle" : "", "parse-names" : false, "suffix" : "" }, { "dropping-particle" : "", "family" : "Ackerly", "given" : "D D", "non-dropping-particle" : "", "parse-names" : false, "suffix" : "" }, { "dropping-particle" : "", "family" : "Condit", "given" : "R", "non-dropping-particle" : "", "parse-names" : false, "suffix" : "" }, { "dropping-particle" : "", "family" : "Ibarra-Manr\u00edquez", "given" : "G", "non-dropping-particle" : "", "parse-names" : false, "suffix" : "" }, { "dropping-particle" : "", "family" : "Harms", "given" : "K E", "non-dropping-particle" : "", "parse-names" : false, "suffix" : "" }, { "dropping-particle" : "", "family" : "Licona", "given" : "J C", "non-dropping-particle" : "", "parse-names" : false, "suffix" : "" }, { "dropping-particle" : "", "family" : "Mart\u00ednez-Ramos", "given" : "M", "non-dropping-particle" : "", "parse-names" : false, "suffix" : "" }, { "dropping-particle" : "", "family" : "Mazer", "given" : "S J", "non-dropping-particle" : "", "parse-names" : false, "suffix" : "" }, { "dropping-particle" : "", "family" : "Muller-Landau", "given" : "H C", "non-dropping-particle" : "", "parse-names" : false, "suffix" : "" }, { "dropping-particle" : "", "family" : "Pe\u00f1a-Claros", "given" : "M", "non-dropping-particle" : "", "parse-names" : false, "suffix" : "" }, { "dropping-particle" : "", "family" : "Webb", "given" : "C O", "non-dropping-particle" : "", "parse-names" : false, "suffix" : "" }, { "dropping-particle" : "", "family" : "Wright", "given" : "I J", "non-dropping-particle" : "", "parse-names" : false, "suffix" : "" } ], "container-title" : "Ecology", "id" : "ITEM-2", "issue" : "7", "issued" : { "date-parts" : [ [ "2008", "7" ] ] }, "page" : "1908-20", "title" : "Are functional traits good predictors of demographic rates? Evidence from five neotropical forests.", "type" : "article-journal", "volume" : "89" }, "uris" : [ "http://www.mendeley.com/documents/?uuid=c8b2cd40-7dd7-40a1-a537-0c9452d12246" ] }, { "id" : "ITEM-3", "itemData" : { "DOI" : "10.1111/j.1365-2745.2006.01112.x", "ISSN" : "00220477", "author" : [ { "dropping-particle" : "", "family" : "King", "given" : "David A.", "non-dropping-particle" : "", "parse-names" : false, "suffix" : "" }, { "dropping-particle" : "", "family" : "Davies", "given" : "Stuart J.", "non-dropping-particle" : "", "parse-names" : false, "suffix" : "" }, { "dropping-particle" : "", "family" : "Tan", "given" : "Sylvester", "non-dropping-particle" : "", "parse-names" : false, "suffix" : "" }, { "dropping-particle" : "", "family" : "Noor", "given" : "Nur Supardi Md.", "non-dropping-particle" : "", "parse-names" : false, "suffix" : "" } ], "container-title" : "Journal of Ecology", "id" : "ITEM-3", "issue" : "3", "issued" : { "date-parts" : [ [ "2006", "3", "3" ] ] }, "page" : "670-680", "title" : "The role of wood density and stem support costs in the growth and mortality of tropical trees", "type" : "article-journal", "volume" : "94" }, "uris" : [ "http://www.mendeley.com/documents/?uuid=7463ba26-6e62-43e6-a6d3-affc9e1957b3" ] }, { "id" : "ITEM-4", "itemData" : { "DOI" : "10.1111/j.1469-8137.2010.03444.x", "ISSN" : "1469-8137", "PMID" : "21058950", "abstract" : "Wood density is thought to be an important indicator of plant life history because it is coupled to many aspects of whole-plant form and function. We used a hierarchical Bayesian approach to explain variation in mortality rates with wood density, drawing on data for 765,500 trees from 1639 species at 10 sites located across the Old and New World tropics. Mortality rates declined with increasing wood density at five of 10 sites. Similar negative trends were detected at four additional sites, while one site showed no relationship. Our model explained 40% of variation in mortality on average. Both wood density and mortality rates show a high degree of phylogenetic conservatism. Grouping species by family across sites in a second analysis, we found considerable variation in the relationship between wood density and mortality, with 10 of 27 families demonstrating a strong negative relationship. Our results highlight the importance of wood density as a functional trait in tropical forests, as it is strongly linked to variation in survival. However, the relationship varied among families, plots, and even census intervals within sites, indicating that the factors responsible for the relationship between wood density and mortality vary spatially, taxonomically and temporally.", "author" : [ { "dropping-particle" : "", "family" : "Kraft", "given" : "Nathan J B", "non-dropping-particle" : "", "parse-names" : false, "suffix" : "" }, { "dropping-particle" : "", "family" : "Metz", "given" : "Margaret R", "non-dropping-particle" : "", "parse-names" : false, "suffix" : "" }, { "dropping-particle" : "", "family" : "Condit", "given" : "Richard S", "non-dropping-particle" : "", "parse-names" : false, "suffix" : "" }, { "dropping-particle" : "", "family" : "Chave", "given" : "J\u00e9r\u00f4me", "non-dropping-particle" : "", "parse-names" : false, "suffix" : "" } ], "container-title" : "The New Phytologist", "id" : "ITEM-4", "issue" : "4", "issued" : { "date-parts" : [ [ "2010", "12" ] ] }, "page" : "1124-36", "title" : "The relationship between wood density and mortality in a global tropical forest data set.", "type" : "article-journal", "volume" : "188" }, "uris" : [ "http://www.mendeley.com/documents/?uuid=43feb396-5c8c-4182-9ab6-2cdcaf46da46" ] }, { "id" : "ITEM-5", "itemData" : { "ISSN" : "0012-9658", "PMID" : "21302837", "abstract" : "A trade-off between growth and mortality rates characterizes tree species in closed canopy forests. This trade-off is maintained by inherent differences among species and spatial variation in light availability caused by canopy-opening disturbances. We evaluated conditions under which the trade-off is expressed and relationships with four key functional traits for 103 tree species from Barro Colorado Island, Panama. The trade-off is strongest for saplings for growth rates of the fastest growing individuals and mortality rates of the slowest growing individuals (r2 = 0.69), intermediate for saplings for average growth rates and overall mortality rates (r2 = 0.46), and much weaker for large trees (r2 &lt; or = 0.10). This parallels likely levels of spatial variation in light availability, which is greatest for fast- vs. slow-growing saplings and least for large trees with foliage in the forest canopy. Inherent attributes of species contributing to the trade-off include abilities to disperse, acquire resources, grow rapidly, and tolerate shade and other stresses. There is growing interest in the possibility that functional traits might provide insight into such ecological differences and a growing consensus that seed mass (SM), leaf mass per area (LMA), wood density (WD), and maximum height (H(max)) are key traits among forest trees. Seed mass, LMA, WD, and H(max) are predicted to be small for light-demanding species with rapid growth and mortality and large for shade-tolerant species with slow growth and mortality. Six of these trait-demographic rate predictions were realized for saplings; however, with the exception of WD, the relationships were weak (r2 &lt; 0.1 for three and r2 &lt; 0.2 for five of the six remaining relationships). The four traits together explained 43-44% of interspecific variation in species positions on the growth-mortality trade-off; however, WD alone accounted for &gt; 80% of the explained variation and, after WD was included, LMA and H(max) made insignificant contributions. Virtually the full range of values of SM, LMA, and H(max) occurred at all positions on the growth-mortality trade-off. Although WD provides a promising start, a successful trait-based ecology of tropical forest trees will require consideration of additional traits.", "author" : [ { "dropping-particle" : "", "family" : "Wright", "given" : "S Joseph", "non-dropping-particle" : "", "parse-names" : false, "suffix" : "" }, { "dropping-particle" : "", "family" : "Kitajima", "given" : "Kaoru", "non-dropping-particle" : "", "parse-names" : false, "suffix" : "" }, { "dropping-particle" : "", "family" : "Kraft", "given" : "Nathan J B", "non-dropping-particle" : "", "parse-names" : false, "suffix" : "" }, { "dropping-particle" : "", "family" : "Reich", "given" : "Peter B", "non-dropping-particle" : "", "parse-names" : false, "suffix" : "" }, { "dropping-particle" : "", "family" : "Wright", "given" : "Ian J", "non-dropping-particle" : "", "parse-names" : false, "suffix" : "" }, { "dropping-particle" : "", "family" : "Bunker", "given" : "Daniel E", "non-dropping-particle" : "", "parse-names" : false, "suffix" : "" }, { "dropping-particle" : "", "family" : "Condit", "given" : "Richard", "non-dropping-particle" : "", "parse-names" : false, "suffix" : "" }, { "dropping-particle" : "", "family" : "Dalling", "given" : "James W", "non-dropping-particle" : "", "parse-names" : false, "suffix" : "" }, { "dropping-particle" : "", "family" : "Davies", "given" : "Stuart J", "non-dropping-particle" : "", "parse-names" : false, "suffix" : "" }, { "dropping-particle" : "", "family" : "D\u00edaz", "given" : "Sandra", "non-dropping-particle" : "", "parse-names" : false, "suffix" : "" }, { "dropping-particle" : "", "family" : "Engelbrecht", "given" : "Bettina M J", "non-dropping-particle" : "", "parse-names" : false, "suffix" : "" }, { "dropping-particle" : "", "family" : "Harms", "given" : "Kyle E", "non-dropping-particle" : "", "parse-names" : false, "suffix" : "" }, { "dropping-particle" : "", "family" : "Hubbell", "given" : "Stephen P", "non-dropping-particle" : "", "parse-names" : false, "suffix" : "" }, { "dropping-particle" : "", "family" : "Marks", "given" : "Christian O", "non-dropping-particle" : "", "parse-names" : false, "suffix" : "" }, { "dropping-particle" : "", "family" : "Ruiz-Jaen", "given" : "Maria C", "non-dropping-particle" : "", "parse-names" : false, "suffix" : "" }, { "dropping-particle" : "", "family" : "Salvador", "given" : "Cristina M", "non-dropping-particle" : "", "parse-names" : false, "suffix" : "" }, { "dropping-particle" : "", "family" : "Zanne", "given" : "Amy E", "non-dropping-particle" : "", "parse-names" : false, "suffix" : "" } ], "container-title" : "Ecology", "id" : "ITEM-5", "issue" : "12", "issued" : { "date-parts" : [ [ "2010", "12" ] ] }, "page" : "3664-74", "title" : "Functional traits and the growth-mortality trade-off in tropical trees.", "type" : "article-journal", "volume" : "91" }, "uris" : [ "http://www.mendeley.com/documents/?uuid=dcaa5bcb-0a9e-40af-8c6b-a07d23caa8f6" ] } ], "mendeley" : { "previouslyFormattedCitation" : "(King &lt;i&gt;et al.&lt;/i&gt; 2006; Poorter &lt;i&gt;et al.&lt;/i&gt; 2008, 2010; Kraft &lt;i&gt;et al.&lt;/i&gt; 2010; Wright &lt;i&gt;et al.&lt;/i&gt; 2010)" }, "properties" : { "noteIndex" : 0 }, "schema" : "https://github.com/citation-style-language/schema/raw/master/csl-citation.json" }</w:instrText>
      </w:r>
      <w:r w:rsidR="00276818" w:rsidRPr="00EA700F">
        <w:fldChar w:fldCharType="separate"/>
      </w:r>
      <w:r w:rsidR="00723D9C" w:rsidRPr="00723D9C">
        <w:rPr>
          <w:noProof/>
        </w:rPr>
        <w:t xml:space="preserve">(King </w:t>
      </w:r>
      <w:r w:rsidR="00723D9C" w:rsidRPr="00723D9C">
        <w:rPr>
          <w:i/>
          <w:noProof/>
        </w:rPr>
        <w:t>et al.</w:t>
      </w:r>
      <w:r w:rsidR="00723D9C" w:rsidRPr="00723D9C">
        <w:rPr>
          <w:noProof/>
        </w:rPr>
        <w:t xml:space="preserve"> 2006; Poorter </w:t>
      </w:r>
      <w:r w:rsidR="00723D9C" w:rsidRPr="00723D9C">
        <w:rPr>
          <w:i/>
          <w:noProof/>
        </w:rPr>
        <w:t>et al.</w:t>
      </w:r>
      <w:r w:rsidR="00723D9C" w:rsidRPr="00723D9C">
        <w:rPr>
          <w:noProof/>
        </w:rPr>
        <w:t xml:space="preserve"> 2008, 2010; Kraft </w:t>
      </w:r>
      <w:r w:rsidR="00723D9C" w:rsidRPr="00723D9C">
        <w:rPr>
          <w:i/>
          <w:noProof/>
        </w:rPr>
        <w:t>et al.</w:t>
      </w:r>
      <w:r w:rsidR="00723D9C" w:rsidRPr="00723D9C">
        <w:rPr>
          <w:noProof/>
        </w:rPr>
        <w:t xml:space="preserve"> 2010; Wright </w:t>
      </w:r>
      <w:r w:rsidR="00723D9C" w:rsidRPr="00723D9C">
        <w:rPr>
          <w:i/>
          <w:noProof/>
        </w:rPr>
        <w:t>et al.</w:t>
      </w:r>
      <w:r w:rsidR="00723D9C" w:rsidRPr="00723D9C">
        <w:rPr>
          <w:noProof/>
        </w:rPr>
        <w:t xml:space="preserve"> 2010)</w:t>
      </w:r>
      <w:r w:rsidR="00276818" w:rsidRPr="00EA700F">
        <w:fldChar w:fldCharType="end"/>
      </w:r>
      <w:r w:rsidRPr="00EA700F">
        <w:t xml:space="preserve">. </w:t>
      </w:r>
      <w:r w:rsidR="00EA700F" w:rsidRPr="00EA700F">
        <w:t xml:space="preserve">In a study of 45 rainforest species in tropical Queensland, </w:t>
      </w:r>
      <w:r w:rsidR="00276818" w:rsidRPr="00EA700F">
        <w:fldChar w:fldCharType="begin" w:fldLock="1"/>
      </w:r>
      <w:r w:rsidR="00723D9C">
        <w:instrText>ADDIN CSL_CITATION { "citationItems" : [ { "id" : "ITEM-1", "itemData" : { "DOI" : "10.1111/j.1365-2745.2005.00992.x", "author" : [ { "dropping-particle" : "", "family" : "Falster", "given" : "DS", "non-dropping-particle" : "", "parse-names" : false, "suffix" : "" }, { "dropping-particle" : "", "family" : "Westoby", "given" : "Mark", "non-dropping-particle" : "", "parse-names" : false, "suffix" : "" } ], "container-title" : "Journal of Ecology", "id" : "ITEM-1", "issued" : { "date-parts" : [ [ "2005" ] ] }, "page" : "521-535", "title" : "Alternative height strategies among 45 dicot rain forest species from tropical Queensland, Australia", "type" : "article-journal", "volume" : "93" }, "uris" : [ "http://www.mendeley.com/documents/?uuid=366c81ca-ca55-4422-8b94-c9a2ce5cd7c6" ] } ], "mendeley" : { "manualFormatting" : " Falster and Westoby (2005)", "previouslyFormattedCitation" : "(Falster &amp; Westoby 2005)" }, "properties" : { "noteIndex" : 0 }, "schema" : "https://github.com/citation-style-language/schema/raw/master/csl-citation.json" }</w:instrText>
      </w:r>
      <w:r w:rsidR="00276818" w:rsidRPr="00EA700F">
        <w:fldChar w:fldCharType="separate"/>
      </w:r>
      <w:r w:rsidR="00EA700F" w:rsidRPr="00EA700F">
        <w:rPr>
          <w:noProof/>
        </w:rPr>
        <w:t xml:space="preserve"> Falster and Westoby (2005)</w:t>
      </w:r>
      <w:r w:rsidR="00276818" w:rsidRPr="00EA700F">
        <w:fldChar w:fldCharType="end"/>
      </w:r>
      <w:r w:rsidR="00EA700F" w:rsidRPr="00EA700F">
        <w:t xml:space="preserve"> found that wood density increased with plant height along a successional gradient. </w:t>
      </w:r>
      <w:r w:rsidRPr="00EA700F">
        <w:t>Following disturbance caused by a large cyclone in northern Queensland, Australia, wood density of rainforest trees was indicative of both damage sustained and subsequent recovery of biomass. Trees with dense wood were more likely to have experienced only minor damage</w:t>
      </w:r>
      <w:r w:rsidR="009422EA">
        <w:t>.</w:t>
      </w:r>
      <w:r w:rsidR="003B4F37">
        <w:t xml:space="preserve"> </w:t>
      </w:r>
      <w:r w:rsidR="009422EA">
        <w:t>Of</w:t>
      </w:r>
      <w:r w:rsidR="009422EA" w:rsidRPr="00EA700F">
        <w:t xml:space="preserve"> </w:t>
      </w:r>
      <w:r w:rsidRPr="00EA700F">
        <w:t xml:space="preserve">those trees that experienced major stem and branch damage, lower wood density trees were more likely to resprout and recover biomass faster post-disturbance </w:t>
      </w:r>
      <w:r w:rsidR="00276818" w:rsidRPr="00EA700F">
        <w:fldChar w:fldCharType="begin" w:fldLock="1"/>
      </w:r>
      <w:r w:rsidR="00723D9C">
        <w:instrText>ADDIN CSL_CITATION { "citationItems" : [ { "id" : "ITEM-1", "itemData" : { "DOI" : "10.1111/j.1442-9993.2008.01899.x", "ISSN" : "1442-9985", "author" : [ { "dropping-particle" : "", "family" : "Curran", "given" : "Timothy J.", "non-dropping-particle" : "", "parse-names" : false, "suffix" : "" }, { "dropping-particle" : "", "family" : "Gersbach", "given" : "Lauren N.", "non-dropping-particle" : "", "parse-names" : false, "suffix" : "" }, { "dropping-particle" : "", "family" : "Edwards", "given" : "Will", "non-dropping-particle" : "", "parse-names" : false, "suffix" : "" }, { "dropping-particle" : "", "family" : "Krockenberger", "given" : "Andrew K.", "non-dropping-particle" : "", "parse-names" : false, "suffix" : "" } ], "container-title" : "Austral Ecology", "id" : "ITEM-1", "issue" : "4", "issued" : { "date-parts" : [ [ "2008", "6" ] ] }, "page" : "442-450", "title" : "Wood density predicts plant damage and vegetative recovery rates caused by cyclone disturbance in tropical rainforest tree species of North Queensland, Australia", "type" : "article-journal", "volume" : "33" }, "uris" : [ "http://www.mendeley.com/documents/?uuid=5bad1807-dfdb-47c8-a8f9-995d7bd17b33" ] } ], "mendeley" : { "previouslyFormattedCitation" : "(Curran &lt;i&gt;et al.&lt;/i&gt; 2008)" }, "properties" : { "noteIndex" : 0 }, "schema" : "https://github.com/citation-style-language/schema/raw/master/csl-citation.json" }</w:instrText>
      </w:r>
      <w:r w:rsidR="00276818" w:rsidRPr="00EA700F">
        <w:fldChar w:fldCharType="separate"/>
      </w:r>
      <w:r w:rsidR="00723D9C" w:rsidRPr="00723D9C">
        <w:rPr>
          <w:noProof/>
        </w:rPr>
        <w:t xml:space="preserve">(Curran </w:t>
      </w:r>
      <w:r w:rsidR="00723D9C" w:rsidRPr="00723D9C">
        <w:rPr>
          <w:i/>
          <w:noProof/>
        </w:rPr>
        <w:t>et al.</w:t>
      </w:r>
      <w:r w:rsidR="00723D9C" w:rsidRPr="00723D9C">
        <w:rPr>
          <w:noProof/>
        </w:rPr>
        <w:t xml:space="preserve"> 2008)</w:t>
      </w:r>
      <w:r w:rsidR="00276818" w:rsidRPr="00EA700F">
        <w:fldChar w:fldCharType="end"/>
      </w:r>
      <w:r w:rsidRPr="00EA700F">
        <w:t xml:space="preserve">. Thus it seems likely that these observed relationships </w:t>
      </w:r>
      <w:r w:rsidR="003B4F37">
        <w:t xml:space="preserve">in tropical rainforest communities </w:t>
      </w:r>
      <w:r w:rsidRPr="00EA700F">
        <w:t xml:space="preserve">between wood density and recovery from disturbance at the individual </w:t>
      </w:r>
      <w:r w:rsidR="00721E27">
        <w:t xml:space="preserve">plant </w:t>
      </w:r>
      <w:r w:rsidRPr="00EA700F">
        <w:t xml:space="preserve">level, as well as post-disturbance succession at the community level, </w:t>
      </w:r>
      <w:r w:rsidR="00FF3274">
        <w:t xml:space="preserve">could </w:t>
      </w:r>
      <w:r w:rsidR="00CD354D">
        <w:t>also</w:t>
      </w:r>
      <w:r w:rsidRPr="00EA700F">
        <w:t xml:space="preserve"> </w:t>
      </w:r>
      <w:r w:rsidR="00721E27">
        <w:t>hold</w:t>
      </w:r>
      <w:r w:rsidR="00721E27" w:rsidRPr="00EA700F">
        <w:t xml:space="preserve"> </w:t>
      </w:r>
      <w:r w:rsidRPr="00EA700F">
        <w:t xml:space="preserve">true for riparian systems. </w:t>
      </w:r>
    </w:p>
    <w:p w14:paraId="04F7FCCB" w14:textId="77777777" w:rsidR="008E156A" w:rsidRDefault="00621641" w:rsidP="00636F75">
      <w:pPr>
        <w:spacing w:line="360" w:lineRule="auto"/>
      </w:pPr>
      <w:r>
        <w:t xml:space="preserve">While riparian plants </w:t>
      </w:r>
      <w:r w:rsidR="00E81EF7">
        <w:t xml:space="preserve">potentially </w:t>
      </w:r>
      <w:r>
        <w:t xml:space="preserve">have </w:t>
      </w:r>
      <w:r w:rsidR="00981098">
        <w:t>the best</w:t>
      </w:r>
      <w:r>
        <w:t xml:space="preserve"> access to water in a landscape, dramatic fluctuations in soil moisture are often characteristic of riparian environment</w:t>
      </w:r>
      <w:r w:rsidR="003B4F37">
        <w:t>s</w:t>
      </w:r>
      <w:r>
        <w:t>. Ecological strategies for coping with intermittent water scarcity may therefore be adaptive under these conditions. The relationship between wood density and precipitation-driven patterns of soil moisture is unclear. S</w:t>
      </w:r>
      <w:r w:rsidR="00B634E6" w:rsidRPr="00EA700F">
        <w:t>ome studies (</w:t>
      </w:r>
      <w:r w:rsidR="00276818" w:rsidRPr="00EA700F">
        <w:fldChar w:fldCharType="begin" w:fldLock="1"/>
      </w:r>
      <w:r w:rsidR="00723D9C">
        <w:instrText>ADDIN CSL_CITATION { "citationItems" : [ { "id" : "ITEM-1", "itemData" : { "author" : [ { "dropping-particle" : "", "family" : "Weimann", "given" : "MC", "non-dropping-particle" : "", "parse-names" : false, "suffix" : "" }, { "dropping-particle" : "", "family" : "Williamson", "given" : "GB", "non-dropping-particle" : "", "parse-names" : false, "suffix" : "" } ], "container-title" : "Wood and Fiber Science", "id" : "ITEM-1", "issue" : "1", "issued" : { "date-parts" : [ [ "2002" ] ] }, "page" : "96-107", "title" : "Geographic variation in wood specific gravity: effects of latitude, temperature and precipitation", "type" : "article-journal", "volume" : "34" }, "uris" : [ "http://www.mendeley.com/documents/?uuid=dd959046-ae69-4011-a05b-c4a8606fb7dc" ] } ], "mendeley" : { "manualFormatting" : "Weimann &amp; Williamson, 2002", "previouslyFormattedCitation" : "(Weimann &amp; Williamson 2002)" }, "properties" : { "noteIndex" : 0 }, "schema" : "https://github.com/citation-style-language/schema/raw/master/csl-citation.json" }</w:instrText>
      </w:r>
      <w:r w:rsidR="00276818" w:rsidRPr="00EA700F">
        <w:fldChar w:fldCharType="separate"/>
      </w:r>
      <w:r w:rsidR="00B634E6" w:rsidRPr="00EA700F">
        <w:rPr>
          <w:noProof/>
        </w:rPr>
        <w:t>Weimann &amp; Williamson, 2002</w:t>
      </w:r>
      <w:r w:rsidR="00276818" w:rsidRPr="00EA700F">
        <w:fldChar w:fldCharType="end"/>
      </w:r>
      <w:r w:rsidR="00B634E6" w:rsidRPr="00EA700F">
        <w:t xml:space="preserve">; </w:t>
      </w:r>
      <w:r w:rsidR="00276818" w:rsidRPr="00EA700F">
        <w:fldChar w:fldCharType="begin" w:fldLock="1"/>
      </w:r>
      <w:r w:rsidR="00723D9C">
        <w:instrText>ADDIN CSL_CITATION { "citationItems" : [ { "id" : "ITEM-1", "itemData" : { "author" : [ { "dropping-particle" : "", "family" : "Swenson", "given" : "NG", "non-dropping-particle" : "", "parse-names" : false, "suffix" : "" }, { "dropping-particle" : "", "family" : "Enquist", "given" : "BJ", "non-dropping-particle" : "", "parse-names" : false, "suffix" : "" } ], "container-title" : "American Journal of Botany", "id" : "ITEM-1", "issue" : "3", "issued" : { "date-parts" : [ [ "2007" ] ] }, "page" : "451-459", "title" : "Ecological and evolutionary determinants of a key plant functional trait: wood density and its community-wide variation across latitude and elevation", "type" : "article-journal", "volume" : "94" }, "uris" : [ "http://www.mendeley.com/documents/?uuid=23df7a9c-de1c-4526-afd8-5318240b5a61" ] } ], "mendeley" : { "manualFormatting" : "Swenson &amp; Enquist, 2007)", "previouslyFormattedCitation" : "(Swenson &amp; Enquist 2007)" }, "properties" : { "noteIndex" : 0 }, "schema" : "https://github.com/citation-style-language/schema/raw/master/csl-citation.json" }</w:instrText>
      </w:r>
      <w:r w:rsidR="00276818" w:rsidRPr="00EA700F">
        <w:fldChar w:fldCharType="separate"/>
      </w:r>
      <w:r w:rsidR="00B634E6" w:rsidRPr="00EA700F">
        <w:rPr>
          <w:noProof/>
        </w:rPr>
        <w:t>Swenson &amp; Enquist, 2007)</w:t>
      </w:r>
      <w:r w:rsidR="00276818" w:rsidRPr="00EA700F">
        <w:fldChar w:fldCharType="end"/>
      </w:r>
      <w:r w:rsidR="00B634E6" w:rsidRPr="00EA700F">
        <w:t xml:space="preserve"> found little relationship between wood density and</w:t>
      </w:r>
      <w:r w:rsidR="009422EA">
        <w:t xml:space="preserve"> mean annual</w:t>
      </w:r>
      <w:r w:rsidR="00B634E6" w:rsidRPr="00EA700F">
        <w:t xml:space="preserve"> rainfall while others</w:t>
      </w:r>
      <w:r w:rsidR="00920682">
        <w:t xml:space="preserve"> </w:t>
      </w:r>
      <w:r w:rsidR="00B634E6" w:rsidRPr="00EA700F">
        <w:t xml:space="preserve">found that wood density was correlated with mean annual </w:t>
      </w:r>
      <w:r w:rsidR="00E81EF7">
        <w:t>rainfall</w:t>
      </w:r>
      <w:r w:rsidR="00E81EF7" w:rsidRPr="00EA700F">
        <w:t xml:space="preserve"> </w:t>
      </w:r>
      <w:r w:rsidR="00B634E6" w:rsidRPr="00EA700F">
        <w:t>across a transcontinental gradient</w:t>
      </w:r>
      <w:r w:rsidR="006825FF">
        <w:t xml:space="preserve"> </w:t>
      </w:r>
      <w:r w:rsidR="00276818">
        <w:fldChar w:fldCharType="begin" w:fldLock="1"/>
      </w:r>
      <w:r w:rsidR="00723D9C">
        <w:instrText>ADDIN CSL_CITATION { "citationItems" : [ { "id" : "ITEM-1", "itemData" : { "DOI" : "10.3732/ajb.0800237", "ISSN" : "0002-9122", "PMID" : "21628286", "abstract" : "Wood density plays a key role in ecological strategies and life history variation in woody plants, but little is known about its anatomical basis in shrubs. We quantified the relationships between wood density, anatomy, and climate in 61 shrub species from eight field sites along latitudinal belts between 31\u00b0 and 35\u00b0 in North and South America. Measurements included cell dimensions, transverse areas of each xylem cell type and percentage contact between different cell types and vessels. Wood density was more significantly correlated with precipitation and aridity than with temperature. High wood density was achieved through reductions in cell size and increases in the proportion of wall relative to lumen. Wood density was independent of vessel traits, suggesting that this trait does not impose conduction limitations in shrubs. The proportion of fibers in direct contact with vessels decreased with and was independent of wood density, indicating that the number of fiber-vessel contacts does not explain the previously observed correlation between wood density and implosion resistance. Axial and radial parenchyma each had a significant but opposite association with wood density. Fiber size and wall thickness link wood density, life history, and ecological strategies by controlling the proportion of carbon invested per unit stem volume.", "author" : [ { "dropping-particle" : "", "family" : "Mart\u00ednez-Cabrera", "given" : "Hugo I", "non-dropping-particle" : "", "parse-names" : false, "suffix" : "" }, { "dropping-particle" : "", "family" : "Jones", "given" : "Cynthia S", "non-dropping-particle" : "", "parse-names" : false, "suffix" : "" }, { "dropping-particle" : "", "family" : "Espino", "given" : "Susana", "non-dropping-particle" : "", "parse-names" : false, "suffix" : "" }, { "dropping-particle" : "", "family" : "Schenk", "given" : "H Jochen", "non-dropping-particle" : "", "parse-names" : false, "suffix" : "" } ], "container-title" : "American Journal of Botany", "id" : "ITEM-1", "issue" : "8", "issued" : { "date-parts" : [ [ "2009", "8" ] ] }, "page" : "1388-98", "title" : "Wood anatomy and wood density in shrubs: Responses to varying aridity along transcontinental transects.", "type" : "article-journal", "volume" : "96" }, "uris" : [ "http://www.mendeley.com/documents/?uuid=6ba3838e-de58-4526-a9a6-eeb0cea712c1" ] } ], "mendeley" : { "previouslyFormattedCitation" : "(Mart\u00ednez-Cabrera &lt;i&gt;et al.&lt;/i&gt; 2009)" }, "properties" : { "noteIndex" : 0 }, "schema" : "https://github.com/citation-style-language/schema/raw/master/csl-citation.json" }</w:instrText>
      </w:r>
      <w:r w:rsidR="00276818">
        <w:fldChar w:fldCharType="separate"/>
      </w:r>
      <w:r w:rsidR="00723D9C" w:rsidRPr="00723D9C">
        <w:rPr>
          <w:noProof/>
        </w:rPr>
        <w:t xml:space="preserve">(Martínez-Cabrera </w:t>
      </w:r>
      <w:r w:rsidR="00723D9C" w:rsidRPr="00723D9C">
        <w:rPr>
          <w:i/>
          <w:noProof/>
        </w:rPr>
        <w:t>et al.</w:t>
      </w:r>
      <w:r w:rsidR="00723D9C" w:rsidRPr="00723D9C">
        <w:rPr>
          <w:noProof/>
        </w:rPr>
        <w:t xml:space="preserve"> 2009)</w:t>
      </w:r>
      <w:r w:rsidR="00276818">
        <w:fldChar w:fldCharType="end"/>
      </w:r>
      <w:r w:rsidR="00B634E6" w:rsidRPr="00EA700F">
        <w:t xml:space="preserve"> and with soil moisture</w:t>
      </w:r>
      <w:r w:rsidR="00920682">
        <w:t xml:space="preserve"> </w:t>
      </w:r>
      <w:r w:rsidR="00276818">
        <w:fldChar w:fldCharType="begin" w:fldLock="1"/>
      </w:r>
      <w:r w:rsidR="00723D9C">
        <w:instrText>ADDIN CSL_CITATION { "citationItems" : [ { "id" : "ITEM-1", "itemData" : { "DOI" : "10.1111/j.1469-8137.2006.01712.x", "ISSN" : "0028-646X", "PMID" : "16684240", "abstract" : "Wood density and vessel characteristics are functionally interrelated, yet they may have distinct ecological associations. In a comparative study of 51 angiosperm species ranging from chaparral shrubs to riparian trees, we examined relationships among wood density and vessel traits and their ecological correlates. Mean vessel lumen area and vessel density (number mm(-2)) varied widely (7- to 10-fold). In multivariate analyses, both vessel traits were negatively correlated with wood density, which varied more narrowly (&lt; 2-fold). Vessel density and lumen area were inversely related across species, allowing a broad range of vessel traits within a narrow range of wood density. Phylogenetic independent contrasts indicated correlated inverse evolutionary change in vessel traits. Each trait had a distinct pattern of ecological correlation -- wood density was most strongly associated with soil water, and vessel traits showed contrasting relationships with plant height. Within a narrow range of wood density, there was significant variation in vessel traits. Given their particular ecological associations, the results suggest that wood density and vessel traits describe two distinct ecological axes.", "author" : [ { "dropping-particle" : "", "family" : "Preston", "given" : "Katherine A", "non-dropping-particle" : "", "parse-names" : false, "suffix" : "" }, { "dropping-particle" : "", "family" : "Cornwell", "given" : "William K", "non-dropping-particle" : "", "parse-names" : false, "suffix" : "" }, { "dropping-particle" : "", "family" : "Denoyer", "given" : "Jeanne L", "non-dropping-particle" : "", "parse-names" : false, "suffix" : "" } ], "container-title" : "The New Phytologist", "id" : "ITEM-1", "issue" : "4", "issued" : { "date-parts" : [ [ "2006", "1" ] ] }, "page" : "807-18", "title" : "Wood density and vessel traits as distinct correlates of ecological strategy in 51 California coast range angiosperms.", "type" : "article-journal", "volume" : "170" }, "uris" : [ "http://www.mendeley.com/documents/?uuid=4746b3ea-46fc-402e-b099-ff53e1a1d433" ] } ], "mendeley" : { "previouslyFormattedCitation" : "(Preston, Cornwell &amp; Denoyer 2006)" }, "properties" : { "noteIndex" : 0 }, "schema" : "https://github.com/citation-style-language/schema/raw/master/csl-citation.json" }</w:instrText>
      </w:r>
      <w:r w:rsidR="00276818">
        <w:fldChar w:fldCharType="separate"/>
      </w:r>
      <w:r w:rsidR="00920682" w:rsidRPr="00920682">
        <w:rPr>
          <w:noProof/>
        </w:rPr>
        <w:t>(Preston, Cornwell &amp; Denoyer 2006)</w:t>
      </w:r>
      <w:r w:rsidR="00276818">
        <w:fldChar w:fldCharType="end"/>
      </w:r>
      <w:r w:rsidR="00B634E6" w:rsidRPr="00EA700F">
        <w:t xml:space="preserve">. High </w:t>
      </w:r>
      <w:r w:rsidR="00B634E6" w:rsidRPr="00621641">
        <w:t xml:space="preserve">wood density, along with low </w:t>
      </w:r>
      <w:r w:rsidR="00E81EF7">
        <w:t>specific leaf area (</w:t>
      </w:r>
      <w:r w:rsidR="00B634E6" w:rsidRPr="00621641">
        <w:t>SLA</w:t>
      </w:r>
      <w:r w:rsidR="00E81EF7">
        <w:t>)</w:t>
      </w:r>
      <w:r w:rsidR="00B634E6" w:rsidRPr="00621641">
        <w:t xml:space="preserve"> and low maximum height, has been </w:t>
      </w:r>
      <w:r w:rsidR="009422EA">
        <w:t xml:space="preserve">linked </w:t>
      </w:r>
      <w:r w:rsidR="00B634E6" w:rsidRPr="00621641">
        <w:t xml:space="preserve"> with environmental stress tolerance and conservative use of resources</w:t>
      </w:r>
      <w:r w:rsidR="00CD354D">
        <w:t xml:space="preserve"> </w:t>
      </w:r>
      <w:r w:rsidR="00276818">
        <w:fldChar w:fldCharType="begin" w:fldLock="1"/>
      </w:r>
      <w:r w:rsidR="00723D9C">
        <w:instrText>ADDIN CSL_CITATION { "citationItems" : [ { "id" : "ITEM-1", "itemData" : { "author" : [ { "dropping-particle" : "", "family" : "Reich", "given" : "PB", "non-dropping-particle" : "", "parse-names" : false, "suffix" : "" }, { "dropping-particle" : "", "family" : "Wright", "given" : "IJ", "non-dropping-particle" : "", "parse-names" : false, "suffix" : "" } ], "container-title" : "International Journal of Plant Sciences", "id" : "ITEM-1", "issue" : "May 2003", "issued" : { "date-parts" : [ [ "2003" ] ] }, "page" : "146-164", "title" : "The evolution of plant functional variation: traits, spectra, and strategies", "type" : "article-journal", "volume" : "164" }, "uris" : [ "http://www.mendeley.com/documents/?uuid=412ecbde-b1e4-4fcd-a62c-486cbc8ecce1" ] }, { "id" : "ITEM-2", "itemData" : { "author" : [ { "dropping-particle" : "", "family" : "Westoby", "given" : "Mark", "non-dropping-particle" : "", "parse-names" : false, "suffix" : "" } ], "container-title" : "Plant and Soil", "id" : "ITEM-2", "issue" : "2", "issued" : { "date-parts" : [ [ "1998" ] ] }, "page" : "213-227", "title" : "A leaf-height-seed (LHS) plant ecology strategy scheme", "type" : "article-journal", "volume" : "199" }, "uris" : [ "http://www.mendeley.com/documents/?uuid=122edfbc-bfb4-481f-a509-fed4594832ee" ] }, { "id" : "ITEM-3", "itemData" : { "author" : [ { "dropping-particle" : "", "family" : "Swenson", "given" : "NG", "non-dropping-particle" : "", "parse-names" : false, "suffix" : "" }, { "dropping-particle" : "", "family" : "Enquist", "given" : "BJ", "non-dropping-particle" : "", "parse-names" : false, "suffix" : "" } ], "container-title" : "American Journal of Botany", "id" : "ITEM-3", "issue" : "3", "issued" : { "date-parts" : [ [ "2007" ] ] }, "page" : "451-459", "title" : "Ecological and evolutionary determinants of a key plant functional trait: wood density and its community-wide variation across latitude and elevation", "type" : "article-journal", "volume" : "94" }, "uris" : [ "http://www.mendeley.com/documents/?uuid=23df7a9c-de1c-4526-afd8-5318240b5a61" ] } ], "mendeley" : { "previouslyFormattedCitation" : "(Westoby 1998; Reich &amp; Wright 2003; Swenson &amp; Enquist 2007)" }, "properties" : { "noteIndex" : 0 }, "schema" : "https://github.com/citation-style-language/schema/raw/master/csl-citation.json" }</w:instrText>
      </w:r>
      <w:r w:rsidR="00276818">
        <w:fldChar w:fldCharType="separate"/>
      </w:r>
      <w:r w:rsidR="00636F75" w:rsidRPr="00636F75">
        <w:rPr>
          <w:noProof/>
        </w:rPr>
        <w:t>(Westoby 1998; Reich &amp; Wright 2003; Swenson &amp; Enquist 2007)</w:t>
      </w:r>
      <w:r w:rsidR="00276818">
        <w:fldChar w:fldCharType="end"/>
      </w:r>
      <w:r w:rsidR="00CD354D">
        <w:t>.</w:t>
      </w:r>
      <w:r w:rsidR="00B634E6" w:rsidRPr="00621641">
        <w:rPr>
          <w:b/>
        </w:rPr>
        <w:t xml:space="preserve"> </w:t>
      </w:r>
      <w:r w:rsidR="00CD354D">
        <w:lastRenderedPageBreak/>
        <w:t>F</w:t>
      </w:r>
      <w:r w:rsidR="00B634E6" w:rsidRPr="00EA700F">
        <w:t xml:space="preserve">luctuations in soil moisture driven primarily by hydrological </w:t>
      </w:r>
      <w:r w:rsidR="006825FF">
        <w:t xml:space="preserve">conditions </w:t>
      </w:r>
      <w:r w:rsidR="00CD354D">
        <w:t>therefore</w:t>
      </w:r>
      <w:r w:rsidR="00B634E6" w:rsidRPr="00EA700F">
        <w:t xml:space="preserve"> </w:t>
      </w:r>
      <w:r w:rsidR="00CD354D">
        <w:t>should</w:t>
      </w:r>
      <w:r w:rsidR="00B634E6" w:rsidRPr="00EA700F">
        <w:t xml:space="preserve"> be an important driver of variation in wood density</w:t>
      </w:r>
      <w:r w:rsidR="006825FF">
        <w:t xml:space="preserve"> in riparian plant communities</w:t>
      </w:r>
      <w:r w:rsidR="00B634E6" w:rsidRPr="00EA700F">
        <w:t xml:space="preserve">. </w:t>
      </w:r>
    </w:p>
    <w:p w14:paraId="38A9AE38" w14:textId="77777777" w:rsidR="008E156A" w:rsidRDefault="00CD354D" w:rsidP="00636F75">
      <w:pPr>
        <w:spacing w:line="360" w:lineRule="auto"/>
      </w:pPr>
      <w:r>
        <w:t xml:space="preserve">Given </w:t>
      </w:r>
      <w:r w:rsidR="00E81EF7">
        <w:t xml:space="preserve">the </w:t>
      </w:r>
      <w:r>
        <w:t xml:space="preserve">extent to which flooding disturbance and fluctuations in water availability dominate riparian landscapes, </w:t>
      </w:r>
      <w:r w:rsidR="00B634E6" w:rsidRPr="00CD354D">
        <w:t xml:space="preserve">woody tissue responses to these </w:t>
      </w:r>
      <w:r>
        <w:t>conditions are</w:t>
      </w:r>
      <w:r w:rsidR="00B634E6" w:rsidRPr="00CD354D">
        <w:t xml:space="preserve"> likely to be </w:t>
      </w:r>
      <w:r w:rsidR="00E81EF7">
        <w:t>a</w:t>
      </w:r>
      <w:r w:rsidR="00E81EF7" w:rsidRPr="00CD354D">
        <w:t xml:space="preserve"> </w:t>
      </w:r>
      <w:r w:rsidR="00B634E6" w:rsidRPr="00CD354D">
        <w:t>primary indicator of riparian woody plant ecological strategy.</w:t>
      </w:r>
      <w:r w:rsidR="00723D9C">
        <w:t xml:space="preserve"> </w:t>
      </w:r>
      <w:r w:rsidR="00B634E6" w:rsidRPr="00EA700F">
        <w:t>Here we consider variation in wood density of dominant woody riparian plant species over a</w:t>
      </w:r>
      <w:r w:rsidR="00C432C4">
        <w:t xml:space="preserve"> broad</w:t>
      </w:r>
      <w:r w:rsidR="00B634E6" w:rsidRPr="00EA700F">
        <w:t xml:space="preserve"> range of hydrological conditions, across 15 riparian sites within south-eastern Australia. </w:t>
      </w:r>
      <w:r w:rsidR="009C560D">
        <w:t>As</w:t>
      </w:r>
      <w:r w:rsidR="009319A4">
        <w:t xml:space="preserve"> the most hydrologically variable continent on the planet</w:t>
      </w:r>
      <w:r w:rsidR="00723D9C">
        <w:t xml:space="preserve"> </w:t>
      </w:r>
      <w:r w:rsidR="00276818" w:rsidRPr="00C432C4">
        <w:fldChar w:fldCharType="begin" w:fldLock="1"/>
      </w:r>
      <w:r w:rsidR="00723D9C">
        <w: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"id" : "ITEM-2", "itemData" : { "author" : [ { "dropping-particle" : "", "family" : "Finlayson", "given" : "B L", "non-dropping-particle" : "", "parse-names" : false, "suffix" : "" }, { "dropping-particle" : "", "family" : "McMahon", "given" : "T A", "non-dropping-particle" : "", "parse-names" : false, "suffix" : "" } ], "container-title" : "Fluvial Geomorphology of Australia", "id" : "ITEM-2", "issued" : { "date-parts" : [ [ "1988" ] ] }, "page" : "17-40", "publisher" : "Academic Press: Sydney", "title" : "Australia vs. the world: a comparative analysis of streamflow characteristics", "type" : "article-journal" }, "uris" : [ "http://www.mendeley.com/documents/?uuid=85bfc8ac-49ce-4087-9d3e-15b339a3a8cb" ] } ], "mendeley" : { "previouslyFormattedCitation" : "(Finlayson &amp; McMahon 1988; Peel, McMahon &amp; Finlayson 2004)" }, "properties" : { "noteIndex" : 0 }, "schema" : "https://github.com/citation-style-language/schema/raw/master/csl-citation.json" }</w:instrText>
      </w:r>
      <w:r w:rsidR="00276818" w:rsidRPr="00C432C4">
        <w:fldChar w:fldCharType="separate"/>
      </w:r>
      <w:r w:rsidR="00723D9C" w:rsidRPr="00C432C4">
        <w:rPr>
          <w:noProof/>
        </w:rPr>
        <w:t>(Finlayson &amp; McMahon 1988; Peel, McMahon &amp; Finlayson 2004)</w:t>
      </w:r>
      <w:r w:rsidR="00276818" w:rsidRPr="00C432C4">
        <w:fldChar w:fldCharType="end"/>
      </w:r>
      <w:r w:rsidR="009C560D">
        <w:t xml:space="preserve"> Australia</w:t>
      </w:r>
      <w:r w:rsidR="00723D9C">
        <w:t xml:space="preserve"> provides a</w:t>
      </w:r>
      <w:r w:rsidR="007D0053">
        <w:t>n ideal</w:t>
      </w:r>
      <w:r w:rsidR="00723D9C">
        <w:t xml:space="preserve"> system to develop insight into the possible effects of</w:t>
      </w:r>
      <w:r w:rsidR="009319A4">
        <w:t xml:space="preserve"> increas</w:t>
      </w:r>
      <w:r w:rsidR="00723D9C">
        <w:t xml:space="preserve">ed </w:t>
      </w:r>
      <w:r w:rsidR="009319A4">
        <w:t xml:space="preserve">hydrological variability in other regions under future climates. </w:t>
      </w:r>
      <w:r w:rsidR="00B634E6" w:rsidRPr="00CD354D">
        <w:t>We sought to address the following questions:</w:t>
      </w:r>
      <w:r w:rsidR="00B634E6" w:rsidRPr="00EA700F">
        <w:t xml:space="preserve">  (1) do riparian vegetation communities along hydrologically distinct classes of river exhibit differences in wood density? (2) is wood density related to the frequency and magnitude of flood disturbance? (3) is wood density related to predictability of water ava</w:t>
      </w:r>
      <w:r>
        <w:t>ilability in the riparian zone?</w:t>
      </w:r>
    </w:p>
    <w:p w14:paraId="608D7634" w14:textId="77777777" w:rsidR="008E156A" w:rsidRDefault="008E156A" w:rsidP="00636F75">
      <w:pPr>
        <w:spacing w:line="360" w:lineRule="auto"/>
      </w:pPr>
    </w:p>
    <w:p w14:paraId="2DFC9D41" w14:textId="77777777" w:rsidR="008E156A" w:rsidRDefault="00B634E6" w:rsidP="00636F75">
      <w:pPr>
        <w:spacing w:line="360" w:lineRule="auto"/>
        <w:rPr>
          <w:b/>
        </w:rPr>
      </w:pPr>
      <w:commentRangeStart w:id="4"/>
      <w:r w:rsidRPr="00EA700F">
        <w:rPr>
          <w:b/>
        </w:rPr>
        <w:t>Methods</w:t>
      </w:r>
    </w:p>
    <w:p w14:paraId="4F29A3D3" w14:textId="77777777" w:rsidR="008E156A" w:rsidRPr="00B13C08" w:rsidRDefault="00B634E6" w:rsidP="00636F75">
      <w:pPr>
        <w:spacing w:line="360" w:lineRule="auto"/>
        <w:rPr>
          <w:caps/>
        </w:rPr>
      </w:pPr>
      <w:r w:rsidRPr="00B13C08">
        <w:rPr>
          <w:caps/>
        </w:rPr>
        <w:t>Study site selection</w:t>
      </w:r>
    </w:p>
    <w:commentRangeEnd w:id="4"/>
    <w:p w14:paraId="0B7EADFF" w14:textId="77777777" w:rsidR="008E156A" w:rsidRDefault="00EF54F7" w:rsidP="00B13C08">
      <w:pPr>
        <w:spacing w:line="360" w:lineRule="auto"/>
      </w:pPr>
      <w:r>
        <w:rPr>
          <w:rStyle w:val="CommentReference"/>
        </w:rPr>
        <w:commentReference w:id="4"/>
      </w:r>
      <w:r w:rsidR="00B634E6" w:rsidRPr="00EA700F">
        <w:t>Fifteen riparian sites were selected along gauged rivers within the South-East Coast and south-eastern Murray Darling drainage basins of Australia (</w:t>
      </w:r>
      <w:r w:rsidR="0056447F" w:rsidRPr="0085737E">
        <w:t>Fig</w:t>
      </w:r>
      <w:r w:rsidR="0056447F">
        <w:t>.</w:t>
      </w:r>
      <w:r w:rsidR="0056447F" w:rsidRPr="0085737E">
        <w:t xml:space="preserve"> </w:t>
      </w:r>
      <w:r w:rsidR="00B634E6" w:rsidRPr="0085737E">
        <w:t>1</w:t>
      </w:r>
      <w:r w:rsidR="0056447F">
        <w:t xml:space="preserve"> and Table 1</w:t>
      </w:r>
      <w:r w:rsidR="00B634E6" w:rsidRPr="00EA700F">
        <w:t xml:space="preserve">). To differentiate rivers according to ecologically relevant components of hydrology, </w:t>
      </w:r>
      <w:r w:rsidR="00276818" w:rsidRPr="00EA700F">
        <w:fldChar w:fldCharType="begin" w:fldLock="1"/>
      </w:r>
      <w:r w:rsidR="00723D9C">
        <w:instrText>ADDIN CSL_CITATION { "citationItems" : [ { "id" : "ITEM-1", "itemData" : { "DOI" : "10.1002/rra.700", "ISSN" : "1535-1459", "author" : [ { "dropping-particle" : "", "family" : "Olden", "given" : "Julian D.", "non-dropping-particle" : "", "parse-names" : false, "suffix" : "" }, { "dropping-particle" : "", "family" : "Poff", "given" : "N. L.", "non-dropping-particle" : "", "parse-names" : false, "suffix" : "" } ], "container-title" : "River Research and Applications", "id" : "ITEM-1", "issue" : "2", "issued" : { "date-parts" : [ [ "2003", "3" ] ] }, "page" : "101-121", "title" : "Redundancy and the choice of hydrologic indices for characterizing streamflow regimes", "type" : "article-journal", "volume" : "19" }, "uris" : [ "http://www.mendeley.com/documents/?uuid=07edd755-f32e-439a-87cb-ab3439269d8f" ] } ], "mendeley" : { "manualFormatting" : "Olden and Poff (2003", "previouslyFormattedCitation" : "(Olden &amp; Poff 2003)" }, "properties" : { "noteIndex" : 0 }, "schema" : "https://github.com/citation-style-language/schema/raw/master/csl-citation.json" }</w:instrText>
      </w:r>
      <w:r w:rsidR="00276818" w:rsidRPr="00EA700F">
        <w:fldChar w:fldCharType="separate"/>
      </w:r>
      <w:r w:rsidR="00B634E6" w:rsidRPr="00EA700F">
        <w:rPr>
          <w:noProof/>
        </w:rPr>
        <w:t>Olden and Poff (2003</w:t>
      </w:r>
      <w:r w:rsidR="00276818" w:rsidRPr="00EA700F">
        <w:fldChar w:fldCharType="end"/>
      </w:r>
      <w:r w:rsidR="00B634E6" w:rsidRPr="00EA700F">
        <w:t xml:space="preserve">) described a statistical method for determining a minimally redundant set of hydrological descriptors. </w:t>
      </w:r>
      <w:r w:rsidR="00276818" w:rsidRPr="00EA700F">
        <w:fldChar w:fldCharType="begin" w:fldLock="1"/>
      </w:r>
      <w:r w:rsidR="00723D9C">
        <w:instrText>ADDIN CSL_CITATION { "citationItems" : [ { "id" : "ITEM-1", "itemData" : { "DOI" : "10.1111/j.1365-2427.2009.02307.x", "ISSN" : "00465070", "author" : [ { "dropping-particle" : "", "family" : "Kennard", "given" : "Mark J.", "non-dropping-particle" : "", "parse-names" : false, "suffix" : "" }, { "dropping-particle" : "", "family" : "Pusey", "given" : "Bradley J.", "non-dropping-particle" : "", "parse-names" : false, "suffix" : "" }, { "dropping-particle" : "", "family" : "Olden", "given" : "Julian D.", "non-dropping-particle" : "", "parse-names" : false, "suffix" : "" }, { "dropping-particle" : "", "family" : "Mackay", "given" : "Stephen J.", "non-dropping-particle" : "", "parse-names" : false, "suffix" : "" }, { "dropping-particle" : "", "family" : "Stein", "given" : "Janet L.", "non-dropping-particle" : "", "parse-names" : false, "suffix" : "" }, { "dropping-particle" : "", "family" : "Marsh", "given" : "Nick", "non-dropping-particle" : "", "parse-names" : false, "suffix" : "" } ], "container-title" : "Freshwater Biology", "id" : "ITEM-1", "issue" : "1", "issued" : { "date-parts" : [ [ "2010", "1" ] ] }, "page" : "171-193", "title" : "Classification of natural flow regimes in Australia to support environmental flow management", "type" : "article-journal", "volume" : "55" }, "uris" : [ "http://www.mendeley.com/documents/?uuid=b8038c25-06a6-4750-82e7-1a821802e0c9" ] } ], "mendeley" : { "manualFormatting" : "Kennard et al. (2010", "previouslyFormattedCitation" : "(Kennard &lt;i&gt;et al.&lt;/i&gt; 2010)" }, "properties" : { "noteIndex" : 0 }, "schema" : "https://github.com/citation-style-language/schema/raw/master/csl-citation.json" }</w:instrText>
      </w:r>
      <w:r w:rsidR="00276818" w:rsidRPr="00EA700F">
        <w:fldChar w:fldCharType="separate"/>
      </w:r>
      <w:r w:rsidR="00B634E6" w:rsidRPr="00EA700F">
        <w:rPr>
          <w:noProof/>
        </w:rPr>
        <w:t>Kennard et al. (2010</w:t>
      </w:r>
      <w:r w:rsidR="00276818" w:rsidRPr="00EA700F">
        <w:fldChar w:fldCharType="end"/>
      </w:r>
      <w:r w:rsidR="00B634E6" w:rsidRPr="00EA700F">
        <w:t xml:space="preserve">) followed this method to define a set of 120 hydrological metrics relevant to Australian rivers, which included metrics of central tendency and dispersion in all five dimensions of hydrological variation (magnitude, frequency, duration, timing, and rate of change). </w:t>
      </w:r>
      <w:r w:rsidR="0085737E">
        <w:t>These</w:t>
      </w:r>
      <w:r w:rsidR="00B634E6" w:rsidRPr="00EA700F">
        <w:t xml:space="preserve"> metrics</w:t>
      </w:r>
      <w:r w:rsidR="0085737E">
        <w:t xml:space="preserve"> were then used</w:t>
      </w:r>
      <w:r w:rsidR="00B634E6" w:rsidRPr="00EA700F">
        <w:t xml:space="preserve"> to classify Australian river systems into twelve distinct flow regime classes, providing a foundation for analysing the properties of ecosystems across hydrological gradients. </w:t>
      </w:r>
      <w:r w:rsidR="0085737E">
        <w:t>In this study,</w:t>
      </w:r>
      <w:r w:rsidR="00B634E6" w:rsidRPr="00EA700F">
        <w:t xml:space="preserve"> </w:t>
      </w:r>
      <w:r w:rsidR="0085737E">
        <w:t xml:space="preserve">sites were drawn from </w:t>
      </w:r>
      <w:r w:rsidR="00B634E6" w:rsidRPr="00EA700F">
        <w:t>rivers</w:t>
      </w:r>
      <w:r w:rsidR="0085737E">
        <w:t xml:space="preserve"> </w:t>
      </w:r>
      <w:r w:rsidR="00B634E6" w:rsidRPr="00EA700F">
        <w:t xml:space="preserve">corresponding to ‘stable winter baseflow’, ‘unpredictable baseflow’ and ‘unpredictable intermittent’ hydrological classes, as described by Kennard et al. (2010) </w:t>
      </w:r>
      <w:r w:rsidR="000D2D6C">
        <w:t>(s</w:t>
      </w:r>
      <w:r w:rsidR="00D10E82">
        <w:t xml:space="preserve">ee </w:t>
      </w:r>
      <w:r w:rsidR="00D10E82" w:rsidRPr="00963FDF">
        <w:t xml:space="preserve">Table </w:t>
      </w:r>
      <w:r w:rsidR="0056447F" w:rsidRPr="00963FDF">
        <w:t>2</w:t>
      </w:r>
      <w:r w:rsidR="0056447F">
        <w:t xml:space="preserve"> </w:t>
      </w:r>
      <w:r w:rsidR="00D10E82">
        <w:t>for further detail on these classes</w:t>
      </w:r>
      <w:r w:rsidR="000D2D6C">
        <w:t>)</w:t>
      </w:r>
      <w:r w:rsidR="00D10E82">
        <w:t xml:space="preserve">. </w:t>
      </w:r>
      <w:r w:rsidR="00B634E6" w:rsidRPr="00EA700F">
        <w:t xml:space="preserve">These are the best represented hydrological classes in eastern </w:t>
      </w:r>
      <w:r w:rsidR="00E81EF7">
        <w:t>New South Wales</w:t>
      </w:r>
      <w:r w:rsidR="00E81EF7" w:rsidRPr="00EA700F">
        <w:t xml:space="preserve"> </w:t>
      </w:r>
      <w:r w:rsidR="00B634E6" w:rsidRPr="00EA700F">
        <w:t xml:space="preserve">and </w:t>
      </w:r>
      <w:r w:rsidR="00E81EF7">
        <w:t>Victoria</w:t>
      </w:r>
      <w:r w:rsidR="00B634E6" w:rsidRPr="00EA700F">
        <w:t>,</w:t>
      </w:r>
      <w:r w:rsidR="00F1096D">
        <w:t xml:space="preserve"> </w:t>
      </w:r>
      <w:r w:rsidR="00F1096D" w:rsidRPr="00C432C4">
        <w:t xml:space="preserve">and represent clear gradients </w:t>
      </w:r>
      <w:r w:rsidR="006B3539" w:rsidRPr="00C432C4">
        <w:t>of</w:t>
      </w:r>
      <w:r w:rsidR="006B3539" w:rsidRPr="009319A4">
        <w:t xml:space="preserve"> </w:t>
      </w:r>
      <w:r w:rsidR="00F1096D" w:rsidRPr="009319A4">
        <w:t>flooding intensity and hydrological unpredictability</w:t>
      </w:r>
      <w:r w:rsidR="00B634E6" w:rsidRPr="009319A4">
        <w:t>.</w:t>
      </w:r>
      <w:r w:rsidR="00C27C76">
        <w:t xml:space="preserve"> </w:t>
      </w:r>
      <w:r w:rsidR="00B634E6" w:rsidRPr="00EA700F">
        <w:t xml:space="preserve">Five sites per hydrological class were selected based on the </w:t>
      </w:r>
      <w:r w:rsidR="0085737E">
        <w:t xml:space="preserve">following </w:t>
      </w:r>
      <w:r w:rsidR="00B634E6" w:rsidRPr="00EA700F">
        <w:t>criteria</w:t>
      </w:r>
      <w:r w:rsidR="0085737E">
        <w:t>:</w:t>
      </w:r>
      <w:r w:rsidR="000D2D6C">
        <w:t xml:space="preserve"> g</w:t>
      </w:r>
      <w:r w:rsidR="00B634E6" w:rsidRPr="00EA700F">
        <w:t>auged locations were selected that had &gt;15 years of associated continuous hydrological data, and an absence of flow regulation, significant water extrac</w:t>
      </w:r>
      <w:r w:rsidR="0085737E">
        <w:t xml:space="preserve">tion or catchment urbanisation, </w:t>
      </w:r>
      <w:r w:rsidR="0085737E">
        <w:lastRenderedPageBreak/>
        <w:t>following Kennard et al. (</w:t>
      </w:r>
      <w:r w:rsidR="00B634E6" w:rsidRPr="00EA700F">
        <w:t>2010). To minimise signals associated with human land-use</w:t>
      </w:r>
      <w:r w:rsidR="00FF3274">
        <w:t xml:space="preserve"> and river type</w:t>
      </w:r>
      <w:r w:rsidR="00B634E6" w:rsidRPr="00EA700F">
        <w:t xml:space="preserve">, the following further criteria were used to shortlist possible study sites: </w:t>
      </w:r>
      <w:r w:rsidR="00FF3274">
        <w:t>all were partly confined valleys with discontinuous floodplain pocket River Styles</w:t>
      </w:r>
      <w:r w:rsidR="009422EA">
        <w:t>,</w:t>
      </w:r>
      <w:r w:rsidR="00FF3274">
        <w:t xml:space="preserve"> </w:t>
      </w:r>
      <w:r w:rsidR="00FF3274" w:rsidRPr="009422EA">
        <w:rPr>
          <w:i/>
        </w:rPr>
        <w:t>c.f.</w:t>
      </w:r>
      <w:r w:rsidR="009422EA">
        <w:t xml:space="preserve"> </w:t>
      </w:r>
      <w:r w:rsidR="00276818">
        <w:fldChar w:fldCharType="begin" w:fldLock="1"/>
      </w:r>
      <w:r w:rsidR="00723D9C">
        <w:instrText>ADDIN CSL_CITATION { "citationItems" : [ { "id" : "ITEM-1", "itemData" : { "author" : [ { "dropping-particle" : "", "family" : "Brierley", "given" : "Gary J", "non-dropping-particle" : "", "parse-names" : false, "suffix" : "" }, { "dropping-particle" : "", "family" : "Fryirs", "given" : "Kirstie A", "non-dropping-particle" : "", "parse-names" : false, "suffix" : "" } ], "id" : "ITEM-1", "issued" : { "date-parts" : [ [ "2005" ] ] }, "publisher" : "John Wiley &amp; Sons", "title" : "Geomorphology and river management: applications of the river styles framework", "type" : "book" }, "uris" : [ "http://www.mendeley.com/documents/?uuid=8d4b4918-2fbd-4899-99d1-b859f31ae311" ] } ], "mendeley" : { "manualFormatting" : "Brierley &amp; Fryirs (2005)", "previouslyFormattedCitation" : "(Brierley &amp; Fryirs 2005)" }, "properties" : { "noteIndex" : 0 }, "schema" : "https://github.com/citation-style-language/schema/raw/master/csl-citation.json" }</w:instrText>
      </w:r>
      <w:r w:rsidR="00276818">
        <w:fldChar w:fldCharType="separate"/>
      </w:r>
      <w:r w:rsidR="00BF2ED3" w:rsidRPr="00BF2ED3">
        <w:rPr>
          <w:noProof/>
        </w:rPr>
        <w:t xml:space="preserve">Brierley &amp; Fryirs </w:t>
      </w:r>
      <w:r w:rsidR="00BF2ED3">
        <w:rPr>
          <w:noProof/>
        </w:rPr>
        <w:t>(</w:t>
      </w:r>
      <w:r w:rsidR="00BF2ED3" w:rsidRPr="00BF2ED3">
        <w:rPr>
          <w:noProof/>
        </w:rPr>
        <w:t>2005)</w:t>
      </w:r>
      <w:r w:rsidR="00276818">
        <w:fldChar w:fldCharType="end"/>
      </w:r>
      <w:r w:rsidR="00810634">
        <w:t xml:space="preserve">, had an </w:t>
      </w:r>
      <w:r w:rsidR="00B634E6" w:rsidRPr="00EA700F">
        <w:t xml:space="preserve">intact native riparian vegetation cover (a band of native riparian vegetation extending &gt;15 m from the </w:t>
      </w:r>
      <w:r w:rsidR="009422EA">
        <w:t xml:space="preserve">bankfull </w:t>
      </w:r>
      <w:r w:rsidR="00B634E6" w:rsidRPr="00EA700F">
        <w:t xml:space="preserve">channel edge), </w:t>
      </w:r>
      <w:r w:rsidR="00FF3274">
        <w:t>were in good</w:t>
      </w:r>
      <w:r w:rsidR="00FF3274" w:rsidRPr="00EA700F">
        <w:t xml:space="preserve"> </w:t>
      </w:r>
      <w:r w:rsidR="00B634E6" w:rsidRPr="00EA700F">
        <w:t xml:space="preserve">geomorphic condition (lack of significant human-induced erosional or depositional landforms), minimal </w:t>
      </w:r>
      <w:r w:rsidR="00810634">
        <w:t>vegetation</w:t>
      </w:r>
      <w:r w:rsidR="00810634" w:rsidRPr="00EA700F">
        <w:t xml:space="preserve"> </w:t>
      </w:r>
      <w:r w:rsidR="00B634E6" w:rsidRPr="00EA700F">
        <w:t>clearing (catchment predominantly covered by native vegetation)</w:t>
      </w:r>
      <w:r w:rsidR="00810634">
        <w:t xml:space="preserve"> and occurred in </w:t>
      </w:r>
      <w:r w:rsidR="00AE6B7B">
        <w:t xml:space="preserve">a </w:t>
      </w:r>
      <w:r w:rsidR="00810634">
        <w:t xml:space="preserve">catchment smaller than </w:t>
      </w:r>
      <w:r w:rsidR="00810634" w:rsidRPr="00EA700F">
        <w:t>1000 km</w:t>
      </w:r>
      <w:r w:rsidR="00810634" w:rsidRPr="00EA700F">
        <w:rPr>
          <w:vertAlign w:val="superscript"/>
        </w:rPr>
        <w:t>2</w:t>
      </w:r>
      <w:r w:rsidR="00B634E6" w:rsidRPr="00EA700F">
        <w:t xml:space="preserve">. These criteria were assessed using a combination of visual inspection of satellite photography (Google Earth, Microsoft Bing) </w:t>
      </w:r>
      <w:r w:rsidR="00810634">
        <w:t xml:space="preserve">and </w:t>
      </w:r>
      <w:r w:rsidR="00B634E6" w:rsidRPr="00EA700F">
        <w:t>information from the NSW Riparian Vegetation Extent dataset and the NSW Office of Water River Styles® geospatial dataset</w:t>
      </w:r>
      <w:r w:rsidR="009422EA">
        <w:t xml:space="preserve"> </w:t>
      </w:r>
      <w:r w:rsidR="00276818">
        <w:rPr>
          <w:rFonts w:cs="Helvetica"/>
        </w:rPr>
        <w:fldChar w:fldCharType="begin" w:fldLock="1"/>
      </w:r>
      <w:r w:rsidR="00723D9C">
        <w:rPr>
          <w:rFonts w:cs="Helvetica"/>
        </w:rPr>
        <w:instrText>ADDIN CSL_CITATION { "citationItems" : [ { "id" : "ITEM-1", "itemData" : { "author" : [ { "dropping-particle" : "", "family" : "Healy", "given" : "M", "non-dropping-particle" : "", "parse-names" : false, "suffix" : "" }, { "dropping-particle" : "", "family" : "Raine", "given" : "A", "non-dropping-particle" : "", "parse-names" : false, "suffix" : "" }, { "dropping-particle" : "", "family" : "Parsons", "given" : "L", "non-dropping-particle" : "", "parse-names" : false, "suffix" : "" }, { "dropping-particle" : "", "family" : "Cook", "given" : "N", "non-dropping-particle" : "", "parse-names" : false, "suffix" : "" } ], "id" : "ITEM-1", "issued" : { "date-parts" : [ [ "2012" ] ] }, "publisher-place" : "Sydney", "title" : "River Condition Index in New South Wales: Method development and application. NSW Office of Water", "type" : "report" }, "uris" : [ "http://www.mendeley.com/documents/?uuid=bcdd8a28-5f18-4101-aa72-3d85a540cb7e" ] } ], "mendeley" : { "previouslyFormattedCitation" : "(Healy &lt;i&gt;et al.&lt;/i&gt; 2012)" }, "properties" : { "noteIndex" : 0 }, "schema" : "https://github.com/citation-style-language/schema/raw/master/csl-citation.json" }</w:instrText>
      </w:r>
      <w:r w:rsidR="00276818">
        <w:rPr>
          <w:rFonts w:cs="Helvetica"/>
        </w:rPr>
        <w:fldChar w:fldCharType="separate"/>
      </w:r>
      <w:r w:rsidR="00723D9C" w:rsidRPr="00723D9C">
        <w:rPr>
          <w:rFonts w:cs="Helvetica"/>
          <w:noProof/>
        </w:rPr>
        <w:t xml:space="preserve">(Healy </w:t>
      </w:r>
      <w:r w:rsidR="00723D9C" w:rsidRPr="00723D9C">
        <w:rPr>
          <w:rFonts w:cs="Helvetica"/>
          <w:i/>
          <w:noProof/>
        </w:rPr>
        <w:t>et al.</w:t>
      </w:r>
      <w:r w:rsidR="00723D9C" w:rsidRPr="00723D9C">
        <w:rPr>
          <w:rFonts w:cs="Helvetica"/>
          <w:noProof/>
        </w:rPr>
        <w:t xml:space="preserve"> 2012)</w:t>
      </w:r>
      <w:r w:rsidR="00276818">
        <w:rPr>
          <w:rFonts w:cs="Helvetica"/>
        </w:rPr>
        <w:fldChar w:fldCharType="end"/>
      </w:r>
      <w:r w:rsidR="00B634E6" w:rsidRPr="00EA700F">
        <w:t xml:space="preserve">. To select the 15 study sites from this shortlist, accessibility by road, permission from state or private landholders, and proximity of accessible areas to continuous hydrological monitoring stations were </w:t>
      </w:r>
      <w:r w:rsidR="00AE6B7B">
        <w:t>taken into account</w:t>
      </w:r>
      <w:r w:rsidR="00B634E6" w:rsidRPr="00EA700F">
        <w:t xml:space="preserve">. </w:t>
      </w:r>
    </w:p>
    <w:p w14:paraId="15E5C909" w14:textId="77777777" w:rsidR="008E156A" w:rsidRDefault="008E156A" w:rsidP="00636F75">
      <w:pPr>
        <w:autoSpaceDE w:val="0"/>
        <w:autoSpaceDN w:val="0"/>
        <w:adjustRightInd w:val="0"/>
        <w:spacing w:after="0" w:line="360" w:lineRule="auto"/>
      </w:pPr>
    </w:p>
    <w:p w14:paraId="2B5E16FE" w14:textId="77777777" w:rsidR="008E156A" w:rsidRPr="00B13C08" w:rsidRDefault="00B634E6" w:rsidP="00636F75">
      <w:pPr>
        <w:spacing w:line="360" w:lineRule="auto"/>
        <w:rPr>
          <w:caps/>
        </w:rPr>
      </w:pPr>
      <w:r w:rsidRPr="00B13C08">
        <w:rPr>
          <w:caps/>
        </w:rPr>
        <w:t>Species abundance and trait data collection</w:t>
      </w:r>
    </w:p>
    <w:p w14:paraId="53A4D501" w14:textId="77777777" w:rsidR="008E156A" w:rsidRDefault="00B634E6" w:rsidP="00636F75">
      <w:pPr>
        <w:shd w:val="clear" w:color="auto" w:fill="FFFFFF"/>
        <w:spacing w:after="0" w:line="360" w:lineRule="auto"/>
        <w:rPr>
          <w:rFonts w:eastAsia="Times New Roman" w:cs="Arial"/>
          <w:lang w:eastAsia="en-AU"/>
        </w:rPr>
      </w:pPr>
      <w:r w:rsidRPr="009422EA">
        <w:rPr>
          <w:rFonts w:eastAsia="Times New Roman" w:cs="Arial"/>
          <w:lang w:eastAsia="en-AU"/>
        </w:rPr>
        <w:t xml:space="preserve">Data collection was undertaken between December 2012 and May 2013. At each site, a 10 m by 50 m plot was marked out, with the longest </w:t>
      </w:r>
      <w:r w:rsidR="0085737E" w:rsidRPr="009422EA">
        <w:rPr>
          <w:rFonts w:eastAsia="Times New Roman" w:cs="Arial"/>
          <w:lang w:eastAsia="en-AU"/>
        </w:rPr>
        <w:t>edge</w:t>
      </w:r>
      <w:r w:rsidRPr="009422EA">
        <w:rPr>
          <w:rFonts w:eastAsia="Times New Roman" w:cs="Arial"/>
          <w:lang w:eastAsia="en-AU"/>
        </w:rPr>
        <w:t xml:space="preserve"> abutting the channel edge. Criteria for selection of plot locations were: geomorphic homogeneity (the plot comprising only sloping bank where possible) and lack of anthropogenic disturbance such as built structures, roads or tracks, recent logging or clearing (in the last 20-30 years), herbicide spraying or animal grazing. </w:t>
      </w:r>
    </w:p>
    <w:p w14:paraId="758C732F" w14:textId="77777777" w:rsidR="008E156A" w:rsidRDefault="008E156A" w:rsidP="00636F75">
      <w:pPr>
        <w:shd w:val="clear" w:color="auto" w:fill="FFFFFF"/>
        <w:spacing w:after="0" w:line="360" w:lineRule="auto"/>
        <w:rPr>
          <w:rFonts w:eastAsia="Times New Roman" w:cs="Arial"/>
          <w:lang w:eastAsia="en-AU"/>
        </w:rPr>
      </w:pPr>
    </w:p>
    <w:p w14:paraId="282BBA87" w14:textId="77777777" w:rsidR="008E156A" w:rsidRDefault="00B634E6" w:rsidP="00636F75">
      <w:pPr>
        <w:shd w:val="clear" w:color="auto" w:fill="FFFFFF"/>
        <w:spacing w:after="0" w:line="360" w:lineRule="auto"/>
        <w:rPr>
          <w:rFonts w:eastAsia="Times New Roman" w:cs="Arial"/>
          <w:lang w:eastAsia="en-AU"/>
        </w:rPr>
      </w:pPr>
      <w:r w:rsidRPr="009422EA">
        <w:rPr>
          <w:rFonts w:eastAsia="Times New Roman" w:cs="Arial"/>
          <w:lang w:eastAsia="en-AU"/>
        </w:rPr>
        <w:t xml:space="preserve">Proportional cover of woody vegetation was assessed </w:t>
      </w:r>
      <w:r w:rsidR="00AE6B7B">
        <w:rPr>
          <w:rFonts w:eastAsia="Times New Roman" w:cs="Arial"/>
          <w:lang w:eastAsia="en-AU"/>
        </w:rPr>
        <w:t>for three strata</w:t>
      </w:r>
      <w:r w:rsidRPr="00F879B2">
        <w:rPr>
          <w:rFonts w:eastAsia="Times New Roman" w:cs="Arial"/>
          <w:lang w:eastAsia="en-AU"/>
        </w:rPr>
        <w:t>: shrub (1-4 m), sub</w:t>
      </w:r>
      <w:r w:rsidR="000D2D6C">
        <w:rPr>
          <w:rFonts w:eastAsia="Times New Roman" w:cs="Arial"/>
          <w:lang w:eastAsia="en-AU"/>
        </w:rPr>
        <w:t xml:space="preserve"> </w:t>
      </w:r>
      <w:r w:rsidRPr="00F879B2">
        <w:rPr>
          <w:rFonts w:eastAsia="Times New Roman" w:cs="Arial"/>
          <w:lang w:eastAsia="en-AU"/>
        </w:rPr>
        <w:t>canopy (4-8 m) and canopy (&gt;8 m). Species were identified using appropriate field guides, and were verified against herbarium specimens at the Macquarie University Herbarium</w:t>
      </w:r>
      <w:r w:rsidR="00F879B2">
        <w:rPr>
          <w:rFonts w:eastAsia="Times New Roman" w:cs="Arial"/>
          <w:lang w:eastAsia="en-AU"/>
        </w:rPr>
        <w:t>.</w:t>
      </w:r>
      <w:r w:rsidR="00AE6B7B">
        <w:rPr>
          <w:rFonts w:eastAsia="Times New Roman" w:cs="Arial"/>
          <w:lang w:eastAsia="en-AU"/>
        </w:rPr>
        <w:t xml:space="preserve"> </w:t>
      </w:r>
      <w:r w:rsidR="00F879B2">
        <w:rPr>
          <w:rFonts w:eastAsia="Times New Roman" w:cs="Arial"/>
          <w:lang w:eastAsia="en-AU"/>
        </w:rPr>
        <w:t xml:space="preserve">Some specimens were identified </w:t>
      </w:r>
      <w:r w:rsidRPr="00F879B2">
        <w:rPr>
          <w:rFonts w:eastAsia="Times New Roman" w:cs="Arial"/>
          <w:lang w:eastAsia="en-AU"/>
        </w:rPr>
        <w:t xml:space="preserve">by staff at the Royal Botanic Gardens, Sydney. </w:t>
      </w:r>
    </w:p>
    <w:p w14:paraId="309F889D" w14:textId="77777777" w:rsidR="008E156A" w:rsidRDefault="00B634E6" w:rsidP="00636F75">
      <w:pPr>
        <w:pStyle w:val="Heading1"/>
        <w:shd w:val="clear" w:color="auto" w:fill="FFFFFF"/>
        <w:spacing w:before="240" w:beforeAutospacing="0" w:after="240" w:afterAutospacing="0" w:line="360" w:lineRule="auto"/>
        <w:rPr>
          <w:rFonts w:asciiTheme="minorHAnsi" w:hAnsiTheme="minorHAnsi"/>
          <w:sz w:val="22"/>
          <w:szCs w:val="22"/>
        </w:rPr>
      </w:pPr>
      <w:r w:rsidRPr="00F879B2">
        <w:rPr>
          <w:rFonts w:asciiTheme="minorHAnsi" w:hAnsiTheme="minorHAnsi" w:cs="Arial"/>
          <w:b w:val="0"/>
          <w:bCs w:val="0"/>
          <w:sz w:val="22"/>
          <w:szCs w:val="22"/>
        </w:rPr>
        <w:t xml:space="preserve">Wood samples were collected from dominant woody species present within the plot at &gt;5% cover in shrub, sub canopy or canopy strata, and which had trunks robust enough to core. </w:t>
      </w:r>
      <w:r w:rsidR="00AE6B7B">
        <w:rPr>
          <w:rFonts w:asciiTheme="minorHAnsi" w:hAnsiTheme="minorHAnsi" w:cs="Arial"/>
          <w:b w:val="0"/>
          <w:bCs w:val="0"/>
          <w:sz w:val="22"/>
          <w:szCs w:val="22"/>
        </w:rPr>
        <w:t xml:space="preserve">A </w:t>
      </w:r>
      <w:r w:rsidR="0085737E" w:rsidRPr="00F879B2">
        <w:rPr>
          <w:rFonts w:asciiTheme="minorHAnsi" w:hAnsiTheme="minorHAnsi" w:cs="Arial"/>
          <w:b w:val="0"/>
          <w:bCs w:val="0"/>
          <w:sz w:val="22"/>
          <w:szCs w:val="22"/>
        </w:rPr>
        <w:t xml:space="preserve">100 mm wood sample from each of two individuals per species </w:t>
      </w:r>
      <w:r w:rsidR="00AE6B7B">
        <w:rPr>
          <w:rFonts w:asciiTheme="minorHAnsi" w:hAnsiTheme="minorHAnsi" w:cs="Arial"/>
          <w:b w:val="0"/>
          <w:bCs w:val="0"/>
          <w:sz w:val="22"/>
          <w:szCs w:val="22"/>
        </w:rPr>
        <w:t>was</w:t>
      </w:r>
      <w:r w:rsidR="00AE6B7B" w:rsidRPr="00F879B2">
        <w:rPr>
          <w:rFonts w:asciiTheme="minorHAnsi" w:hAnsiTheme="minorHAnsi" w:cs="Arial"/>
          <w:b w:val="0"/>
          <w:bCs w:val="0"/>
          <w:sz w:val="22"/>
          <w:szCs w:val="22"/>
        </w:rPr>
        <w:t xml:space="preserve"> </w:t>
      </w:r>
      <w:r w:rsidR="0085737E" w:rsidRPr="00F879B2">
        <w:rPr>
          <w:rFonts w:asciiTheme="minorHAnsi" w:hAnsiTheme="minorHAnsi" w:cs="Arial"/>
          <w:b w:val="0"/>
          <w:bCs w:val="0"/>
          <w:sz w:val="22"/>
          <w:szCs w:val="22"/>
        </w:rPr>
        <w:t>extracted using a</w:t>
      </w:r>
      <w:r w:rsidRPr="00F879B2">
        <w:rPr>
          <w:rFonts w:asciiTheme="minorHAnsi" w:hAnsiTheme="minorHAnsi" w:cs="Arial"/>
          <w:b w:val="0"/>
          <w:bCs w:val="0"/>
          <w:sz w:val="22"/>
          <w:szCs w:val="22"/>
        </w:rPr>
        <w:t xml:space="preserve"> 5.15 mm diameter, triple </w:t>
      </w:r>
      <w:r w:rsidR="00841AD0" w:rsidRPr="006B3539">
        <w:rPr>
          <w:rFonts w:asciiTheme="minorHAnsi" w:hAnsiTheme="minorHAnsi" w:cs="Arial"/>
          <w:b w:val="0"/>
          <w:bCs w:val="0"/>
          <w:sz w:val="22"/>
          <w:szCs w:val="22"/>
        </w:rPr>
        <w:t>threaded increment borer (Hagl</w:t>
      </w:r>
      <w:r w:rsidR="00841AD0" w:rsidRPr="006B3539">
        <w:rPr>
          <w:rFonts w:asciiTheme="minorHAnsi" w:hAnsiTheme="minorHAnsi"/>
          <w:b w:val="0"/>
          <w:sz w:val="22"/>
          <w:szCs w:val="22"/>
        </w:rPr>
        <w:t>ö</w:t>
      </w:r>
      <w:r w:rsidR="00841AD0" w:rsidRPr="006B3539">
        <w:rPr>
          <w:rFonts w:asciiTheme="minorHAnsi" w:hAnsiTheme="minorHAnsi" w:cs="Arial"/>
          <w:b w:val="0"/>
          <w:bCs w:val="0"/>
          <w:sz w:val="22"/>
          <w:szCs w:val="22"/>
        </w:rPr>
        <w:t xml:space="preserve">f Sweden). Samples were extracted from the base of the main trunk, 10 cm above the leaf litter level, and air-dried at 20-45 °C. On return to the laboratory, samples were rehydrated in deionised water and 10 mm sections of mature wood were cut with a razor, using visual inspection of vessel occlusion as an indicator of maturity. Sections were measured (x, y and z dimensions) with callipers (Mitzuni) to calculate wet volume, then oven-dried at 80°C for </w:t>
      </w:r>
      <w:r w:rsidR="00841AD0" w:rsidRPr="006B3539">
        <w:rPr>
          <w:rFonts w:asciiTheme="minorHAnsi" w:hAnsiTheme="minorHAnsi" w:cs="Arial"/>
          <w:b w:val="0"/>
          <w:bCs w:val="0"/>
          <w:sz w:val="22"/>
          <w:szCs w:val="22"/>
        </w:rPr>
        <w:lastRenderedPageBreak/>
        <w:t xml:space="preserve">48 hours and weighed using a microbalance (Mettler Toledo, Greifensee, Switzerland). </w:t>
      </w:r>
      <w:r w:rsidR="00841AD0" w:rsidRPr="006B3539">
        <w:rPr>
          <w:rFonts w:asciiTheme="minorHAnsi" w:hAnsiTheme="minorHAnsi"/>
          <w:b w:val="0"/>
          <w:sz w:val="22"/>
          <w:szCs w:val="22"/>
        </w:rPr>
        <w:t>Wood density was then calculated as the ratio of oven dry mass to wet volume (g/cm</w:t>
      </w:r>
      <w:r w:rsidR="00841AD0" w:rsidRPr="006B3539">
        <w:rPr>
          <w:rFonts w:asciiTheme="minorHAnsi" w:hAnsiTheme="minorHAnsi"/>
          <w:b w:val="0"/>
          <w:sz w:val="22"/>
          <w:szCs w:val="22"/>
          <w:vertAlign w:val="superscript"/>
        </w:rPr>
        <w:t>3</w:t>
      </w:r>
      <w:r w:rsidR="00841AD0" w:rsidRPr="006B3539">
        <w:rPr>
          <w:rFonts w:asciiTheme="minorHAnsi" w:hAnsiTheme="minorHAnsi"/>
          <w:b w:val="0"/>
          <w:sz w:val="22"/>
          <w:szCs w:val="22"/>
        </w:rPr>
        <w:t>).</w:t>
      </w:r>
    </w:p>
    <w:p w14:paraId="7348B205" w14:textId="77777777" w:rsidR="008E156A" w:rsidRPr="00B13C08" w:rsidRDefault="00B634E6" w:rsidP="00636F75">
      <w:pPr>
        <w:spacing w:line="360" w:lineRule="auto"/>
        <w:rPr>
          <w:caps/>
        </w:rPr>
      </w:pPr>
      <w:r w:rsidRPr="00B13C08">
        <w:rPr>
          <w:caps/>
        </w:rPr>
        <w:t>Hydrological analysis</w:t>
      </w:r>
    </w:p>
    <w:p w14:paraId="46E2527E" w14:textId="77777777" w:rsidR="008E156A" w:rsidRDefault="00920682" w:rsidP="00636F75">
      <w:pPr>
        <w:spacing w:line="360" w:lineRule="auto"/>
      </w:pPr>
      <w:r>
        <w:t>Daily discharge data</w:t>
      </w:r>
      <w:r w:rsidR="00B634E6" w:rsidRPr="00EA700F">
        <w:t xml:space="preserve"> pertaining to each field site were collated from the PINNNENA CW 10.1 database (</w:t>
      </w:r>
      <w:r w:rsidR="00B634E6" w:rsidRPr="00EA700F">
        <w:rPr>
          <w:rFonts w:cs="Helvetica"/>
        </w:rPr>
        <w:t>NSW Office of Water, Department of Primary Industries</w:t>
      </w:r>
      <w:r w:rsidR="00B634E6" w:rsidRPr="00EA700F">
        <w:t>) and the NSW Office of Water Continuous Water Monitoring network website (</w:t>
      </w:r>
      <w:hyperlink r:id="rId9" w:history="1">
        <w:r w:rsidR="00B634E6" w:rsidRPr="00EA700F">
          <w:rPr>
            <w:rStyle w:val="Hyperlink"/>
          </w:rPr>
          <w:t>http://realtimedata.water.nsw.gov.au/water.stm</w:t>
        </w:r>
      </w:hyperlink>
      <w:r w:rsidR="00B634E6" w:rsidRPr="00EA700F">
        <w:t>) for NSW sites, and the Victoria State Government’s Water Measurement Information System website (</w:t>
      </w:r>
      <w:hyperlink r:id="rId10" w:history="1">
        <w:r w:rsidR="00B634E6" w:rsidRPr="00EA700F">
          <w:rPr>
            <w:rStyle w:val="Hyperlink"/>
          </w:rPr>
          <w:t>http://data.water.vic.gov.au/monitoring.htm</w:t>
        </w:r>
      </w:hyperlink>
      <w:r w:rsidR="00B634E6" w:rsidRPr="00EA700F">
        <w:t>)</w:t>
      </w:r>
      <w:r w:rsidR="00AE6B7B">
        <w:t xml:space="preserve"> for Victorian sites</w:t>
      </w:r>
      <w:r w:rsidR="00B634E6" w:rsidRPr="00EA700F">
        <w:t xml:space="preserve">. Where possible 30 year time series were obtained, spanning years 1983 – 2012. Records were truncated for three sites, spanning 15, 19 and 28 years. Missing data were approximated using the Time Series Manager module in River Analysis Package </w:t>
      </w:r>
      <w:r w:rsidR="00276818">
        <w:fldChar w:fldCharType="begin" w:fldLock="1"/>
      </w:r>
      <w:r w:rsidR="00723D9C">
        <w:instrText>ADDIN CSL_CITATION { "citationItems" : [ { "id" : "ITEM-1", "itemData" : { "author" : [ { "dropping-particle" : "", "family" : "Marsh", "given" : "N A", "non-dropping-particle" : "", "parse-names" : false, "suffix" : "" }, { "dropping-particle" : "", "family" : "Stewardson", "given" : "M J", "non-dropping-particle" : "", "parse-names" : false, "suffix" : "" }, { "dropping-particle" : "", "family" : "Kennard", "given" : "M J", "non-dropping-particle" : "", "parse-names" : false, "suffix" : "" } ], "container-title" : "Software Version", "id" : "ITEM-1", "issued" : { "date-parts" : [ [ "2003" ] ] }, "publisher" : "Cooperative Research Centre for Catchment Hydrology, Monash University Melbourne", "publisher-place" : "Melbourne", "title" : "River analysis package. Cooperative Research Centre for Catchment Hydrology, Monash University Melbourne. Version 1.", "type" : "article", "volume" : "1" }, "uris" : [ "http://www.mendeley.com/documents/?uuid=bd51a617-ba53-4688-b0f9-23470c9f8c29" ] } ], "mendeley" : { "previouslyFormattedCitation" : "(Marsh, Stewardson &amp; Kennard 2003)" }, "properties" : { "noteIndex" : 0 }, "schema" : "https://github.com/citation-style-language/schema/raw/master/csl-citation.json" }</w:instrText>
      </w:r>
      <w:r w:rsidR="00276818">
        <w:fldChar w:fldCharType="separate"/>
      </w:r>
      <w:r w:rsidR="00636F75" w:rsidRPr="00636F75">
        <w:rPr>
          <w:noProof/>
        </w:rPr>
        <w:t>(Marsh, Stewardson &amp; Kennard 2003)</w:t>
      </w:r>
      <w:r w:rsidR="00276818">
        <w:fldChar w:fldCharType="end"/>
      </w:r>
      <w:r w:rsidR="00B634E6" w:rsidRPr="00EA700F">
        <w:t>. Consistency of the resulting outputs were checked by visual inspection of hydrographs. For Mammy Johnson’s River, Mann River, Sportsman’s Creek and Wallagaraugh River, multiple linear regression was chosen as the most appropriate method</w:t>
      </w:r>
      <w:r>
        <w:t xml:space="preserve"> for estimating missing data values</w:t>
      </w:r>
      <w:r w:rsidR="00B634E6" w:rsidRPr="00EA700F">
        <w:t>. Linear interpolation was used for Jilliby Creek data.</w:t>
      </w:r>
      <w:r>
        <w:t xml:space="preserve"> Daily discharge data for the remaining sites were complete.</w:t>
      </w:r>
    </w:p>
    <w:p w14:paraId="73837C2B" w14:textId="77777777" w:rsidR="008E156A" w:rsidRDefault="00B634E6" w:rsidP="00636F75">
      <w:pPr>
        <w:spacing w:line="360" w:lineRule="auto"/>
      </w:pPr>
      <w:r w:rsidRPr="00EA700F">
        <w:t xml:space="preserve">A set of </w:t>
      </w:r>
      <w:r w:rsidR="004247CF">
        <w:t xml:space="preserve">24 </w:t>
      </w:r>
      <w:r w:rsidRPr="00EA700F">
        <w:t xml:space="preserve">hydrological metrics was pared from the full set described by Kennard et al. (2010).  These metrics were chosen to be representative of variability in high flow magnitude and frequency as well as predictability and consistency of water availability in the riparian environment (see Table </w:t>
      </w:r>
      <w:r w:rsidR="0056447F">
        <w:t>3</w:t>
      </w:r>
      <w:r w:rsidR="0056447F" w:rsidRPr="00EA700F">
        <w:t xml:space="preserve"> </w:t>
      </w:r>
      <w:r w:rsidRPr="00EA700F">
        <w:t>for a description). We used the Time Series Analysis module in River Analysis Package to generate these metrics. Means and coefficients of variation were calculated for most metrics to indicate central tendency as well as spread within the data. Low and high spell metrics were thresholded at the 5</w:t>
      </w:r>
      <w:r w:rsidRPr="00EA700F">
        <w:rPr>
          <w:vertAlign w:val="superscript"/>
        </w:rPr>
        <w:t>th</w:t>
      </w:r>
      <w:r w:rsidRPr="00EA700F">
        <w:t xml:space="preserve"> and 95</w:t>
      </w:r>
      <w:r w:rsidRPr="00EA700F">
        <w:rPr>
          <w:vertAlign w:val="superscript"/>
        </w:rPr>
        <w:t>th</w:t>
      </w:r>
      <w:r w:rsidRPr="00EA700F">
        <w:t xml:space="preserve"> percentiles, respectively, with a flood independence criterion of 7 days between peak events</w:t>
      </w:r>
      <w:r w:rsidR="007761F2">
        <w:t>.</w:t>
      </w:r>
      <w:r w:rsidRPr="00EA700F">
        <w:t xml:space="preserve"> </w:t>
      </w:r>
      <w:r w:rsidR="007761F2">
        <w:t>Twenty</w:t>
      </w:r>
      <w:r w:rsidR="007761F2" w:rsidRPr="00EA700F">
        <w:t xml:space="preserve"> </w:t>
      </w:r>
      <w:r w:rsidRPr="00EA700F">
        <w:t xml:space="preserve">year average return interval (ARI) flood magnitude was also calculated with a flood independence value of 7 days between peaks. Colwell’s Indices were calculated using mean </w:t>
      </w:r>
      <w:r w:rsidR="00D66410">
        <w:t xml:space="preserve">flow </w:t>
      </w:r>
      <w:r w:rsidRPr="00EA700F">
        <w:t xml:space="preserve">values over monthly time periods and a class distribution of 11 flow classes. Metrics of flow magnitude </w:t>
      </w:r>
      <w:r w:rsidR="00F879B2">
        <w:t xml:space="preserve">which had units ML / day </w:t>
      </w:r>
      <w:r w:rsidRPr="00EA700F">
        <w:t>were normalised by mean daily flow to allow for comparison between different sizes of river.</w:t>
      </w:r>
    </w:p>
    <w:p w14:paraId="163F7A01" w14:textId="77777777" w:rsidR="008E156A" w:rsidRDefault="00B634E6" w:rsidP="00636F75">
      <w:pPr>
        <w:spacing w:line="360" w:lineRule="auto"/>
      </w:pPr>
      <w:r w:rsidRPr="00EA700F">
        <w:t>Finally, we performed permutational multivariate analysis of variance using distance matrice</w:t>
      </w:r>
      <w:r w:rsidR="00947919">
        <w:t xml:space="preserve">s, using the vegan package in R </w:t>
      </w:r>
      <w:r w:rsidR="00276818">
        <w:fldChar w:fldCharType="begin" w:fldLock="1"/>
      </w:r>
      <w:r w:rsidR="00723D9C">
        <w:instrText>ADDIN CSL_CITATION { "citationItems" : [ { "id" : "ITEM-1", "itemData" : { "author" : [ { "dropping-particle" : "", "family" : "Oksanen", "given" : "Jari", "non-dropping-particle" : "", "parse-names" : false, "suffix" : "" }, { "dropping-particle" : "", "family" : "Blanchet", "given" : "F Guillaume", "non-dropping-particle" : "", "parse-names" : false, "suffix" : "" }, { "dropping-particle" : "", "family" : "Kindt", "given" : "Roeland", "non-dropping-particle" : "", "parse-names" : false, "suffix" : "" }, { "dropping-particle" : "", "family" : "Legendre", "given" : "Pierre", "non-dropping-particle" : "", "parse-names" : false, "suffix" : "" }, { "dropping-particle" : "", "family" : "Minchin", "given" : "Peter R", "non-dropping-particle" : "", "parse-names" : false, "suffix" : "" }, { "dropping-particle" : "", "family" : "O'Hara", "given" : "R B", "non-dropping-particle" : "", "parse-names" : false, "suffix" : "" }, { "dropping-particle" : "", "family" : "Simpson", "given" : "Gavin L", "non-dropping-particle" : "", "parse-names" : false, "suffix" : "" }, { "dropping-particle" : "", "family" : "Solymos", "given" : "Peter", "non-dropping-particle" : "", "parse-names" : false, "suffix" : "" }, { "dropping-particle" : "", "family" : "Stevens", "given" : "M Henry H", "non-dropping-particle" : "", "parse-names" : false, "suffix" : "" }, { "dropping-particle" : "", "family" : "Wagner", "given" : "Helene", "non-dropping-particle" : "", "parse-names" : false, "suffix" : "" } ], "id" : "ITEM-1", "issued" : { "date-parts" : [ [ "2013" ] ] }, "note" : "R package version 2.0-8", "title" : "vegan: Community Ecology Package", "type" : "article" }, "uris" : [ "http://www.mendeley.com/documents/?uuid=70ad43c8-e310-4c5d-9ef8-800138781dff" ] }, { "id" : "ITEM-2", "itemData" : { "author" : [ { "dropping-particle" : "", "family" : "R Core Team", "given" : "", "non-dropping-particle" : "", "parse-names" : false, "suffix" : "" } ], "id" : "ITEM-2", "issued" : { "date-parts" : [ [ "2013" ] ] }, "publisher-place" : "Vienna, Austria", "title" : "R: A Language and Environment for Statistical Computing", "type" : "article" }, "uris" : [ "http://www.mendeley.com/documents/?uuid=900b1f1c-da19-4dbb-be96-156b5522fc98" ] } ], "mendeley" : { "previouslyFormattedCitation" : "(Oksanen &lt;i&gt;et al.&lt;/i&gt; 2013; R Core Team 2013)" }, "properties" : { "noteIndex" : 0 }, "schema" : "https://github.com/citation-style-language/schema/raw/master/csl-citation.json" }</w:instrText>
      </w:r>
      <w:r w:rsidR="00276818">
        <w:fldChar w:fldCharType="separate"/>
      </w:r>
      <w:r w:rsidR="00723D9C" w:rsidRPr="00723D9C">
        <w:rPr>
          <w:noProof/>
        </w:rPr>
        <w:t xml:space="preserve">(Oksanen </w:t>
      </w:r>
      <w:r w:rsidR="00723D9C" w:rsidRPr="00723D9C">
        <w:rPr>
          <w:i/>
          <w:noProof/>
        </w:rPr>
        <w:t>et al.</w:t>
      </w:r>
      <w:r w:rsidR="00723D9C" w:rsidRPr="00723D9C">
        <w:rPr>
          <w:noProof/>
        </w:rPr>
        <w:t xml:space="preserve"> 2013; R Core Team 2013)</w:t>
      </w:r>
      <w:r w:rsidR="00276818">
        <w:fldChar w:fldCharType="end"/>
      </w:r>
      <w:r w:rsidR="00947919">
        <w:t xml:space="preserve"> </w:t>
      </w:r>
      <w:r w:rsidRPr="00EA700F">
        <w:t xml:space="preserve">across these chosen metrics to </w:t>
      </w:r>
      <w:r w:rsidR="00BF2EA0">
        <w:t>assess</w:t>
      </w:r>
      <w:r w:rsidR="00BF2EA0" w:rsidRPr="00EA700F">
        <w:t xml:space="preserve"> </w:t>
      </w:r>
      <w:r w:rsidR="00947919">
        <w:t>whether our field sites</w:t>
      </w:r>
      <w:r w:rsidRPr="00EA700F">
        <w:t xml:space="preserve"> comprise</w:t>
      </w:r>
      <w:r w:rsidR="009B7013">
        <w:t>d</w:t>
      </w:r>
      <w:r w:rsidRPr="00EA700F">
        <w:t xml:space="preserve"> three significantly different hydrological categories.</w:t>
      </w:r>
    </w:p>
    <w:p w14:paraId="3E03BC1E" w14:textId="77777777" w:rsidR="00FA4A6C" w:rsidRDefault="00FA4A6C" w:rsidP="00636F75">
      <w:pPr>
        <w:spacing w:line="360" w:lineRule="auto"/>
      </w:pPr>
    </w:p>
    <w:p w14:paraId="0FC48474" w14:textId="77777777" w:rsidR="00FA4A6C" w:rsidRDefault="00FA4A6C" w:rsidP="00636F75">
      <w:pPr>
        <w:spacing w:line="360" w:lineRule="auto"/>
      </w:pPr>
    </w:p>
    <w:p w14:paraId="1C383FEC" w14:textId="77777777" w:rsidR="008E156A" w:rsidRPr="00B13C08" w:rsidRDefault="000D2D6C" w:rsidP="00636F75">
      <w:pPr>
        <w:spacing w:line="360" w:lineRule="auto"/>
        <w:rPr>
          <w:caps/>
        </w:rPr>
      </w:pPr>
      <w:r>
        <w:rPr>
          <w:caps/>
        </w:rPr>
        <w:lastRenderedPageBreak/>
        <w:t xml:space="preserve">wood density </w:t>
      </w:r>
      <w:r w:rsidR="00F42B80" w:rsidRPr="00B13C08">
        <w:rPr>
          <w:caps/>
        </w:rPr>
        <w:t>analysis</w:t>
      </w:r>
    </w:p>
    <w:p w14:paraId="34F9061E" w14:textId="77777777" w:rsidR="008E156A" w:rsidRDefault="00F42B80" w:rsidP="00636F75">
      <w:pPr>
        <w:spacing w:line="360" w:lineRule="auto"/>
        <w:rPr>
          <w:b/>
        </w:rPr>
      </w:pPr>
      <w:r>
        <w:t xml:space="preserve">All statistical analyses were performed using the R statistical programming environment </w:t>
      </w:r>
      <w:r w:rsidR="00276818">
        <w:fldChar w:fldCharType="begin" w:fldLock="1"/>
      </w:r>
      <w:r w:rsidR="00723D9C">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"previouslyFormattedCitation" : "(R Core Team 2013)" }, "properties" : { "noteIndex" : 0 }, "schema" : "https://github.com/citation-style-language/schema/raw/master/csl-citation.json" }</w:instrText>
      </w:r>
      <w:r w:rsidR="00276818">
        <w:fldChar w:fldCharType="separate"/>
      </w:r>
      <w:r w:rsidR="00636F75" w:rsidRPr="00636F75">
        <w:rPr>
          <w:noProof/>
        </w:rPr>
        <w:t>(R Core Team 2013)</w:t>
      </w:r>
      <w:r w:rsidR="00276818">
        <w:fldChar w:fldCharType="end"/>
      </w:r>
      <w:r>
        <w:t xml:space="preserve">. </w:t>
      </w:r>
      <w:r w:rsidR="0037340A">
        <w:t xml:space="preserve">The R code used for these analyses can be downloaded from </w:t>
      </w:r>
      <w:hyperlink r:id="rId11" w:history="1">
        <w:r w:rsidR="0037340A" w:rsidRPr="0037340A">
          <w:rPr>
            <w:rStyle w:val="Hyperlink"/>
            <w:color w:val="auto"/>
            <w:u w:val="none"/>
          </w:rPr>
          <w:t>https://github.com/jamesrlawson/riparian-WD/tree/master/scripts</w:t>
        </w:r>
      </w:hyperlink>
      <w:r w:rsidR="0037340A">
        <w:t xml:space="preserve">. </w:t>
      </w:r>
      <w:r>
        <w:t xml:space="preserve">Statistical significance </w:t>
      </w:r>
      <w:r w:rsidR="008E156A">
        <w:t xml:space="preserve">was interpreted </w:t>
      </w:r>
      <w:r>
        <w:t>at alpha = 0.05.</w:t>
      </w:r>
      <w:r w:rsidR="0037340A" w:rsidRPr="0037340A">
        <w:t xml:space="preserve"> </w:t>
      </w:r>
    </w:p>
    <w:p w14:paraId="506C8E61" w14:textId="77777777" w:rsidR="008E156A" w:rsidRDefault="00B634E6" w:rsidP="00636F75">
      <w:pPr>
        <w:spacing w:line="360" w:lineRule="auto"/>
        <w:rPr>
          <w:i/>
        </w:rPr>
      </w:pPr>
      <w:r w:rsidRPr="00F42B80">
        <w:rPr>
          <w:i/>
        </w:rPr>
        <w:t>Abundance weighted site means of wood density</w:t>
      </w:r>
    </w:p>
    <w:p w14:paraId="6F9F0523" w14:textId="77777777" w:rsidR="008E156A" w:rsidRDefault="00B634E6" w:rsidP="00636F75">
      <w:pPr>
        <w:spacing w:line="360" w:lineRule="auto"/>
      </w:pPr>
      <w:r w:rsidRPr="00EA700F">
        <w:t>To investigate variation in wood density across hydrological gradients at the community level, abundance weighted means of wood density were generated for each site. Species relative abundance was compiled from records of % cover at the shrub (1-4</w:t>
      </w:r>
      <w:r w:rsidR="00BF2EA0">
        <w:t xml:space="preserve"> </w:t>
      </w:r>
      <w:r w:rsidRPr="00EA700F">
        <w:t>m), sub</w:t>
      </w:r>
      <w:r w:rsidR="000D2D6C">
        <w:t xml:space="preserve"> </w:t>
      </w:r>
      <w:r w:rsidRPr="00EA700F">
        <w:t>canopy (4-8</w:t>
      </w:r>
      <w:r w:rsidR="00BF2EA0">
        <w:t xml:space="preserve"> </w:t>
      </w:r>
      <w:r w:rsidRPr="00EA700F">
        <w:t>m) and canopy (</w:t>
      </w:r>
      <w:r w:rsidR="009B7013">
        <w:t>&gt;8</w:t>
      </w:r>
      <w:r w:rsidR="00BF2EA0">
        <w:t xml:space="preserve"> m</w:t>
      </w:r>
      <w:r w:rsidRPr="00EA700F">
        <w:t xml:space="preserve">) strata.  Wood density values were then weighted according to species relative abundance and then summed to produce the abundance weighted site mean. This method integrates particular trait values with their real world abundance as a measure of ‘performance’, while providing a useful reduction in data dimensionality. Wood density varies only over one order of magnitude, while exhibiting relatively high intra-species plasticity. As such, abundance weighted site means work well for environmental gradient studies because the focus is maintained on the functional characteristics of the community, rather than on species </w:t>
      </w:r>
      <w:r w:rsidRPr="00EA700F">
        <w:rPr>
          <w:i/>
        </w:rPr>
        <w:t>per se</w:t>
      </w:r>
      <w:r w:rsidRPr="00EA700F">
        <w:t xml:space="preserve">. </w:t>
      </w:r>
    </w:p>
    <w:p w14:paraId="4295111E" w14:textId="77777777" w:rsidR="008E156A" w:rsidRDefault="00B634E6" w:rsidP="00636F75">
      <w:pPr>
        <w:spacing w:line="360" w:lineRule="auto"/>
        <w:rPr>
          <w:i/>
        </w:rPr>
      </w:pPr>
      <w:r w:rsidRPr="00F42B80">
        <w:rPr>
          <w:i/>
        </w:rPr>
        <w:t>Comparing wood density between hydrological classes</w:t>
      </w:r>
    </w:p>
    <w:p w14:paraId="6BBE7A0C" w14:textId="77777777" w:rsidR="008E156A" w:rsidRDefault="00B634E6" w:rsidP="00636F75">
      <w:pPr>
        <w:spacing w:line="360" w:lineRule="auto"/>
      </w:pPr>
      <w:r w:rsidRPr="00EA700F">
        <w:t>Raw species trait values were lumped according to the hydrological class membership</w:t>
      </w:r>
      <w:r w:rsidR="006F4B8F">
        <w:t>,</w:t>
      </w:r>
      <w:r w:rsidRPr="00EA700F">
        <w:t xml:space="preserve"> and differences between classes tested using a post-hoc Tukey’s HSD test. This test was repeated using class-lumped abundance weighted site means. </w:t>
      </w:r>
    </w:p>
    <w:p w14:paraId="055D0983" w14:textId="77777777" w:rsidR="008E156A" w:rsidRDefault="00B634E6" w:rsidP="00636F75">
      <w:pPr>
        <w:spacing w:line="360" w:lineRule="auto"/>
        <w:rPr>
          <w:i/>
        </w:rPr>
      </w:pPr>
      <w:r w:rsidRPr="00F42B80">
        <w:rPr>
          <w:i/>
        </w:rPr>
        <w:t>Testing relationships between mean wood density and hydrological conditions</w:t>
      </w:r>
    </w:p>
    <w:p w14:paraId="5D429079" w14:textId="77777777" w:rsidR="008E156A" w:rsidRDefault="00B634E6" w:rsidP="00636F75">
      <w:pPr>
        <w:spacing w:line="360" w:lineRule="auto"/>
      </w:pPr>
      <w:r w:rsidRPr="00EA700F">
        <w:t>Ordinary least-squares regression models were generated for selected metrics to determine relationships between hydrological gradients and abundance weighted site mean values. Wood density data was normally distributed and did not require transformation. To reduce the occurrence of Type 1 statistical error, we adjusted the resulti</w:t>
      </w:r>
      <w:r w:rsidR="003F4885">
        <w:t xml:space="preserve">ng p values using the Benjamini - </w:t>
      </w:r>
      <w:r w:rsidRPr="00EA700F">
        <w:t>Hochberg (BH) procedure for controlling family-wise error rate</w:t>
      </w:r>
      <w:r w:rsidR="006F4B8F">
        <w:t xml:space="preserve"> (stats package, </w:t>
      </w:r>
      <w:r w:rsidR="00276818">
        <w:fldChar w:fldCharType="begin" w:fldLock="1"/>
      </w:r>
      <w:r w:rsidR="00723D9C">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"manualFormatting" : "R Core Team 2013)", "previouslyFormattedCitation" : "(R Core Team 2013)" }, "properties" : { "noteIndex" : 0 }, "schema" : "https://github.com/citation-style-language/schema/raw/master/csl-citation.json" }</w:instrText>
      </w:r>
      <w:r w:rsidR="00276818">
        <w:fldChar w:fldCharType="separate"/>
      </w:r>
      <w:r w:rsidR="006F4B8F">
        <w:rPr>
          <w:noProof/>
        </w:rPr>
        <w:t>R Core Team</w:t>
      </w:r>
      <w:r w:rsidR="006F4B8F" w:rsidRPr="006F4B8F">
        <w:rPr>
          <w:noProof/>
        </w:rPr>
        <w:t xml:space="preserve"> 2013)</w:t>
      </w:r>
      <w:r w:rsidR="00276818">
        <w:fldChar w:fldCharType="end"/>
      </w:r>
      <w:r w:rsidRPr="00EA700F">
        <w:t xml:space="preserve">. Although ecological rationale </w:t>
      </w:r>
      <w:r w:rsidR="006F4B8F">
        <w:t>supported</w:t>
      </w:r>
      <w:r w:rsidRPr="00EA700F">
        <w:t xml:space="preserve"> inclusion of each subgroup of hydrological metrics, these metrics were highly autocorrelated. The BH procedure has been shown to control the false discovery rate for positively dependent test statistics (Benjamini and Yekutieli, 2001). We then identified ecologically relevant axes of variation in hydrological conditions by running a principal components analysis </w:t>
      </w:r>
      <w:r w:rsidR="00F42B80">
        <w:t xml:space="preserve">(stats package, </w:t>
      </w:r>
      <w:r w:rsidR="00276818">
        <w:fldChar w:fldCharType="begin" w:fldLock="1"/>
      </w:r>
      <w:r w:rsidR="00723D9C">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"manualFormatting" : "R Core Team 2013)", "previouslyFormattedCitation" : "(R Core Team 2013)" }, "properties" : { "noteIndex" : 0 }, "schema" : "https://github.com/citation-style-language/schema/raw/master/csl-citation.json" }</w:instrText>
      </w:r>
      <w:r w:rsidR="00276818">
        <w:fldChar w:fldCharType="separate"/>
      </w:r>
      <w:r w:rsidR="00F42B80">
        <w:rPr>
          <w:noProof/>
        </w:rPr>
        <w:t>R Core Team</w:t>
      </w:r>
      <w:r w:rsidR="00F42B80" w:rsidRPr="006F4B8F">
        <w:rPr>
          <w:noProof/>
        </w:rPr>
        <w:t xml:space="preserve"> 2013)</w:t>
      </w:r>
      <w:r w:rsidR="00276818">
        <w:fldChar w:fldCharType="end"/>
      </w:r>
      <w:r w:rsidR="00F42B80">
        <w:t xml:space="preserve"> </w:t>
      </w:r>
      <w:r w:rsidR="00BF2EA0">
        <w:t>for the</w:t>
      </w:r>
      <w:r w:rsidR="00BF2EA0" w:rsidRPr="00EA700F">
        <w:t xml:space="preserve"> </w:t>
      </w:r>
      <w:r w:rsidRPr="00EA700F">
        <w:t xml:space="preserve">hydrological metrics </w:t>
      </w:r>
      <w:r w:rsidR="009B7013">
        <w:t>that had</w:t>
      </w:r>
      <w:r w:rsidR="009B7013" w:rsidRPr="00EA700F">
        <w:t xml:space="preserve"> </w:t>
      </w:r>
      <w:r w:rsidRPr="00EA700F">
        <w:t>significant relationships with site mean wood density values.</w:t>
      </w:r>
    </w:p>
    <w:p w14:paraId="5DAD6066" w14:textId="77777777" w:rsidR="00FD6EDE" w:rsidRDefault="00FD6EDE" w:rsidP="00636F75">
      <w:pPr>
        <w:spacing w:line="360" w:lineRule="auto"/>
      </w:pPr>
    </w:p>
    <w:p w14:paraId="5F581F37" w14:textId="77777777" w:rsidR="008E156A" w:rsidRDefault="00335320" w:rsidP="00636F75">
      <w:pPr>
        <w:spacing w:line="360" w:lineRule="auto"/>
        <w:rPr>
          <w:b/>
        </w:rPr>
      </w:pPr>
      <w:r w:rsidRPr="00EA700F">
        <w:rPr>
          <w:b/>
        </w:rPr>
        <w:t>Results</w:t>
      </w:r>
    </w:p>
    <w:p w14:paraId="52B26BFA" w14:textId="77777777" w:rsidR="008E156A" w:rsidRPr="00B13C08" w:rsidRDefault="00B634E6" w:rsidP="00636F75">
      <w:pPr>
        <w:spacing w:line="360" w:lineRule="auto"/>
        <w:rPr>
          <w:caps/>
        </w:rPr>
      </w:pPr>
      <w:r w:rsidRPr="00B13C08">
        <w:rPr>
          <w:caps/>
        </w:rPr>
        <w:t>Confirmation of hydrological classes</w:t>
      </w:r>
    </w:p>
    <w:p w14:paraId="21E53E59" w14:textId="77777777" w:rsidR="008E156A" w:rsidRDefault="00AC4611" w:rsidP="00636F75">
      <w:pPr>
        <w:spacing w:line="360" w:lineRule="auto"/>
      </w:pPr>
      <w:r>
        <w:t>P</w:t>
      </w:r>
      <w:r w:rsidRPr="00EA700F">
        <w:t xml:space="preserve">ermutational multivariate analysis of variance </w:t>
      </w:r>
      <w:r>
        <w:t>showed that t</w:t>
      </w:r>
      <w:r w:rsidR="00B634E6" w:rsidRPr="00EA700F">
        <w:t xml:space="preserve">he three </w:t>
      </w:r>
      <w:r w:rsidR="00B118A6">
        <w:t xml:space="preserve">hydrological </w:t>
      </w:r>
      <w:r w:rsidR="00B634E6" w:rsidRPr="00EA700F">
        <w:t xml:space="preserve">classes of </w:t>
      </w:r>
      <w:r>
        <w:t xml:space="preserve">river </w:t>
      </w:r>
      <w:r w:rsidR="00B634E6" w:rsidRPr="00EA700F">
        <w:t xml:space="preserve">were significantly different across the </w:t>
      </w:r>
      <w:r w:rsidR="00133AB6">
        <w:t>24</w:t>
      </w:r>
      <w:r w:rsidR="00BF2EA0">
        <w:t xml:space="preserve"> </w:t>
      </w:r>
      <w:r w:rsidR="00B634E6" w:rsidRPr="00EA700F">
        <w:t>chosen hydrological metrics</w:t>
      </w:r>
      <w:r w:rsidR="00F42B80">
        <w:t xml:space="preserve">. Stable </w:t>
      </w:r>
      <w:r w:rsidR="00BD6DEB">
        <w:t xml:space="preserve">winter </w:t>
      </w:r>
      <w:r w:rsidR="00F42B80">
        <w:t>baseflow rivers</w:t>
      </w:r>
      <w:r w:rsidR="00B634E6" w:rsidRPr="00EA700F">
        <w:t xml:space="preserve"> were most different from unpredictable intermittent rivers</w:t>
      </w:r>
      <w:r w:rsidR="00133AB6">
        <w:t xml:space="preserve"> (</w:t>
      </w:r>
      <w:r w:rsidRPr="00EA700F">
        <w:t>R</w:t>
      </w:r>
      <w:r w:rsidRPr="00EA700F">
        <w:rPr>
          <w:vertAlign w:val="superscript"/>
        </w:rPr>
        <w:t>2</w:t>
      </w:r>
      <w:r w:rsidRPr="00EA700F">
        <w:t xml:space="preserve"> = 0.644</w:t>
      </w:r>
      <w:r>
        <w:t xml:space="preserve">, </w:t>
      </w:r>
      <w:r w:rsidR="00920682">
        <w:t>P</w:t>
      </w:r>
      <w:r w:rsidR="00133AB6">
        <w:t xml:space="preserve">= 0.011, </w:t>
      </w:r>
      <w:r w:rsidR="00B634E6" w:rsidRPr="00EA700F">
        <w:t xml:space="preserve">and slightly less so from unpredictable baseflow rivers </w:t>
      </w:r>
      <w:r w:rsidR="00133AB6">
        <w:t>(</w:t>
      </w:r>
      <w:r w:rsidRPr="00EA700F">
        <w:t>R</w:t>
      </w:r>
      <w:r w:rsidRPr="00EA700F">
        <w:rPr>
          <w:vertAlign w:val="superscript"/>
        </w:rPr>
        <w:t>2</w:t>
      </w:r>
      <w:r w:rsidRPr="00EA700F">
        <w:t xml:space="preserve"> = 0.617</w:t>
      </w:r>
      <w:r>
        <w:t xml:space="preserve">, </w:t>
      </w:r>
      <w:r w:rsidR="00920682">
        <w:t xml:space="preserve">P </w:t>
      </w:r>
      <w:r w:rsidR="00133AB6">
        <w:t>= 0.005)</w:t>
      </w:r>
      <w:r w:rsidR="00B634E6" w:rsidRPr="00EA700F">
        <w:t xml:space="preserve">. Unpredictable intermittent and unpredictable baseflow rivers </w:t>
      </w:r>
      <w:r w:rsidR="00624929">
        <w:t xml:space="preserve">were significantly different but </w:t>
      </w:r>
      <w:r w:rsidR="00B634E6" w:rsidRPr="00EA700F">
        <w:t>exhibited greate</w:t>
      </w:r>
      <w:r w:rsidR="00BF2EA0">
        <w:t>st</w:t>
      </w:r>
      <w:r w:rsidR="00B634E6" w:rsidRPr="00EA700F">
        <w:t xml:space="preserve"> similarity</w:t>
      </w:r>
      <w:r w:rsidR="00624929">
        <w:t xml:space="preserve"> of the hydrological classes</w:t>
      </w:r>
      <w:r w:rsidR="00133AB6">
        <w:t xml:space="preserve"> (</w:t>
      </w:r>
      <w:r w:rsidRPr="00EA700F">
        <w:t>R</w:t>
      </w:r>
      <w:r w:rsidRPr="00EA700F">
        <w:rPr>
          <w:vertAlign w:val="superscript"/>
        </w:rPr>
        <w:t>2</w:t>
      </w:r>
      <w:r w:rsidRPr="00EA700F">
        <w:t xml:space="preserve"> = 0.379</w:t>
      </w:r>
      <w:r>
        <w:t xml:space="preserve">, </w:t>
      </w:r>
      <w:r w:rsidR="00920682">
        <w:t xml:space="preserve">P </w:t>
      </w:r>
      <w:r w:rsidR="00133AB6">
        <w:t>= 0.012)</w:t>
      </w:r>
      <w:r w:rsidR="00B634E6" w:rsidRPr="00EA700F">
        <w:t>.</w:t>
      </w:r>
    </w:p>
    <w:p w14:paraId="72959EB7" w14:textId="77777777" w:rsidR="008E156A" w:rsidRPr="00B13C08" w:rsidRDefault="00B634E6" w:rsidP="00636F75">
      <w:pPr>
        <w:spacing w:line="360" w:lineRule="auto"/>
        <w:rPr>
          <w:caps/>
        </w:rPr>
      </w:pPr>
      <w:r w:rsidRPr="00B13C08">
        <w:rPr>
          <w:caps/>
        </w:rPr>
        <w:t>Differences in wood density between hydrological classes</w:t>
      </w:r>
    </w:p>
    <w:p w14:paraId="70F6D022" w14:textId="77777777" w:rsidR="008E156A" w:rsidRDefault="00B634E6" w:rsidP="00636F75">
      <w:pPr>
        <w:spacing w:line="360" w:lineRule="auto"/>
      </w:pPr>
      <w:commentRangeStart w:id="5"/>
      <w:r w:rsidRPr="00EA700F">
        <w:t>Using</w:t>
      </w:r>
      <w:commentRangeEnd w:id="5"/>
      <w:r w:rsidR="009600EA">
        <w:rPr>
          <w:rStyle w:val="CommentReference"/>
        </w:rPr>
        <w:commentReference w:id="5"/>
      </w:r>
      <w:r w:rsidRPr="00EA700F">
        <w:t xml:space="preserve"> abundance weighted site mean values</w:t>
      </w:r>
      <w:r w:rsidR="007E254E">
        <w:t xml:space="preserve"> (Fig. 2a)</w:t>
      </w:r>
      <w:r w:rsidRPr="00EA700F">
        <w:t>, wood density was found to be significantly different between</w:t>
      </w:r>
      <w:r w:rsidR="0075639B">
        <w:t xml:space="preserve"> </w:t>
      </w:r>
      <w:r w:rsidR="0075639B" w:rsidRPr="00EA700F">
        <w:t xml:space="preserve">stable </w:t>
      </w:r>
      <w:r w:rsidR="0075639B">
        <w:t xml:space="preserve">winter </w:t>
      </w:r>
      <w:r w:rsidR="0075639B" w:rsidRPr="00EA700F">
        <w:t>baseflow rivers</w:t>
      </w:r>
      <w:r w:rsidR="0075639B">
        <w:t xml:space="preserve"> and</w:t>
      </w:r>
      <w:r w:rsidRPr="00EA700F">
        <w:t xml:space="preserve"> unpredictable baseflow rivers </w:t>
      </w:r>
      <w:r w:rsidR="007C003B">
        <w:t>(P  = 0.048)</w:t>
      </w:r>
      <w:r w:rsidRPr="00EA700F">
        <w:t>. The difference b</w:t>
      </w:r>
      <w:r w:rsidR="00180A63">
        <w:t>e</w:t>
      </w:r>
      <w:r w:rsidRPr="00EA700F">
        <w:t>tween stable</w:t>
      </w:r>
      <w:r w:rsidR="00BD6DEB">
        <w:t xml:space="preserve"> winter</w:t>
      </w:r>
      <w:r w:rsidRPr="00EA700F">
        <w:t xml:space="preserve"> baseflow rivers</w:t>
      </w:r>
      <w:r w:rsidR="0075639B">
        <w:t xml:space="preserve"> and </w:t>
      </w:r>
      <w:r w:rsidR="0075639B" w:rsidRPr="00EA700F">
        <w:t>unpredictable intermittent rivers</w:t>
      </w:r>
      <w:r w:rsidRPr="00EA700F">
        <w:t xml:space="preserve"> </w:t>
      </w:r>
      <w:r w:rsidR="00F42B80">
        <w:t>approached significance (</w:t>
      </w:r>
      <w:r w:rsidR="007C003B">
        <w:t>P</w:t>
      </w:r>
      <w:r w:rsidR="007C003B" w:rsidRPr="00EA700F">
        <w:t xml:space="preserve"> </w:t>
      </w:r>
      <w:r w:rsidRPr="00EA700F">
        <w:t>= 0.052)</w:t>
      </w:r>
      <w:r w:rsidR="009600EA">
        <w:t xml:space="preserve"> but there was no significant difference between unpredictable baseflow and unpredictable intermittent rivers (P = </w:t>
      </w:r>
      <w:r w:rsidR="00B13C08">
        <w:t>0.998</w:t>
      </w:r>
      <w:r w:rsidR="009600EA">
        <w:t>)</w:t>
      </w:r>
      <w:r w:rsidRPr="00EA700F">
        <w:t>. No significant difference</w:t>
      </w:r>
      <w:r w:rsidR="00AC4611">
        <w:t>s</w:t>
      </w:r>
      <w:r w:rsidRPr="00EA700F">
        <w:t xml:space="preserve"> in raw wood density values </w:t>
      </w:r>
      <w:r w:rsidR="007E254E">
        <w:t xml:space="preserve">(Fig. 2b) </w:t>
      </w:r>
      <w:r w:rsidR="00AC4611">
        <w:t>were</w:t>
      </w:r>
      <w:r w:rsidR="00AC4611" w:rsidRPr="00EA700F">
        <w:t xml:space="preserve"> </w:t>
      </w:r>
      <w:r w:rsidRPr="00EA700F">
        <w:t>found between hydrological</w:t>
      </w:r>
      <w:r w:rsidR="00D25848">
        <w:t xml:space="preserve"> classes</w:t>
      </w:r>
      <w:r w:rsidR="002E57A8">
        <w:t xml:space="preserve"> (stable </w:t>
      </w:r>
      <w:r w:rsidR="00BD6DEB">
        <w:t xml:space="preserve">winter </w:t>
      </w:r>
      <w:r w:rsidR="002E57A8">
        <w:t>baseflow – unpredictable baseflow</w:t>
      </w:r>
      <w:r w:rsidR="00AC4611">
        <w:t xml:space="preserve"> </w:t>
      </w:r>
      <w:r w:rsidR="007C003B">
        <w:t>P</w:t>
      </w:r>
      <w:r w:rsidR="00AC4611">
        <w:t xml:space="preserve"> = 0.094,</w:t>
      </w:r>
      <w:r w:rsidR="002E57A8">
        <w:t xml:space="preserve"> stable</w:t>
      </w:r>
      <w:r w:rsidR="00BD6DEB">
        <w:t xml:space="preserve"> winter</w:t>
      </w:r>
      <w:r w:rsidR="002E57A8">
        <w:t xml:space="preserve"> baseflow – unpredictable intermittent</w:t>
      </w:r>
      <w:r w:rsidR="00AC4611">
        <w:t xml:space="preserve"> </w:t>
      </w:r>
      <w:r w:rsidR="007C003B">
        <w:t xml:space="preserve">P </w:t>
      </w:r>
      <w:r w:rsidR="00AC4611">
        <w:t>=</w:t>
      </w:r>
      <w:r w:rsidR="007C003B">
        <w:t xml:space="preserve"> </w:t>
      </w:r>
      <w:r w:rsidR="00AC4611">
        <w:t>0.064,</w:t>
      </w:r>
      <w:r w:rsidR="002E57A8">
        <w:t xml:space="preserve"> unpredictable baseflow – unpredictable intermittent</w:t>
      </w:r>
      <w:r w:rsidR="0037340A">
        <w:t xml:space="preserve"> </w:t>
      </w:r>
      <w:r w:rsidR="007C003B">
        <w:t xml:space="preserve">P </w:t>
      </w:r>
      <w:r w:rsidR="00AC4611">
        <w:t>=</w:t>
      </w:r>
      <w:r w:rsidR="007C003B">
        <w:t xml:space="preserve"> </w:t>
      </w:r>
      <w:r w:rsidR="00AC4611">
        <w:t>0.994)</w:t>
      </w:r>
      <w:r w:rsidR="00D25848">
        <w:t>.</w:t>
      </w:r>
      <w:r w:rsidRPr="00EA700F">
        <w:t xml:space="preserve"> </w:t>
      </w:r>
      <w:r w:rsidR="00D25848">
        <w:t xml:space="preserve"> </w:t>
      </w:r>
    </w:p>
    <w:p w14:paraId="479B99B8" w14:textId="77777777" w:rsidR="008E156A" w:rsidRPr="00B13C08" w:rsidRDefault="00B634E6" w:rsidP="00636F75">
      <w:pPr>
        <w:spacing w:line="360" w:lineRule="auto"/>
        <w:rPr>
          <w:caps/>
        </w:rPr>
      </w:pPr>
      <w:r w:rsidRPr="00B13C08">
        <w:rPr>
          <w:caps/>
        </w:rPr>
        <w:t>How does wood density change over hydrological gradients?</w:t>
      </w:r>
    </w:p>
    <w:p w14:paraId="3764FAF1" w14:textId="77777777" w:rsidR="00E76DF9" w:rsidRDefault="00FD6EDE" w:rsidP="00AC4611">
      <w:pPr>
        <w:spacing w:line="360" w:lineRule="auto"/>
        <w:rPr>
          <w:rFonts w:cs="Arial"/>
        </w:rPr>
      </w:pPr>
      <w:r>
        <w:rPr>
          <w:rFonts w:cs="Arial"/>
        </w:rPr>
        <w:t xml:space="preserve">Statistics for all tests are shown in Table 4. </w:t>
      </w:r>
      <w:r w:rsidR="00E76DF9">
        <w:rPr>
          <w:rFonts w:cs="Arial"/>
        </w:rPr>
        <w:t xml:space="preserve">Results are also shown for tests where the value for Snowy Creek has been removed as an outlier, resulting in considerably stronger relationships between wood density and hydrological </w:t>
      </w:r>
      <w:commentRangeStart w:id="6"/>
      <w:r w:rsidR="00E76DF9">
        <w:rPr>
          <w:rFonts w:cs="Arial"/>
        </w:rPr>
        <w:t>metrics</w:t>
      </w:r>
      <w:commentRangeEnd w:id="6"/>
      <w:r w:rsidR="009600EA">
        <w:rPr>
          <w:rStyle w:val="CommentReference"/>
        </w:rPr>
        <w:commentReference w:id="6"/>
      </w:r>
      <w:r w:rsidR="00E76DF9">
        <w:rPr>
          <w:rFonts w:cs="Arial"/>
        </w:rPr>
        <w:t>.</w:t>
      </w:r>
      <w:r w:rsidR="00B13C08">
        <w:rPr>
          <w:rFonts w:cs="Arial"/>
        </w:rPr>
        <w:t xml:space="preserve"> </w:t>
      </w:r>
      <w:r w:rsidR="00B13C08">
        <w:t xml:space="preserve">Below we describe patterns of wood density in relation to the hydrological variables divided into two groups: those describing </w:t>
      </w:r>
      <w:r w:rsidR="00D65D5A">
        <w:t>frequency and magnitude of flood disturbance, and those describing predictability of water availability in the riparian zone.</w:t>
      </w:r>
    </w:p>
    <w:p w14:paraId="37FBB3E3" w14:textId="77777777" w:rsidR="00B634E6" w:rsidRPr="00EA700F" w:rsidRDefault="005779AB" w:rsidP="00AC4611">
      <w:pPr>
        <w:spacing w:line="360" w:lineRule="auto"/>
      </w:pPr>
      <w:commentRangeStart w:id="7"/>
      <w:r w:rsidRPr="005779AB">
        <w:rPr>
          <w:rFonts w:cs="Arial"/>
        </w:rPr>
        <w:t>Metrics</w:t>
      </w:r>
      <w:commentRangeEnd w:id="7"/>
      <w:r w:rsidR="00802D61">
        <w:rPr>
          <w:rStyle w:val="CommentReference"/>
        </w:rPr>
        <w:commentReference w:id="7"/>
      </w:r>
      <w:r w:rsidRPr="005779AB">
        <w:rPr>
          <w:rFonts w:cs="Arial"/>
        </w:rPr>
        <w:t xml:space="preserve"> describing the largest, most intense flood events throughout a river’s hydrological record were found to be strong positive predictors of mean wood density</w:t>
      </w:r>
      <w:r>
        <w:rPr>
          <w:rFonts w:cs="Arial"/>
        </w:rPr>
        <w:t xml:space="preserve"> (Fig</w:t>
      </w:r>
      <w:r w:rsidR="007E254E">
        <w:rPr>
          <w:rFonts w:cs="Arial"/>
        </w:rPr>
        <w:t>.</w:t>
      </w:r>
      <w:r>
        <w:rPr>
          <w:rFonts w:cs="Arial"/>
        </w:rPr>
        <w:t xml:space="preserve"> 3</w:t>
      </w:r>
      <w:r w:rsidR="00D65D5A">
        <w:rPr>
          <w:rFonts w:cs="Arial"/>
        </w:rPr>
        <w:t>a</w:t>
      </w:r>
      <w:r>
        <w:rPr>
          <w:rFonts w:cs="Arial"/>
        </w:rPr>
        <w:t>,</w:t>
      </w:r>
      <w:r w:rsidR="00E36995">
        <w:rPr>
          <w:rFonts w:cs="Arial"/>
        </w:rPr>
        <w:t>b</w:t>
      </w:r>
      <w:r>
        <w:rPr>
          <w:rFonts w:cs="Arial"/>
        </w:rPr>
        <w:t>)</w:t>
      </w:r>
      <w:r w:rsidRPr="005779AB">
        <w:rPr>
          <w:rFonts w:cs="Arial"/>
        </w:rPr>
        <w:t>.</w:t>
      </w:r>
      <w:r>
        <w:rPr>
          <w:rFonts w:cs="Arial"/>
        </w:rPr>
        <w:t xml:space="preserve"> F</w:t>
      </w:r>
      <w:r w:rsidR="00B634E6" w:rsidRPr="00EA700F">
        <w:t>looding frequency</w:t>
      </w:r>
      <w:r>
        <w:t xml:space="preserve"> had no influence on wood density</w:t>
      </w:r>
      <w:r w:rsidR="00B634E6" w:rsidRPr="00EA700F">
        <w:t>. Interannual variability</w:t>
      </w:r>
      <w:r w:rsidR="00980EC2">
        <w:t xml:space="preserve"> </w:t>
      </w:r>
      <w:r w:rsidR="00B634E6" w:rsidRPr="00EA700F">
        <w:t xml:space="preserve">in flood magnitude did not show a significant relationship with wood density after Benjamini-Hochberg adjustment, although a trend </w:t>
      </w:r>
      <w:r w:rsidR="00D25848">
        <w:t>wa</w:t>
      </w:r>
      <w:r w:rsidR="00B634E6" w:rsidRPr="00EA700F">
        <w:t>s apparent</w:t>
      </w:r>
      <w:r w:rsidR="00866AF0">
        <w:t xml:space="preserve"> (Fig.</w:t>
      </w:r>
      <w:r w:rsidR="00D56AF2">
        <w:t xml:space="preserve"> 3</w:t>
      </w:r>
      <w:r w:rsidR="00E36995">
        <w:t>c</w:t>
      </w:r>
      <w:r w:rsidR="00D65D5A">
        <w:t>)</w:t>
      </w:r>
      <w:r w:rsidR="00B634E6" w:rsidRPr="00EA700F">
        <w:t>. Removing the Snowy Creek site as an outlier, due to its high mean wood density (0.66 g/cm</w:t>
      </w:r>
      <w:r w:rsidR="00B634E6" w:rsidRPr="00EA700F">
        <w:rPr>
          <w:vertAlign w:val="superscript"/>
        </w:rPr>
        <w:t>3</w:t>
      </w:r>
      <w:r w:rsidR="00B634E6" w:rsidRPr="00EA700F">
        <w:t>) relative to other stable winter baseflow sites, produce</w:t>
      </w:r>
      <w:r w:rsidR="00D25848">
        <w:t>d</w:t>
      </w:r>
      <w:r w:rsidR="00B634E6" w:rsidRPr="00EA700F">
        <w:t xml:space="preserve"> a tight relationship (R</w:t>
      </w:r>
      <w:r w:rsidR="00B634E6" w:rsidRPr="00EA700F">
        <w:rPr>
          <w:vertAlign w:val="superscript"/>
        </w:rPr>
        <w:t>2</w:t>
      </w:r>
      <w:r w:rsidR="00B634E6" w:rsidRPr="00EA700F">
        <w:t xml:space="preserve"> = </w:t>
      </w:r>
      <w:r w:rsidR="00B634E6" w:rsidRPr="00EA700F">
        <w:lastRenderedPageBreak/>
        <w:t xml:space="preserve">75.4, </w:t>
      </w:r>
      <w:r w:rsidR="007E254E">
        <w:t>P</w:t>
      </w:r>
      <w:r w:rsidR="007E254E" w:rsidRPr="00EA700F">
        <w:t xml:space="preserve"> </w:t>
      </w:r>
      <w:r w:rsidR="00B542DB">
        <w:t>&lt;</w:t>
      </w:r>
      <w:r w:rsidR="00B634E6" w:rsidRPr="00EA700F">
        <w:t xml:space="preserve">0.001). Variability in flood </w:t>
      </w:r>
      <w:r w:rsidR="004020C2">
        <w:t>rise</w:t>
      </w:r>
      <w:r w:rsidR="004020C2" w:rsidRPr="00EA700F">
        <w:t xml:space="preserve"> </w:t>
      </w:r>
      <w:r w:rsidR="00B634E6" w:rsidRPr="00EA700F">
        <w:t xml:space="preserve">and </w:t>
      </w:r>
      <w:r w:rsidR="004020C2">
        <w:t>fall</w:t>
      </w:r>
      <w:r w:rsidR="004020C2" w:rsidRPr="00EA700F">
        <w:t xml:space="preserve"> </w:t>
      </w:r>
      <w:r w:rsidR="00B634E6" w:rsidRPr="00EA700F">
        <w:t>rates</w:t>
      </w:r>
      <w:r w:rsidR="00980EC2">
        <w:t xml:space="preserve"> (Fig</w:t>
      </w:r>
      <w:r w:rsidR="007E254E">
        <w:t xml:space="preserve">. </w:t>
      </w:r>
      <w:r w:rsidR="00980EC2">
        <w:t>3</w:t>
      </w:r>
      <w:r w:rsidR="007E254E">
        <w:t xml:space="preserve"> </w:t>
      </w:r>
      <w:r w:rsidR="00E36995">
        <w:t>d</w:t>
      </w:r>
      <w:r w:rsidR="00980EC2">
        <w:t>,</w:t>
      </w:r>
      <w:r w:rsidR="00E36995">
        <w:t>e</w:t>
      </w:r>
      <w:r w:rsidR="00980EC2">
        <w:t>)</w:t>
      </w:r>
      <w:r w:rsidR="00B634E6" w:rsidRPr="00EA700F">
        <w:t xml:space="preserve"> were also significant positive predictors of wood density, while mean flood rise and fall rates showed no significant relationship. Th</w:t>
      </w:r>
      <w:r w:rsidR="00D25848">
        <w:t>e</w:t>
      </w:r>
      <w:r w:rsidR="00B634E6" w:rsidRPr="00EA700F">
        <w:t>s</w:t>
      </w:r>
      <w:r w:rsidR="00D25848">
        <w:t>e</w:t>
      </w:r>
      <w:r w:rsidR="00B634E6" w:rsidRPr="00EA700F">
        <w:t xml:space="preserve"> </w:t>
      </w:r>
      <w:r w:rsidR="00980EC2">
        <w:t>result</w:t>
      </w:r>
      <w:r w:rsidR="00D25848">
        <w:t>s</w:t>
      </w:r>
      <w:r w:rsidR="00980EC2">
        <w:t xml:space="preserve"> </w:t>
      </w:r>
      <w:r w:rsidR="00B634E6" w:rsidRPr="00EA700F">
        <w:t>indicate that</w:t>
      </w:r>
      <w:r w:rsidR="00980EC2">
        <w:t xml:space="preserve"> large</w:t>
      </w:r>
      <w:r w:rsidR="00B634E6" w:rsidRPr="00EA700F">
        <w:t xml:space="preserve"> flow events </w:t>
      </w:r>
      <w:r w:rsidR="00980EC2">
        <w:t xml:space="preserve">not captured by the mean are </w:t>
      </w:r>
      <w:r w:rsidR="00B634E6" w:rsidRPr="00EA700F">
        <w:t xml:space="preserve">driving the observed patterns of wood density. </w:t>
      </w:r>
    </w:p>
    <w:p w14:paraId="4E30D81E" w14:textId="4323EB38" w:rsidR="008E156A" w:rsidRDefault="00B634E6" w:rsidP="007E254E">
      <w:pPr>
        <w:spacing w:line="360" w:lineRule="auto"/>
      </w:pPr>
      <w:r w:rsidRPr="00EA700F">
        <w:t xml:space="preserve">We found denser woody tissues were increasingly favoured as </w:t>
      </w:r>
      <w:r w:rsidR="00617ABD">
        <w:t>baseflow index decreased (Fig</w:t>
      </w:r>
      <w:r w:rsidR="007E254E">
        <w:t>.</w:t>
      </w:r>
      <w:r w:rsidR="00617ABD">
        <w:t xml:space="preserve"> 4a). </w:t>
      </w:r>
      <w:r w:rsidRPr="00EA700F">
        <w:t>Wood density increased as patterns of average flow conditions became a) less uniforml</w:t>
      </w:r>
      <w:r w:rsidR="00617ABD">
        <w:t>y distributed across seasons (Fig</w:t>
      </w:r>
      <w:r w:rsidR="007E254E">
        <w:t>.</w:t>
      </w:r>
      <w:r w:rsidR="00617ABD">
        <w:t xml:space="preserve"> 4</w:t>
      </w:r>
      <w:r w:rsidR="00FA4A6C">
        <w:t>b</w:t>
      </w:r>
      <w:r w:rsidRPr="00EA700F">
        <w:t>), and b) less uniformly distributed year to year</w:t>
      </w:r>
      <w:r w:rsidR="00617ABD">
        <w:t xml:space="preserve"> (Fig</w:t>
      </w:r>
      <w:r w:rsidR="007E254E">
        <w:t>.</w:t>
      </w:r>
      <w:r w:rsidR="00617ABD">
        <w:t xml:space="preserve"> 4</w:t>
      </w:r>
      <w:r w:rsidR="00FA4A6C">
        <w:t>c</w:t>
      </w:r>
      <w:r w:rsidR="00617ABD">
        <w:t>)</w:t>
      </w:r>
      <w:r w:rsidRPr="00EA700F">
        <w:t xml:space="preserve">. Thus mean wood density is maximised when average flow patterns are highly seasonal, but the season with which they are associated is not consistent throughout the record. </w:t>
      </w:r>
      <w:r w:rsidR="00617ABD" w:rsidRPr="00EA700F">
        <w:t xml:space="preserve">A similar relationship was observed for inter-annual </w:t>
      </w:r>
      <w:r w:rsidR="00617ABD">
        <w:t>(Fig</w:t>
      </w:r>
      <w:r w:rsidR="007E254E">
        <w:t>.</w:t>
      </w:r>
      <w:r w:rsidR="00617ABD">
        <w:t xml:space="preserve"> 4</w:t>
      </w:r>
      <w:r w:rsidR="00FA4A6C">
        <w:t>d</w:t>
      </w:r>
      <w:r w:rsidR="00617ABD">
        <w:t xml:space="preserve">) </w:t>
      </w:r>
      <w:r w:rsidR="00617ABD" w:rsidRPr="00EA700F">
        <w:t>but not inter-seasonal uniformity of minimum flows.</w:t>
      </w:r>
      <w:r w:rsidR="00617ABD">
        <w:t xml:space="preserve"> </w:t>
      </w:r>
      <w:r w:rsidR="00D310D7">
        <w:t>In other words</w:t>
      </w:r>
      <w:r w:rsidRPr="00EA700F">
        <w:t>, it was not important how strongly minimum flows were associated with particular seasons, but whether the seasonal pattern of flows was the sam</w:t>
      </w:r>
      <w:r w:rsidR="00617ABD">
        <w:t xml:space="preserve">e across years of the record.  </w:t>
      </w:r>
      <w:commentRangeStart w:id="8"/>
      <w:r w:rsidRPr="00EA700F">
        <w:t>Mean wood density also increased with increasing interannual variability in baseflow index</w:t>
      </w:r>
      <w:commentRangeEnd w:id="8"/>
      <w:r w:rsidR="007D0DB5">
        <w:rPr>
          <w:rStyle w:val="CommentReference"/>
        </w:rPr>
        <w:commentReference w:id="8"/>
      </w:r>
      <w:r w:rsidR="00617ABD">
        <w:t xml:space="preserve"> (Fig</w:t>
      </w:r>
      <w:r w:rsidR="007E254E">
        <w:t>.</w:t>
      </w:r>
      <w:r w:rsidR="00617ABD">
        <w:t xml:space="preserve"> 4</w:t>
      </w:r>
      <w:r w:rsidR="00FA4A6C">
        <w:t>e</w:t>
      </w:r>
      <w:r w:rsidR="00617ABD">
        <w:t>)</w:t>
      </w:r>
      <w:r w:rsidRPr="00EA700F">
        <w:t>, pointing to a strong effect from years in which ba</w:t>
      </w:r>
      <w:r w:rsidR="00617ABD">
        <w:t xml:space="preserve">seflow deviated from the mean. </w:t>
      </w:r>
      <w:r w:rsidRPr="00EA700F">
        <w:t>Wood density also decreased with mean low spell flow</w:t>
      </w:r>
      <w:r w:rsidR="00617ABD">
        <w:t xml:space="preserve"> (Fig</w:t>
      </w:r>
      <w:r w:rsidR="007E254E">
        <w:t>.</w:t>
      </w:r>
      <w:r w:rsidR="00617ABD">
        <w:t xml:space="preserve"> 4f)</w:t>
      </w:r>
      <w:r w:rsidRPr="00EA700F">
        <w:t>, and with the mean 7 day minimum flow</w:t>
      </w:r>
      <w:r w:rsidR="00D310D7">
        <w:t xml:space="preserve"> (after </w:t>
      </w:r>
      <w:r w:rsidR="00D310D7" w:rsidRPr="00EA700F">
        <w:t>removal of Snowy Creek as an outlier</w:t>
      </w:r>
      <w:r w:rsidR="00D310D7">
        <w:t>)</w:t>
      </w:r>
      <w:r w:rsidR="00617ABD">
        <w:t xml:space="preserve"> (Fig</w:t>
      </w:r>
      <w:r w:rsidR="007E254E">
        <w:t>.</w:t>
      </w:r>
      <w:r w:rsidR="00617ABD">
        <w:t xml:space="preserve"> 4g)</w:t>
      </w:r>
      <w:r w:rsidR="00D310D7">
        <w:t>. For both metrics</w:t>
      </w:r>
      <w:r w:rsidR="00617ABD">
        <w:t xml:space="preserve"> higher value</w:t>
      </w:r>
      <w:r w:rsidR="00D310D7">
        <w:t>s</w:t>
      </w:r>
      <w:r w:rsidRPr="00EA700F">
        <w:t xml:space="preserve"> indicate wetter minimum flow conditions.  Metrics of low flow duration </w:t>
      </w:r>
      <w:r w:rsidR="00D310D7">
        <w:t xml:space="preserve">were </w:t>
      </w:r>
      <w:r w:rsidRPr="00EA700F">
        <w:t xml:space="preserve">not significantly </w:t>
      </w:r>
      <w:r w:rsidR="00D310D7">
        <w:t>associated with</w:t>
      </w:r>
      <w:r w:rsidR="00D310D7" w:rsidRPr="00EA700F">
        <w:t xml:space="preserve"> </w:t>
      </w:r>
      <w:r w:rsidRPr="00EA700F">
        <w:t xml:space="preserve">wood density. </w:t>
      </w:r>
    </w:p>
    <w:p w14:paraId="42DFC9C5" w14:textId="77777777" w:rsidR="008E156A" w:rsidRDefault="00B634E6" w:rsidP="007E254E">
      <w:pPr>
        <w:spacing w:line="360" w:lineRule="auto"/>
        <w:rPr>
          <w:i/>
        </w:rPr>
      </w:pPr>
      <w:r w:rsidRPr="00EA700F">
        <w:rPr>
          <w:i/>
        </w:rPr>
        <w:t>What are the principal comp</w:t>
      </w:r>
      <w:r w:rsidR="00C83CE4">
        <w:rPr>
          <w:i/>
        </w:rPr>
        <w:t xml:space="preserve">onents of variation in hydrological conditions </w:t>
      </w:r>
      <w:r w:rsidRPr="00EA700F">
        <w:rPr>
          <w:i/>
        </w:rPr>
        <w:t>that predict wood density?</w:t>
      </w:r>
    </w:p>
    <w:p w14:paraId="1E4C605D" w14:textId="77777777" w:rsidR="008E156A" w:rsidRDefault="00B634E6" w:rsidP="007E254E">
      <w:pPr>
        <w:spacing w:line="360" w:lineRule="auto"/>
      </w:pPr>
      <w:r w:rsidRPr="00EA700F">
        <w:t>Hydrological metrics that significantly explain</w:t>
      </w:r>
      <w:r w:rsidR="00CC24F8" w:rsidRPr="00EA700F">
        <w:t>ed</w:t>
      </w:r>
      <w:r w:rsidRPr="00EA700F">
        <w:t xml:space="preserve"> site mean wood density were highly autocorrelated in our dataset. Principal Components Analysis (PCA) identified one dominant axis within these metrics, representing </w:t>
      </w:r>
      <w:r w:rsidR="007C7EC3">
        <w:t>84</w:t>
      </w:r>
      <w:r w:rsidRPr="00EA700F">
        <w:t>% of variation</w:t>
      </w:r>
      <w:r w:rsidR="00A40192">
        <w:t xml:space="preserve"> (Fig. 5)</w:t>
      </w:r>
      <w:r w:rsidRPr="00EA700F">
        <w:t>. The remaining variation was split between several minor axes</w:t>
      </w:r>
      <w:r w:rsidR="00A40192">
        <w:t>, each representing less than 3% of variation</w:t>
      </w:r>
      <w:r w:rsidRPr="00EA700F">
        <w:t>.</w:t>
      </w:r>
    </w:p>
    <w:p w14:paraId="7319826F" w14:textId="77777777" w:rsidR="008E156A" w:rsidRDefault="001049B7" w:rsidP="007E254E">
      <w:pPr>
        <w:tabs>
          <w:tab w:val="left" w:pos="3456"/>
        </w:tabs>
        <w:spacing w:line="360" w:lineRule="auto"/>
      </w:pPr>
      <w:r w:rsidRPr="00EA700F">
        <w:t xml:space="preserve">PC1 represents a gradient of environmental harshness that integrates baseflow characteristics, seasonality and flooding intensity. </w:t>
      </w:r>
      <w:r w:rsidR="00B634E6" w:rsidRPr="00EA700F">
        <w:t xml:space="preserve">Metrics </w:t>
      </w:r>
      <w:r>
        <w:t>which</w:t>
      </w:r>
      <w:r w:rsidR="00B634E6" w:rsidRPr="00EA700F">
        <w:t xml:space="preserve"> are maximised under conditions of weak seasonality</w:t>
      </w:r>
      <w:r>
        <w:t>, high predictability</w:t>
      </w:r>
      <w:r w:rsidR="00B634E6" w:rsidRPr="00EA700F">
        <w:t xml:space="preserve"> and low variability </w:t>
      </w:r>
      <w:r>
        <w:t>of</w:t>
      </w:r>
      <w:r w:rsidR="00B634E6" w:rsidRPr="00EA700F">
        <w:t xml:space="preserve"> water availability </w:t>
      </w:r>
      <w:r w:rsidR="00F31C9B">
        <w:t xml:space="preserve">were </w:t>
      </w:r>
      <w:r w:rsidR="00377604">
        <w:t>loaded towards</w:t>
      </w:r>
      <w:r w:rsidR="00B634E6" w:rsidRPr="00EA700F">
        <w:t xml:space="preserve"> the positive end of the PC1 axis, while metrics that are maximised under conditions of high </w:t>
      </w:r>
      <w:r w:rsidR="009002D5">
        <w:t xml:space="preserve">interannual </w:t>
      </w:r>
      <w:r w:rsidR="00B634E6" w:rsidRPr="00EA700F">
        <w:t xml:space="preserve">baseflow variability and high intensity flooding </w:t>
      </w:r>
      <w:r w:rsidR="00F31C9B">
        <w:t xml:space="preserve">were </w:t>
      </w:r>
      <w:r w:rsidR="00377604">
        <w:t xml:space="preserve">loaded towards </w:t>
      </w:r>
      <w:r w:rsidR="00B634E6" w:rsidRPr="00EA700F">
        <w:t xml:space="preserve">the negative end. Stable </w:t>
      </w:r>
      <w:r w:rsidR="00BD6DEB">
        <w:t xml:space="preserve">winter </w:t>
      </w:r>
      <w:r w:rsidR="00B634E6" w:rsidRPr="00EA700F">
        <w:t>baseflow rivers exhibit</w:t>
      </w:r>
      <w:r w:rsidR="00F31C9B">
        <w:t>ed</w:t>
      </w:r>
      <w:r w:rsidR="00B634E6" w:rsidRPr="00EA700F">
        <w:t xml:space="preserve"> lower site mean wood density, and </w:t>
      </w:r>
      <w:r w:rsidR="00F31C9B">
        <w:t>we</w:t>
      </w:r>
      <w:r w:rsidR="00B634E6" w:rsidRPr="00EA700F">
        <w:t>re clustered at the ‘mild’ positive end of the PC1 gradient. Unpredictable baseflow and unpredictable intermittent rivers overlap</w:t>
      </w:r>
      <w:r w:rsidR="00F31C9B">
        <w:t>ped</w:t>
      </w:r>
      <w:r w:rsidR="00B634E6" w:rsidRPr="00EA700F">
        <w:t xml:space="preserve"> across PC1 and </w:t>
      </w:r>
      <w:r w:rsidR="00F31C9B">
        <w:t>we</w:t>
      </w:r>
      <w:r w:rsidR="00B634E6" w:rsidRPr="00EA700F">
        <w:t xml:space="preserve">re located distally towards the ‘harsh’ negative end, and </w:t>
      </w:r>
      <w:r w:rsidR="00F31C9B">
        <w:t>we</w:t>
      </w:r>
      <w:r w:rsidR="00B634E6" w:rsidRPr="00EA700F">
        <w:t xml:space="preserve">re associated with higher site mean wood density. </w:t>
      </w:r>
      <w:r w:rsidR="00F31C9B">
        <w:t xml:space="preserve">The results of the PCA analysis confirmed </w:t>
      </w:r>
      <w:r w:rsidR="00B634E6" w:rsidRPr="00EA700F">
        <w:t xml:space="preserve">the pattern of differentiation in wood density between hydrological classes, and </w:t>
      </w:r>
      <w:r w:rsidR="00F31C9B">
        <w:t>illustrated that variation in wood density is largely described by</w:t>
      </w:r>
      <w:r w:rsidR="00B634E6" w:rsidRPr="00EA700F">
        <w:t xml:space="preserve"> a single axis of variation</w:t>
      </w:r>
      <w:r w:rsidR="00F31C9B">
        <w:t xml:space="preserve"> from low to high variability in flow</w:t>
      </w:r>
      <w:r w:rsidR="00B634E6" w:rsidRPr="00EA700F">
        <w:t>.</w:t>
      </w:r>
    </w:p>
    <w:p w14:paraId="34ADD46F" w14:textId="77777777" w:rsidR="00FD6EDE" w:rsidRDefault="00FD6EDE" w:rsidP="007E254E">
      <w:pPr>
        <w:tabs>
          <w:tab w:val="left" w:pos="3456"/>
        </w:tabs>
        <w:spacing w:line="360" w:lineRule="auto"/>
      </w:pPr>
    </w:p>
    <w:p w14:paraId="0BBB86C3" w14:textId="77777777" w:rsidR="008E156A" w:rsidRDefault="00650D8B" w:rsidP="007E254E">
      <w:pPr>
        <w:spacing w:line="360" w:lineRule="auto"/>
        <w:rPr>
          <w:b/>
        </w:rPr>
      </w:pPr>
      <w:r w:rsidRPr="00EA700F">
        <w:rPr>
          <w:b/>
        </w:rPr>
        <w:t>Discussion</w:t>
      </w:r>
    </w:p>
    <w:p w14:paraId="342D918D" w14:textId="77777777" w:rsidR="008E156A" w:rsidRDefault="00271470" w:rsidP="007E254E">
      <w:pPr>
        <w:spacing w:line="360" w:lineRule="auto"/>
      </w:pPr>
      <w:r>
        <w:t xml:space="preserve">We sought to understand how flooding disturbance and </w:t>
      </w:r>
      <w:r w:rsidR="00A40192">
        <w:t>predictability of water availability</w:t>
      </w:r>
      <w:r>
        <w:t xml:space="preserve"> </w:t>
      </w:r>
      <w:r w:rsidR="00970EE4">
        <w:t xml:space="preserve">might </w:t>
      </w:r>
      <w:r>
        <w:t xml:space="preserve">influence wood density, a key plant functional trait. To this end, </w:t>
      </w:r>
      <w:r w:rsidR="00970EE4">
        <w:t>we assessed the ability of hydrological classification to</w:t>
      </w:r>
      <w:r>
        <w:t xml:space="preserve"> </w:t>
      </w:r>
      <w:r w:rsidR="00970EE4">
        <w:t>predict</w:t>
      </w:r>
      <w:r>
        <w:t xml:space="preserve"> wood density of riparian plants, and </w:t>
      </w:r>
      <w:r w:rsidR="00970EE4">
        <w:t>then asked whether wood density could be</w:t>
      </w:r>
      <w:r>
        <w:t xml:space="preserve"> predicted by the degree of flooding disturbance or hydrological unpredi</w:t>
      </w:r>
      <w:r w:rsidR="00970EE4">
        <w:t>ctability in the riparian zone.</w:t>
      </w:r>
      <w:r w:rsidR="00876C83">
        <w:t xml:space="preserve"> </w:t>
      </w:r>
      <w:r>
        <w:t>Our</w:t>
      </w:r>
      <w:r w:rsidRPr="00EA700F">
        <w:t xml:space="preserve"> </w:t>
      </w:r>
      <w:r w:rsidR="00B634E6" w:rsidRPr="00EA700F">
        <w:t xml:space="preserve">results lend credibility to broad-scale ecohydrological classification as a coarse but useful tool in </w:t>
      </w:r>
      <w:r w:rsidR="00B118A6">
        <w:t xml:space="preserve">understanding </w:t>
      </w:r>
      <w:r w:rsidR="00B634E6" w:rsidRPr="00EA700F">
        <w:t>riparian functional ecology. Where river systems belong to different hydrological classes but are spatially or climatically close, it makes sense to dig deeper than lumped categorical comparisons</w:t>
      </w:r>
      <w:r w:rsidR="00970EE4">
        <w:t>.</w:t>
      </w:r>
      <w:r w:rsidR="00B634E6" w:rsidRPr="00EA700F">
        <w:t xml:space="preserve"> </w:t>
      </w:r>
      <w:r w:rsidR="00970EE4">
        <w:t xml:space="preserve"> More specific insights into community assembly of riparian woody plants can be found by looking at how wood density varies along </w:t>
      </w:r>
      <w:r w:rsidR="00B634E6" w:rsidRPr="00EA700F">
        <w:t xml:space="preserve">continuous hydrological </w:t>
      </w:r>
      <w:r w:rsidR="00970EE4">
        <w:t>gradients</w:t>
      </w:r>
      <w:r w:rsidR="00B634E6" w:rsidRPr="00EA700F">
        <w:t xml:space="preserve">. </w:t>
      </w:r>
    </w:p>
    <w:p w14:paraId="5335963A" w14:textId="77777777" w:rsidR="00B04DEC" w:rsidRDefault="00B04DEC" w:rsidP="007E254E">
      <w:pPr>
        <w:spacing w:line="360" w:lineRule="auto"/>
      </w:pPr>
      <w:r>
        <w:t>To summarise</w:t>
      </w:r>
      <w:r w:rsidRPr="00EA700F">
        <w:t xml:space="preserve">, we found evidence that mean riparian wood density is positively related to flood magnitude and extremes in flow rise and fall rates, as well as to </w:t>
      </w:r>
      <w:r>
        <w:t>unpredictability</w:t>
      </w:r>
      <w:r w:rsidRPr="00EA700F">
        <w:t xml:space="preserve"> in flow conditions over daily, seasonal and annual timescales. </w:t>
      </w:r>
      <w:r>
        <w:t xml:space="preserve">Strong relationships with measures of interannual variability point to years in which the environment was extreme as powerful selectors for high wood density. </w:t>
      </w:r>
      <w:r w:rsidRPr="00EA700F">
        <w:t xml:space="preserve">Patterns of class-wise clustering were generally maintained across continua of specific hydrological gradients. Relationships were described best by quadratic or exponential models, indicating a saturation point above which variation in hydrology ceases to be associated with changes in mean wood density. </w:t>
      </w:r>
      <w:r>
        <w:t xml:space="preserve">We also found that for some species, intraspecific variation in wood density responded strongly to hydrology. These results </w:t>
      </w:r>
      <w:r w:rsidR="00FB0056">
        <w:t xml:space="preserve">were </w:t>
      </w:r>
      <w:r>
        <w:t xml:space="preserve">not presented here due to data limitations, but the reader is referred to the supplementary materials for further information. </w:t>
      </w:r>
      <w:r w:rsidRPr="00EA700F">
        <w:t>Removing Snowy Creek as an outlier value substantially tighten</w:t>
      </w:r>
      <w:r>
        <w:t>ed</w:t>
      </w:r>
      <w:r w:rsidRPr="00EA700F">
        <w:t xml:space="preserve"> up relationships between wood density and hydrological metrics. This site was located within Victoria State Forestry and </w:t>
      </w:r>
      <w:r>
        <w:t>may</w:t>
      </w:r>
      <w:r w:rsidRPr="00EA700F">
        <w:t xml:space="preserve"> have been </w:t>
      </w:r>
      <w:r>
        <w:t>cleared by logging within the last 20-30 years</w:t>
      </w:r>
      <w:r w:rsidRPr="00EA700F">
        <w:t xml:space="preserve">. Compared with upstream reaches within National Parks land, seral scrubs of dense stemmed </w:t>
      </w:r>
      <w:r w:rsidRPr="00EA700F">
        <w:rPr>
          <w:i/>
        </w:rPr>
        <w:t>Leptospermum spp.</w:t>
      </w:r>
      <w:r w:rsidRPr="00EA700F">
        <w:t xml:space="preserve"> were considerably more abundant, which ma</w:t>
      </w:r>
      <w:r>
        <w:t>y account for this discrepancy.</w:t>
      </w:r>
    </w:p>
    <w:p w14:paraId="49D11E43" w14:textId="77777777" w:rsidR="008E156A" w:rsidRDefault="00B04DEC" w:rsidP="007E254E">
      <w:pPr>
        <w:spacing w:line="360" w:lineRule="auto"/>
      </w:pPr>
      <w:r>
        <w:t xml:space="preserve">Specific </w:t>
      </w:r>
      <w:r w:rsidR="00FB0056">
        <w:t>aspects</w:t>
      </w:r>
      <w:r>
        <w:t xml:space="preserve"> of high flow hydrology </w:t>
      </w:r>
      <w:r w:rsidR="00FB0056">
        <w:t xml:space="preserve">drove variation in wood density. </w:t>
      </w:r>
      <w:r w:rsidR="00B634E6" w:rsidRPr="00EA700F">
        <w:t xml:space="preserve">Wood density was not correlated with the frequency of high flow </w:t>
      </w:r>
      <w:r w:rsidR="00876C83">
        <w:t>spells</w:t>
      </w:r>
      <w:r w:rsidR="00B634E6" w:rsidRPr="00EA700F">
        <w:t xml:space="preserve">, which individually may not correspond to significant disturbance events, depending on the hydrological characteristics of the given river. Rather, it was the actual magnitude of flow during high flow periods that was important. The observation that variability but not average values of flood rise and fall rates </w:t>
      </w:r>
      <w:r w:rsidR="005D0A6C">
        <w:t>was associated with</w:t>
      </w:r>
      <w:r w:rsidR="005D0A6C" w:rsidRPr="00EA700F">
        <w:t xml:space="preserve"> </w:t>
      </w:r>
      <w:r w:rsidR="00B634E6" w:rsidRPr="00EA700F">
        <w:t>wood density, indicates the influence of low frequency, intensely flashy outlier flow events not captured by the mean</w:t>
      </w:r>
      <w:r w:rsidR="00B118A6">
        <w:t xml:space="preserve"> as </w:t>
      </w:r>
      <w:r w:rsidR="005D0A6C">
        <w:t>important hydrological drivers</w:t>
      </w:r>
      <w:r w:rsidR="00B634E6" w:rsidRPr="00EA700F">
        <w:t xml:space="preserve">. A pattern is apparent then, in which wood </w:t>
      </w:r>
      <w:r w:rsidR="00B634E6" w:rsidRPr="00EA700F">
        <w:lastRenderedPageBreak/>
        <w:t xml:space="preserve">density in riparian communities is driven by powerful but relatively rare flow events. The abundance of high wood density strategies in these environments indicates that infrequent but high-stakes events are a greater force of selection in riparian plant communities than average conditions. </w:t>
      </w:r>
      <w:r w:rsidR="00E2757B">
        <w:t>This observation</w:t>
      </w:r>
      <w:r w:rsidR="003C657A">
        <w:t xml:space="preserve"> also suggests that selection is taking place on</w:t>
      </w:r>
      <w:r w:rsidR="008E156A">
        <w:t xml:space="preserve"> traits of</w:t>
      </w:r>
      <w:r w:rsidR="003C657A">
        <w:t xml:space="preserve"> the adult stage rather than on seedlings</w:t>
      </w:r>
      <w:r w:rsidR="00E2757B">
        <w:t xml:space="preserve"> – indicating that </w:t>
      </w:r>
      <w:r w:rsidR="008434DD">
        <w:t xml:space="preserve">persistence </w:t>
      </w:r>
      <w:r w:rsidR="00E2757B">
        <w:t xml:space="preserve">is more influential on population </w:t>
      </w:r>
      <w:r w:rsidR="00BF3D08">
        <w:t>dynamics</w:t>
      </w:r>
      <w:r w:rsidR="00E2757B">
        <w:t xml:space="preserve"> in these environments than </w:t>
      </w:r>
      <w:r w:rsidR="008434DD">
        <w:t xml:space="preserve">seedling recruitment, </w:t>
      </w:r>
      <w:r w:rsidR="00E2757B">
        <w:t xml:space="preserve">individual growth or fecundity </w:t>
      </w:r>
      <w:r w:rsidR="00276818">
        <w:fldChar w:fldCharType="begin" w:fldLock="1"/>
      </w:r>
      <w:r w:rsidR="00723D9C">
        <w:instrText>ADDIN CSL_CITATION { "citationItems" : [ { "id" : "ITEM-1", "itemData" : { "DOI" : "10.1073/pnas.1315179111", "ISSN" : "1091-6490", "PMID" : "24379395", "abstract" : "Ecologists seek general explanations for the dramatic variation in species abundances in space and time. An increasingly popular solution is to predict species distributions, dynamics, and responses to environmental change based on easily measured anatomical and morphological traits. Trait-based approaches assume that simple functional traits influence fitness and life history evolution, but rigorous tests of this assumption are lacking, because they require quantitative information about the full lifecycles of many species representing different life histories. Here, we link a global traits database with empirical matrix population models for 222 species and report strong relationships between functional traits and plant life histories. Species with large seeds, long-lived leaves, or dense wood have slow life histories, with mean fitness (i.e., population growth rates) more strongly influenced by survival than by growth or fecundity, compared with fast life history species with small seeds, short-lived leaves, or soft wood. In contrast to measures of demographic contributions to fitness based on whole lifecycles, analyses focused on raw demographic rates may underestimate the strength of association between traits and mean fitness. Our results help establish the physiological basis for plant life history evolution and show the potential for trait-based approaches in population dynamics.", "author" : [ { "dropping-particle" : "", "family" : "Adler", "given" : "Peter B", "non-dropping-particle" : "", "parse-names" : false, "suffix" : "" }, { "dropping-particle" : "", "family" : "Salguero-G\u00f3mez", "given" : "Roberto", "non-dropping-particle" : "", "parse-names" : false, "suffix" : "" }, { "dropping-particle" : "", "family" : "Compagnoni", "given" : "Aldo", "non-dropping-particle" : "", "parse-names" : false, "suffix" : "" }, { "dropping-particle" : "", "family" : "Hsu", "given" : "Joanna S", "non-dropping-particle" : "", "parse-names" : false, "suffix" : "" }, { "dropping-particle" : "", "family" : "Ray-Mukherjee", "given" : "Jayanti", "non-dropping-particle" : "", "parse-names" : false, "suffix" : "" }, { "dropping-particle" : "", "family" : "Mbeau-Ache", "given" : "Cyril", "non-dropping-particle" : "", "parse-names" : false, "suffix" : "" }, { "dropping-particle" : "", "family" : "Franco", "given" : "Miguel", "non-dropping-particle" : "", "parse-names" : false, "suffix" : "" } ], "container-title" : "Proceedings of the National Academy of Sciences of the United States of America", "id" : "ITEM-1", "issue" : "2", "issued" : { "date-parts" : [ [ "2014", "1", "14" ] ] }, "page" : "740-5", "title" : "Functional traits explain variation in plant life history strategies.", "type" : "article-journal", "volume" : "111" }, "uris" : [ "http://www.mendeley.com/documents/?uuid=9febb1fe-1037-4691-8d51-28587c038fc2" ] } ], "mendeley" : { "previouslyFormattedCitation" : "(Adler &lt;i&gt;et al.&lt;/i&gt; 2014)" }, "properties" : { "noteIndex" : 0 }, "schema" : "https://github.com/citation-style-language/schema/raw/master/csl-citation.json" }</w:instrText>
      </w:r>
      <w:r w:rsidR="00276818">
        <w:fldChar w:fldCharType="separate"/>
      </w:r>
      <w:r w:rsidR="00723D9C" w:rsidRPr="00723D9C">
        <w:rPr>
          <w:noProof/>
        </w:rPr>
        <w:t xml:space="preserve">(Adler </w:t>
      </w:r>
      <w:r w:rsidR="00723D9C" w:rsidRPr="00723D9C">
        <w:rPr>
          <w:i/>
          <w:noProof/>
        </w:rPr>
        <w:t>et al.</w:t>
      </w:r>
      <w:r w:rsidR="00723D9C" w:rsidRPr="00723D9C">
        <w:rPr>
          <w:noProof/>
        </w:rPr>
        <w:t xml:space="preserve"> 2014)</w:t>
      </w:r>
      <w:r w:rsidR="00276818">
        <w:fldChar w:fldCharType="end"/>
      </w:r>
      <w:r w:rsidR="008E156A">
        <w:t>, or alternatively that adult and seedling traits are strongly coupled</w:t>
      </w:r>
      <w:r w:rsidR="003C657A">
        <w:t xml:space="preserve">. </w:t>
      </w:r>
      <w:r w:rsidR="00B634E6" w:rsidRPr="00EA700F">
        <w:t xml:space="preserve">We therefore suggest that a ‘brick house’ ecological strategy is selected for in riparian environments that experience intense flooding. This suggestion concurs with findings that trees </w:t>
      </w:r>
      <w:r w:rsidR="003C657A">
        <w:t xml:space="preserve">on windy slopes </w:t>
      </w:r>
      <w:r w:rsidR="00B634E6" w:rsidRPr="00EA700F">
        <w:t xml:space="preserve">tend to overcompensate for mechanical stress, with investment in defences increasing cumulatively in response to rare, extreme events (Cohen &amp; Mangel 1999, Telewski 1995). </w:t>
      </w:r>
    </w:p>
    <w:p w14:paraId="7682DF75" w14:textId="77777777" w:rsidR="008E156A" w:rsidRDefault="00B634E6" w:rsidP="007E254E">
      <w:pPr>
        <w:spacing w:line="360" w:lineRule="auto"/>
      </w:pPr>
      <w:r w:rsidRPr="00EA700F">
        <w:t xml:space="preserve">We can extend the observation about the influence of intense ‘pulse’ flow events on wood density: plants living in environments where flow occurs unpredictably and largely within specific events, rather than being evenly distributed throughout time, </w:t>
      </w:r>
      <w:r w:rsidR="005D0A6C">
        <w:t>are likely to</w:t>
      </w:r>
      <w:r w:rsidR="005D0A6C" w:rsidRPr="00EA700F">
        <w:t xml:space="preserve"> </w:t>
      </w:r>
      <w:r w:rsidRPr="00EA700F">
        <w:t>experience more intense pulses of water stress. High wood density may be symptomatic of wood anatomy strategies that allow plants to tolerate water stress</w:t>
      </w:r>
      <w:r w:rsidR="009D2CA8">
        <w:t xml:space="preserve"> </w:t>
      </w:r>
      <w:r w:rsidR="00276818">
        <w:fldChar w:fldCharType="begin" w:fldLock="1"/>
      </w:r>
      <w:r w:rsidR="00723D9C">
        <w:instrText>ADDIN CSL_CITATION { "citationItems" : [ { "id" : "ITEM-1", "itemData" : { "DOI" : "10.1007/s004420100628", "ISSN" : "0029-8549", "author" : [ { "dropping-particle" : "", "family" : "Hacke", "given" : "Uwe G.", "non-dropping-particle" : "", "parse-names" : false, "suffix" : "" }, { "dropping-particle" : "", "family" : "Sperry", "given" : "John S.", "non-dropping-particle" : "", "parse-names" : false, "suffix" : "" }, { "dropping-particle" : "", "family" : "Pockman", "given" : "William T.", "non-dropping-particle" : "", "parse-names" : false, "suffix" : "" }, { "dropping-particle" : "", "family" : "Davis", "given" : "Stephen D.", "non-dropping-particle" : "", "parse-names" : false, "suffix" : "" }, { "dropping-particle" : "", "family" : "McCulloh", "given" : "Katherine a.", "non-dropping-particle" : "", "parse-names" : false, "suffix" : "" } ], "container-title" : "Oecologia", "id" : "ITEM-1", "issue" : "4", "issued" : { "date-parts" : [ [ "2001", "2", "22" ] ] }, "page" : "457-461", "title" : "Trends in wood density and structure are linked to prevention of xylem implosion by negative pressure", "type" : "article-journal", "volume" : "126" }, "uris" : [ "http://www.mendeley.com/documents/?uuid=2674f986-348b-4f1f-b4ff-ca9c380a5006" ] }, { "id" : "ITEM-2", "itemData" : { "DOI" : "10.1111/j.1365-2745.2006.01186.x", "ISSN" : "0022-0477", "author" : [ { "dropping-particle" : "", "family" : "Jacobsen", "given" : "Anna L.", "non-dropping-particle" : "", "parse-names" : false, "suffix" : "" }, { "dropping-particle" : "", "family" : "Agenbag", "given" : "Lize", "non-dropping-particle" : "", "parse-names" : false, "suffix" : "" }, { "dropping-particle" : "", "family" : "Esler", "given" : "Karen J.", "non-dropping-particle" : "", "parse-names" : false, "suffix" : "" }, { "dropping-particle" : "", "family" : "Pratt", "given" : "R. Brandon", "non-dropping-particle" : "", "parse-names" : false, "suffix" : "" }, { "dropping-particle" : "", "family" : "Ewers", "given" : "Frank W.", "non-dropping-particle" : "", "parse-names" : false, "suffix" : "" }, { "dropping-particle" : "", "family" : "Davis", "given" : "Stephen D.", "non-dropping-particle" : "", "parse-names" : false, "suffix" : "" } ], "container-title" : "Journal of Ecology", "id" : "ITEM-2", "issue" : "1", "issued" : { "date-parts" : [ [ "2007", "1" ] ] }, "page" : "171-183", "title" : "Xylem density, biomechanics and anatomical traits correlate with water stress in 17 evergreen shrub species of the Mediterranean-type climate region of South Africa", "type" : "article-journal", "volume" : "95" }, "uris" : [ "http://www.mendeley.com/documents/?uuid=be932372-a5f5-41ef-9d83-8a18f9b847c9" ] }, { "id" : "ITEM-3", "itemData" : { "DOI" : "10.1104/pp.104.058404.result", "author" : [ { "dropping-particle" : "", "family" : "Jacobsen", "given" : "AL", "non-dropping-particle" : "", "parse-names" : false, "suffix" : "" }, { "dropping-particle" : "", "family" : "Ewers", "given" : "FW", "non-dropping-particle" : "", "parse-names" : false, "suffix" : "" } ], "container-title" : "Plant Physiology", "id" : "ITEM-3", "issue" : "September", "issued" : { "date-parts" : [ [ "2005" ] ] }, "page" : "546-556", "title" : "Do xylem fibers affect vessel cavitation resistance?", "type" : "article-journal", "volume" : "139" }, "uris" : [ "http://www.mendeley.com/documents/?uuid=dc941ffa-b7f1-484f-9c3a-d981eee0f00d" ] } ], "mendeley" : { "previouslyFormattedCitation" : "(Hacke &lt;i&gt;et al.&lt;/i&gt; 2001; Jacobsen &amp; Ewers 2005; Jacobsen &lt;i&gt;et al.&lt;/i&gt; 2007)" }, "properties" : { "noteIndex" : 0 }, "schema" : "https://github.com/citation-style-language/schema/raw/master/csl-citation.json" }</w:instrText>
      </w:r>
      <w:r w:rsidR="00276818">
        <w:fldChar w:fldCharType="separate"/>
      </w:r>
      <w:r w:rsidR="00723D9C" w:rsidRPr="00723D9C">
        <w:rPr>
          <w:noProof/>
        </w:rPr>
        <w:t xml:space="preserve">(Hacke </w:t>
      </w:r>
      <w:r w:rsidR="00723D9C" w:rsidRPr="00723D9C">
        <w:rPr>
          <w:i/>
          <w:noProof/>
        </w:rPr>
        <w:t>et al.</w:t>
      </w:r>
      <w:r w:rsidR="00723D9C" w:rsidRPr="00723D9C">
        <w:rPr>
          <w:noProof/>
        </w:rPr>
        <w:t xml:space="preserve"> 2001; Jacobsen &amp; Ewers 2005; Jacobsen </w:t>
      </w:r>
      <w:r w:rsidR="00723D9C" w:rsidRPr="00723D9C">
        <w:rPr>
          <w:i/>
          <w:noProof/>
        </w:rPr>
        <w:t>et al.</w:t>
      </w:r>
      <w:r w:rsidR="00723D9C" w:rsidRPr="00723D9C">
        <w:rPr>
          <w:noProof/>
        </w:rPr>
        <w:t xml:space="preserve"> 2007)</w:t>
      </w:r>
      <w:r w:rsidR="00276818">
        <w:fldChar w:fldCharType="end"/>
      </w:r>
      <w:r w:rsidRPr="009D2CA8">
        <w:t>.</w:t>
      </w:r>
      <w:r w:rsidRPr="00EA700F">
        <w:rPr>
          <w:color w:val="FF0000"/>
        </w:rPr>
        <w:t xml:space="preserve"> </w:t>
      </w:r>
      <w:r w:rsidRPr="00EA700F">
        <w:t>Numerous studies have discussed the role of various anatomical components of woody tissue in stabilising xylem against cavitation when plants are under severe water stress, but the exact role that woody fibres play in stabilising xylem vessels appears to be inconsistent</w:t>
      </w:r>
      <w:r w:rsidR="006E5D88">
        <w:t xml:space="preserve"> </w:t>
      </w:r>
      <w:r w:rsidR="00276818">
        <w:fldChar w:fldCharType="begin" w:fldLock="1"/>
      </w:r>
      <w:r w:rsidR="00723D9C">
        <w:instrText>ADDIN CSL_CITATION { "citationItems" : [ { "id" : "ITEM-1", "itemData" : { "DOI" : "10.3732/ajb.0800237", "ISSN" : "0002-9122", "PMID" : "21628286", "abstract" : "Wood density plays a key role in ecological strategies and life history variation in woody plants, but little is known about its anatomical basis in shrubs. We quantified the relationships between wood density, anatomy, and climate in 61 shrub species from eight field sites along latitudinal belts between 31\u00b0 and 35\u00b0 in North and South America. Measurements included cell dimensions, transverse areas of each xylem cell type and percentage contact between different cell types and vessels. Wood density was more significantly correlated with precipitation and aridity than with temperature. High wood density was achieved through reductions in cell size and increases in the proportion of wall relative to lumen. Wood density was independent of vessel traits, suggesting that this trait does not impose conduction limitations in shrubs. The proportion of fibers in direct contact with vessels decreased with and was independent of wood density, indicating that the number of fiber-vessel contacts does not explain the previously observed correlation between wood density and implosion resistance. Axial and radial parenchyma each had a significant but opposite association with wood density. Fiber size and wall thickness link wood density, life history, and ecological strategies by controlling the proportion of carbon invested per unit stem volume.", "author" : [ { "dropping-particle" : "", "family" : "Mart\u00ednez-Cabrera", "given" : "Hugo I", "non-dropping-particle" : "", "parse-names" : false, "suffix" : "" }, { "dropping-particle" : "", "family" : "Jones", "given" : "Cynthia S", "non-dropping-particle" : "", "parse-names" : false, "suffix" : "" }, { "dropping-particle" : "", "family" : "Espino", "given" : "Susana", "non-dropping-particle" : "", "parse-names" : false, "suffix" : "" }, { "dropping-particle" : "", "family" : "Schenk", "given" : "H Jochen", "non-dropping-particle" : "", "parse-names" : false, "suffix" : "" } ], "container-title" : "American Journal of Botany", "id" : "ITEM-1", "issue" : "8", "issued" : { "date-parts" : [ [ "2009", "8" ] ] }, "page" : "1388-98", "title" : "Wood anatomy and wood density in shrubs: Responses to varying aridity along transcontinental transects.", "type" : "article-journal", "volume" : "96" }, "uris" : [ "http://www.mendeley.com/documents/?uuid=6ba3838e-de58-4526-a9a6-eeb0cea712c1" ] } ], "mendeley" : { "previouslyFormattedCitation" : "(Mart\u00ednez-Cabrera &lt;i&gt;et al.&lt;/i&gt; 2009)" }, "properties" : { "noteIndex" : 0 }, "schema" : "https://github.com/citation-style-language/schema/raw/master/csl-citation.json" }</w:instrText>
      </w:r>
      <w:r w:rsidR="00276818">
        <w:fldChar w:fldCharType="separate"/>
      </w:r>
      <w:r w:rsidR="00723D9C" w:rsidRPr="00723D9C">
        <w:rPr>
          <w:noProof/>
        </w:rPr>
        <w:t xml:space="preserve">(Martínez-Cabrera </w:t>
      </w:r>
      <w:r w:rsidR="00723D9C" w:rsidRPr="00723D9C">
        <w:rPr>
          <w:i/>
          <w:noProof/>
        </w:rPr>
        <w:t>et al.</w:t>
      </w:r>
      <w:r w:rsidR="00723D9C" w:rsidRPr="00723D9C">
        <w:rPr>
          <w:noProof/>
        </w:rPr>
        <w:t xml:space="preserve"> 2009)</w:t>
      </w:r>
      <w:r w:rsidR="00276818">
        <w:fldChar w:fldCharType="end"/>
      </w:r>
      <w:r w:rsidRPr="00EA700F">
        <w:t xml:space="preserve">. Overall, resistance against cavitation appears to result from complex interactions between wood anatomical traits </w:t>
      </w:r>
      <w:r w:rsidR="00276818">
        <w:fldChar w:fldCharType="begin" w:fldLock="1"/>
      </w:r>
      <w:r w:rsidR="00723D9C">
        <w:instrText>ADDIN CSL_CITATION { "citationItems" : [ { "id" : "ITEM-1", "itemData" : { "DOI" : "10.1111/j.1469-8137.2010.03518.x", "ISSN" : "1469-8137", "PMID" : "21054413", "abstract" : "\u2022 Vulnerability to cavitation and conductive efficiency depend on xylem anatomy. We tested a large range of structure-function hypotheses, some for the first time, within a single genus to minimize phylogenetic 'noise' and maximize detection of functionally relevant variation. \u2022 This integrative study combined in-depth anatomical observations using light, scanning and transmission electron microscopy of seven Acer taxa, and compared these observations with empirical measures of xylem hydraulics. \u2022 Our results reveal a 2 MPa range in species' mean cavitation pressure (MCP). MCP was strongly correlated with intervessel pit structure (membrane thickness and porosity, chamber depth), weakly correlated with pit number per vessel, and not related to pit area per vessel. At the tissue level, there was a strong correlation between MCP and mechanical strength parameters, and some of the first evidence is provided for the functional significance of vessel grouping and thickenings on inner vessel walls. In addition, a strong trade-off was observed between xylem-specific conductivity and MCP. Vessel length and intervessel wall characteristics were implicated in this safety-efficiency trade-off. \u2022 Cavitation resistance and hydraulic conductivity in Acer appear to be controlled by a very complex interaction between tissue, vessel network and pit characteristics.", "author" : [ { "dropping-particle" : "", "family" : "Lens", "given" : "Frederic", "non-dropping-particle" : "", "parse-names" : false, "suffix" : "" }, { "dropping-particle" : "", "family" : "Sperry", "given" : "John S", "non-dropping-particle" : "", "parse-names" : false, "suffix" : "" }, { "dropping-particle" : "", "family" : "Christman", "given" : "Mairgareth A", "non-dropping-particle" : "", "parse-names" : false, "suffix" : "" }, { "dropping-particle" : "", "family" : "Choat", "given" : "Brendan", "non-dropping-particle" : "", "parse-names" : false, "suffix" : "" }, { "dropping-particle" : "", "family" : "Rabaey", "given" : "David", "non-dropping-particle" : "", "parse-names" : false, "suffix" : "" }, { "dropping-particle" : "", "family" : "Jansen", "given" : "Steven", "non-dropping-particle" : "", "parse-names" : false, "suffix" : "" } ], "container-title" : "The New Phytologist", "id" : "ITEM-1", "issue" : "3", "issued" : { "date-parts" : [ [ "2011", "5" ] ] }, "page" : "709-23", "title" : "Testing hypotheses that link wood anatomy to cavitation resistance and hydraulic conductivity in the genus Acer.", "type" : "article-journal", "volume" : "190" }, "uris" : [ "http://www.mendeley.com/documents/?uuid=62a09ac1-93d7-42d0-b860-ca25bbaeafd2" ] }, { "id" : "ITEM-2", "itemData" : { "DOI" : "10.1093/aobpla/plt046", "ISSN" : "2041-2851", "author" : [ { "dropping-particle" : "", "family" : "Zieminska", "given" : "K.", "non-dropping-particle" : "", "parse-names" : false, "suffix" : "" }, { "dropping-particle" : "", "family" : "Butler", "given" : "D. W.", "non-dropping-particle" : "", "parse-names" : false, "suffix" : "" }, { "dropping-particle" : "", "family" : "Gleason", "given" : "S. M.", "non-dropping-particle" : "", "parse-names" : false, "suffix" : "" }, { "dropping-particle" : "", "family" : "Wright", "given" : "I. J.", "non-dropping-particle" : "", "parse-names" : false, "suffix" : "" }, { "dropping-particle" : "", "family" : "Westoby", "given" : "M.", "non-dropping-particle" : "", "parse-names" : false, "suffix" : "" } ], "container-title" : "AoB PLANTS", "id" : "ITEM-2", "issued" : { "date-parts" : [ [ "2013", "10", "10" ] ] }, "page" : "plt046", "title" : "Fibre wall and lumen fractions drive wood density variation across 24 Australian angiosperms", "type" : "article-journal", "volume" : "5" }, "uris" : [ "http://www.mendeley.com/documents/?uuid=0812d6a9-5781-4e1a-829c-9bb7472beae1" ] } ], "mendeley" : { "previouslyFormattedCitation" : "(Lens &lt;i&gt;et al.&lt;/i&gt; 2011; Zieminska &lt;i&gt;et al.&lt;/i&gt; 2013)" }, "properties" : { "noteIndex" : 0 }, "schema" : "https://github.com/citation-style-language/schema/raw/master/csl-citation.json" }</w:instrText>
      </w:r>
      <w:r w:rsidR="00276818">
        <w:fldChar w:fldCharType="separate"/>
      </w:r>
      <w:r w:rsidR="00723D9C" w:rsidRPr="00723D9C">
        <w:rPr>
          <w:noProof/>
        </w:rPr>
        <w:t xml:space="preserve">(Lens </w:t>
      </w:r>
      <w:r w:rsidR="00723D9C" w:rsidRPr="00723D9C">
        <w:rPr>
          <w:i/>
          <w:noProof/>
        </w:rPr>
        <w:t>et al.</w:t>
      </w:r>
      <w:r w:rsidR="00723D9C" w:rsidRPr="00723D9C">
        <w:rPr>
          <w:noProof/>
        </w:rPr>
        <w:t xml:space="preserve"> 2011; Zieminska </w:t>
      </w:r>
      <w:r w:rsidR="00723D9C" w:rsidRPr="00723D9C">
        <w:rPr>
          <w:i/>
          <w:noProof/>
        </w:rPr>
        <w:t>et al.</w:t>
      </w:r>
      <w:r w:rsidR="00723D9C" w:rsidRPr="00723D9C">
        <w:rPr>
          <w:noProof/>
        </w:rPr>
        <w:t xml:space="preserve"> 2013)</w:t>
      </w:r>
      <w:r w:rsidR="00276818">
        <w:fldChar w:fldCharType="end"/>
      </w:r>
      <w:r w:rsidR="009D2CA8">
        <w:t xml:space="preserve"> </w:t>
      </w:r>
      <w:r w:rsidRPr="00EA700F">
        <w:t>and/or aboveground biomass production traits, both of which are tangentially related to wood density.</w:t>
      </w:r>
      <w:r w:rsidR="005D0A6C">
        <w:t xml:space="preserve"> </w:t>
      </w:r>
      <w:r w:rsidR="00A369A1">
        <w:t xml:space="preserve">With the exception of </w:t>
      </w:r>
      <w:r w:rsidR="00E773FF">
        <w:t xml:space="preserve">ephemeral dryland rivers, riparian environments </w:t>
      </w:r>
      <w:r w:rsidR="008216A2">
        <w:t>tend not to be</w:t>
      </w:r>
      <w:r w:rsidR="00E773FF">
        <w:t xml:space="preserve"> highly water </w:t>
      </w:r>
      <w:r w:rsidR="008216A2">
        <w:t>limited</w:t>
      </w:r>
      <w:r w:rsidR="00E773FF">
        <w:t xml:space="preserve">, </w:t>
      </w:r>
      <w:r w:rsidR="003C657A">
        <w:t>so specifically constructing woody tissue to deal with constant water stress may not be advantageous.</w:t>
      </w:r>
      <w:r w:rsidR="00E773FF">
        <w:t xml:space="preserve"> </w:t>
      </w:r>
      <w:r w:rsidR="003C657A">
        <w:t>F</w:t>
      </w:r>
      <w:r w:rsidR="00E773FF">
        <w:t xml:space="preserve">or plants that are habituated to plentiful soil moisture, </w:t>
      </w:r>
      <w:r w:rsidR="003C657A">
        <w:t xml:space="preserve">however, </w:t>
      </w:r>
      <w:r w:rsidR="00E773FF">
        <w:t>having no backup strategy for</w:t>
      </w:r>
      <w:r w:rsidR="003C657A">
        <w:t xml:space="preserve"> surviving</w:t>
      </w:r>
      <w:r w:rsidR="00E773FF">
        <w:t xml:space="preserve"> drought conditions </w:t>
      </w:r>
      <w:r w:rsidR="003C657A">
        <w:t>may</w:t>
      </w:r>
      <w:r w:rsidR="00E773FF">
        <w:t xml:space="preserve"> be risky.</w:t>
      </w:r>
    </w:p>
    <w:p w14:paraId="15C373A8" w14:textId="77777777" w:rsidR="008E156A" w:rsidRDefault="00B634E6" w:rsidP="007E254E">
      <w:pPr>
        <w:spacing w:line="360" w:lineRule="auto"/>
      </w:pPr>
      <w:r w:rsidRPr="00EA700F">
        <w:t>A more compelling rationale for our findings is that riparian woody plants are again overcompensating for the possibility of rare</w:t>
      </w:r>
      <w:r w:rsidR="006E5D88">
        <w:t>,</w:t>
      </w:r>
      <w:r w:rsidRPr="00EA700F">
        <w:t xml:space="preserve"> life-or-death stress events. In the absence of predictable cues about timing of watering flows, broad phenotypic plasticity in resource use traits may in fact be maladaptive in highly unpredictable environments</w:t>
      </w:r>
      <w:r w:rsidR="00B064E3">
        <w:t xml:space="preserve"> </w:t>
      </w:r>
      <w:r w:rsidR="00276818">
        <w:fldChar w:fldCharType="begin" w:fldLock="1"/>
      </w:r>
      <w:r w:rsidR="00723D9C">
        <w:instrText>ADDIN CSL_CITATION { "citationItems" : [ { "id" : "ITEM-1", "itemData" : { "DOI" : "10.1007/s00468-002-0184-4", "author" : [ { "dropping-particle" : "", "family" : "Valladares", "given" : "Fernando", "non-dropping-particle" : "", "parse-names" : false, "suffix" : "" }, { "dropping-particle" : "", "family" : "Chico", "given" : "J", "non-dropping-particle" : "", "parse-names" : false, "suffix" : "" }, { "dropping-particle" : "", "family" : "Aranda", "given" : "Ismael", "non-dropping-particle" : "", "parse-names" : false, "suffix" : "" } ], "container-title" : "Trees", "id" : "ITEM-1", "issue" : "6", "issued" : { "date-parts" : [ [ "2002" ] ] }, "page" : "395-403", "title" : "The greater seedling high-light tolerance of Quercus robur over Fagus sylvatica is linked to a greater physiological plasticity", "type" : "article-journal", "volume" : "16" }, "uris" : [ "http://www.mendeley.com/documents/?uuid=14c36e70-3f88-4c45-a370-8fe003833ba4" ] }, { "id" : "ITEM-2", "itemData" : { "DOI" : "10.1046/j.1469-8137.2002.00525.x", "ISSN" : "0028-646X", "author" : [ { "dropping-particle" : "", "family" : "Valladares", "given" : "Fernando", "non-dropping-particle" : "", "parse-names" : false, "suffix" : "" }, { "dropping-particle" : "", "family" : "Balaguer", "given" : "Luis", "non-dropping-particle" : "", "parse-names" : false, "suffix" : "" }, { "dropping-particle" : "", "family" : "Martinez-Ferri", "given" : "Elsa", "non-dropping-particle" : "", "parse-names" : false, "suffix" : "" }, { "dropping-particle" : "", "family" : "Perez-Corona", "given" : "Esther", "non-dropping-particle" : "", "parse-names" : false, "suffix" : "" }, { "dropping-particle" : "", "family" : "Manrique", "given" : "Esteban", "non-dropping-particle" : "", "parse-names" : false, "suffix" : "" } ], "container-title" : "New Phytologist", "id" : "ITEM-2", "issue" : "3", "issued" : { "date-parts" : [ [ "2002", "12" ] ] }, "page" : "457-467", "title" : "Plasticity, instability and canalization: is the phenotypic variation in seedlings of sclerophyll oaks consistent with the environmental unpredictability of Mediterranean ecosystems?", "type" : "article-journal", "volume" : "156" }, "uris" : [ "http://www.mendeley.com/documents/?uuid=c3ddb502-b6b9-443a-8ca9-c1700b92eb5f" ] } ], "mendeley" : { "previouslyFormattedCitation" : "(Valladares, Chico &amp; Aranda 2002b; Valladares &lt;i&gt;et al.&lt;/i&gt; 2002a)" }, "properties" : { "noteIndex" : 0 }, "schema" : "https://github.com/citation-style-language/schema/raw/master/csl-citation.json" }</w:instrText>
      </w:r>
      <w:r w:rsidR="00276818">
        <w:fldChar w:fldCharType="separate"/>
      </w:r>
      <w:r w:rsidR="00723D9C" w:rsidRPr="00723D9C">
        <w:rPr>
          <w:noProof/>
        </w:rPr>
        <w:t xml:space="preserve">(Valladares, Chico &amp; Aranda 2002b; Valladares </w:t>
      </w:r>
      <w:r w:rsidR="00723D9C" w:rsidRPr="00723D9C">
        <w:rPr>
          <w:i/>
          <w:noProof/>
        </w:rPr>
        <w:t>et al.</w:t>
      </w:r>
      <w:r w:rsidR="00723D9C" w:rsidRPr="00723D9C">
        <w:rPr>
          <w:noProof/>
        </w:rPr>
        <w:t xml:space="preserve"> 2002a)</w:t>
      </w:r>
      <w:r w:rsidR="00276818">
        <w:fldChar w:fldCharType="end"/>
      </w:r>
      <w:r w:rsidR="00FC0DFA">
        <w:t xml:space="preserve"> </w:t>
      </w:r>
      <w:r w:rsidRPr="00EA700F">
        <w:t>and conservative resource-use phenotypes such as high</w:t>
      </w:r>
      <w:r w:rsidR="003C657A">
        <w:t>er</w:t>
      </w:r>
      <w:r w:rsidRPr="00EA700F">
        <w:t xml:space="preserve"> wood density would be favoured </w:t>
      </w:r>
      <w:r w:rsidR="00276818">
        <w:fldChar w:fldCharType="begin" w:fldLock="1"/>
      </w:r>
      <w:r w:rsidR="00723D9C">
        <w:instrText>ADDIN CSL_CITATION { "citationItems" : [ { "id" : "ITEM-1", "itemData" : { "DOI" : "10.1111/j.1469-8137.2007.02275.x", "ISSN" : "0028-646X", "PMID" : "17997761", "abstract" : "Phenotypic plasticity is considered the major means by which plants cope with environmental heterogeneity. Although ubiquitous in nature, actual phenotypic plasticity is far from being maximal. This has been explained by the existence of internal limits to its expression. However, phenotypic plasticity takes place within an ecological context and plants are generally exposed to multifactor environments and to simultaneous interactions with many species. These external, ecological factors may limit phenotypic plasticity or curtail its adaptive value, but seldom have they been considered because limits to plasticity have typically addressed factors internal to the plant. We show that plastic responses to abiotic factors are reduced under situations of conservative resource use in stressful and unpredictable habitats, and that extreme levels in a given abiotic factor can negatively influence plastic responses to another factor. We illustrate how herbivory may limit plant phenotypic plasticity because damaged plants can only rarely attain the optimal phenotype in the challenging environment. Finally, it is examined how phenotypic changes involved in trait-mediated interactions can entail costs for the plant in further interactions with other species in the community. Ecological limits to plasticity must be included in any realistic approach to understand the evolution of plasticity in complex environments and to predict plant responses to global change.", "author" : [ { "dropping-particle" : "", "family" : "Valladares", "given" : "Fernando", "non-dropping-particle" : "", "parse-names" : false, "suffix" : "" }, { "dropping-particle" : "", "family" : "Gianoli", "given" : "Ernesto", "non-dropping-particle" : "", "parse-names" : false, "suffix" : "" }, { "dropping-particle" : "", "family" : "G\u00f3mez", "given" : "JM", "non-dropping-particle" : "", "parse-names" : false, "suffix" : "" } ], "container-title" : "New Phytologist", "id" : "ITEM-1", "issue" : "4", "issued" : { "date-parts" : [ [ "2007", "1" ] ] }, "page" : "749-63", "title" : "Ecological limits to plant phenotypic plasticity", "type" : "article-journal", "volume" : "176" }, "uris" : [ "http://www.mendeley.com/documents/?uuid=24f36577-bf42-4505-9a39-e239f277d488" ] } ], "mendeley" : { "previouslyFormattedCitation" : "(Valladares, Gianoli &amp; G\u00f3mez 2007)" }, "properties" : { "noteIndex" : 0 }, "schema" : "https://github.com/citation-style-language/schema/raw/master/csl-citation.json" }</w:instrText>
      </w:r>
      <w:r w:rsidR="00276818">
        <w:fldChar w:fldCharType="separate"/>
      </w:r>
      <w:r w:rsidR="00636F75" w:rsidRPr="00636F75">
        <w:rPr>
          <w:noProof/>
        </w:rPr>
        <w:t>(Valladares, Gianoli &amp; Gómez 2007)</w:t>
      </w:r>
      <w:r w:rsidR="00276818">
        <w:fldChar w:fldCharType="end"/>
      </w:r>
      <w:r w:rsidR="00F40ED3">
        <w:t>.</w:t>
      </w:r>
      <w:r w:rsidR="00876C83">
        <w:t xml:space="preserve"> </w:t>
      </w:r>
      <w:r w:rsidRPr="00EA700F">
        <w:t xml:space="preserve">Traits associated with conservative resource use and better recovery following periods of extreme stress </w:t>
      </w:r>
      <w:r w:rsidR="00876C83">
        <w:t xml:space="preserve">may </w:t>
      </w:r>
      <w:r w:rsidRPr="00EA700F">
        <w:t>actually confer as much or greater fitness than traits associated with tolerating the event itself</w:t>
      </w:r>
      <w:r w:rsidR="00B064E3">
        <w:t xml:space="preserve"> </w:t>
      </w:r>
      <w:r w:rsidR="00276818">
        <w:fldChar w:fldCharType="begin" w:fldLock="1"/>
      </w:r>
      <w:r w:rsidR="00723D9C">
        <w:instrText>ADDIN CSL_CITATION { "citationItems" : [ { "id" : "ITEM-1", "itemData" : { "DOI" : "10.1046/j.1469-8137.2003.00866.x", "ISSN" : "0028646X", "author" : [ { "dropping-particle" : "", "family" : "Gutschick", "given" : "Vincent P.", "non-dropping-particle" : "", "parse-names" : false, "suffix" : "" }, { "dropping-particle" : "", "family" : "BassiriRad", "given" : "Hormoz", "non-dropping-particle" : "", "parse-names" : false, "suffix" : "" } ], "container-title" : "New Phytologist", "id" : "ITEM-1", "issue" : "1", "issued" : { "date-parts" : [ [ "2003", "8", "12" ] ] }, "page" : "21-42", "title" : "Extreme events as shaping physiology, ecology, and evolution of plants: toward a unified definition and evaluation of their consequences", "type" : "article-journal", "volume" : "160" }, "uris" : [ "http://www.mendeley.com/documents/?uuid=7ffc4404-987e-4e41-9cde-a6e6cd93c21e" ] } ], "mendeley" : { "previouslyFormattedCitation" : "(Gutschick &amp; BassiriRad 2003)" }, "properties" : { "noteIndex" : 0 }, "schema" : "https://github.com/citation-style-language/schema/raw/master/csl-citation.json" }</w:instrText>
      </w:r>
      <w:r w:rsidR="00276818">
        <w:fldChar w:fldCharType="separate"/>
      </w:r>
      <w:r w:rsidR="00636F75" w:rsidRPr="00636F75">
        <w:rPr>
          <w:noProof/>
        </w:rPr>
        <w:t>(Gutschick &amp; BassiriRad 2003)</w:t>
      </w:r>
      <w:r w:rsidR="00276818">
        <w:fldChar w:fldCharType="end"/>
      </w:r>
      <w:r w:rsidRPr="00EA700F">
        <w:t xml:space="preserve">. </w:t>
      </w:r>
    </w:p>
    <w:p w14:paraId="0638BA18" w14:textId="77777777" w:rsidR="008E156A" w:rsidRDefault="00E773FF" w:rsidP="007E254E">
      <w:pPr>
        <w:spacing w:line="360" w:lineRule="auto"/>
      </w:pPr>
      <w:r>
        <w:lastRenderedPageBreak/>
        <w:t xml:space="preserve">Conservative resource use and heavy investment in structural strength fit within the ‘resister’ category of riparian plant strategies described by </w:t>
      </w:r>
      <w:r w:rsidR="00276818">
        <w:fldChar w:fldCharType="begin" w:fldLock="1"/>
      </w:r>
      <w:r w:rsidR="00723D9C">
        <w:instrText>ADDIN CSL_CITATION { "citationItems" : [ { "id" : "ITEM-1", "itemData" : { "author" : [ { "dropping-particle" : "", "family" : "Naiman", "given" : "RJ", "non-dropping-particle" : "", "parse-names" : false, "suffix" : "" }, { "dropping-particle" : "", "family" : "Decamps", "given" : "H", "non-dropping-particle" : "", "parse-names" : false, "suffix" : "" } ], "container-title" : "Annual Review of Ecology and Systematics", "id" : "ITEM-1", "issued" : { "date-parts" : [ [ "1997" ] ] }, "page" : "621-658", "title" : "The ecology of interfaces: riparian zones", "type" : "article-journal", "volume" : "28" }, "uris" : [ "http://www.mendeley.com/documents/?uuid=821533fd-1101-4871-a599-3d73df3f7603" ] } ], "mendeley" : { "manualFormatting" : "Naiman &amp; Decamps' (1997)", "previouslyFormattedCitation" : "(Naiman &amp; Decamps 1997)" }, "properties" : { "noteIndex" : 0 }, "schema" : "https://github.com/citation-style-language/schema/raw/master/csl-citation.json" }</w:instrText>
      </w:r>
      <w:r w:rsidR="00276818">
        <w:fldChar w:fldCharType="separate"/>
      </w:r>
      <w:r>
        <w:rPr>
          <w:noProof/>
        </w:rPr>
        <w:t>Naiman &amp; Decamps'</w:t>
      </w:r>
      <w:r w:rsidRPr="00E773FF">
        <w:rPr>
          <w:noProof/>
        </w:rPr>
        <w:t xml:space="preserve"> </w:t>
      </w:r>
      <w:r>
        <w:rPr>
          <w:noProof/>
        </w:rPr>
        <w:t>(</w:t>
      </w:r>
      <w:r w:rsidRPr="00E773FF">
        <w:rPr>
          <w:noProof/>
        </w:rPr>
        <w:t>1997)</w:t>
      </w:r>
      <w:r w:rsidR="00276818">
        <w:fldChar w:fldCharType="end"/>
      </w:r>
      <w:r>
        <w:t xml:space="preserve"> classification of riparian plant life history strategies. ‘Invader’ s</w:t>
      </w:r>
      <w:r w:rsidRPr="00EA700F">
        <w:t xml:space="preserve">trategies </w:t>
      </w:r>
      <w:r w:rsidR="00876C83">
        <w:t>with</w:t>
      </w:r>
      <w:r w:rsidR="00B634E6" w:rsidRPr="00EA700F">
        <w:t xml:space="preserve"> which species avoid harsh hydrological conditions by </w:t>
      </w:r>
      <w:r>
        <w:t>achieving sexual maturity as fast as possible</w:t>
      </w:r>
      <w:r w:rsidR="00876C83">
        <w:t xml:space="preserve"> </w:t>
      </w:r>
      <w:r>
        <w:t xml:space="preserve">are also common to the riparian environment </w:t>
      </w:r>
      <w:r w:rsidR="00276818">
        <w:fldChar w:fldCharType="begin" w:fldLock="1"/>
      </w:r>
      <w:r w:rsidR="00723D9C">
        <w:instrText>ADDIN CSL_CITATION { "citationItems" : [ { "id" : "ITEM-1", "itemData" : { "author" : [ { "dropping-particle" : "", "family" : "Naiman", "given" : "RJ", "non-dropping-particle" : "", "parse-names" : false, "suffix" : "" }, { "dropping-particle" : "", "family" : "Decamps", "given" : "H", "non-dropping-particle" : "", "parse-names" : false, "suffix" : "" } ], "container-title" : "Annual Review of Ecology and Systematics", "id" : "ITEM-1", "issued" : { "date-parts" : [ [ "1997" ] ] }, "page" : "621-658", "title" : "The ecology of interfaces: riparian zones", "type" : "article-journal", "volume" : "28" }, "uris" : [ "http://www.mendeley.com/documents/?uuid=821533fd-1101-4871-a599-3d73df3f7603" ] }, { "id" : "ITEM-2", "itemData" : { "author" : [ { "dropping-particle" : "", "family" : "Woolfrey", "given" : "A. R.", "non-dropping-particle" : "", "parse-names" : false, "suffix" : "" }, { "dropping-particle" : "", "family" : "Ladd", "given" : "P.G", "non-dropping-particle" : "", "parse-names" : false, "suffix" : "" } ], "container-title" : "Australian Journal of Botany", "id" : "ITEM-2", "issue" : "6", "issued" : { "date-parts" : [ [ "2001" ] ] }, "page" : "705-715", "title" : "Habitat preference and reproductive traits of a major Australian riparian tree species (Casuarina cunninghamiana)", "type" : "article-journal", "volume" : "49" }, "uris" : [ "http://www.mendeley.com/documents/?uuid=bfd953ea-fda8-4b75-8a8c-e52e3123f27b" ] } ], "mendeley" : { "previouslyFormattedCitation" : "(Naiman &amp; Decamps 1997; Woolfrey &amp; Ladd 2001)" }, "properties" : { "noteIndex" : 0 }, "schema" : "https://github.com/citation-style-language/schema/raw/master/csl-citation.json" }</w:instrText>
      </w:r>
      <w:r w:rsidR="00276818">
        <w:fldChar w:fldCharType="separate"/>
      </w:r>
      <w:r w:rsidR="00636F75" w:rsidRPr="00636F75">
        <w:rPr>
          <w:noProof/>
        </w:rPr>
        <w:t>(Naiman &amp; Decamps 1997; Woolfrey &amp; Ladd 2001)</w:t>
      </w:r>
      <w:r w:rsidR="00276818">
        <w:fldChar w:fldCharType="end"/>
      </w:r>
      <w:r w:rsidR="00B634E6" w:rsidRPr="00EA700F">
        <w:t xml:space="preserve">. Pioneer species employing a fast relative growth rate, low wood density ecological strategy </w:t>
      </w:r>
      <w:r>
        <w:t>would be</w:t>
      </w:r>
      <w:r w:rsidRPr="00EA700F">
        <w:t xml:space="preserve"> </w:t>
      </w:r>
      <w:r w:rsidR="00B634E6" w:rsidRPr="00EA700F">
        <w:t>benefitted by repeated setbacks to early successional conditions</w:t>
      </w:r>
      <w:r>
        <w:t xml:space="preserve"> </w:t>
      </w:r>
      <w:r w:rsidR="00276818">
        <w:fldChar w:fldCharType="begin" w:fldLock="1"/>
      </w:r>
      <w:r w:rsidR="00723D9C">
        <w:instrText>ADDIN CSL_CITATION { "citationItems" : [ { "id" : "ITEM-1", "itemData" : { "author" : [ { "dropping-particle" : "", "family" : "Westoby", "given" : "Mark", "non-dropping-particle" : "", "parse-names" : false, "suffix" : "" } ], "container-title" : "Plant and Soil", "id" : "ITEM-1", "issue" : "2", "issued" : { "date-parts" : [ [ "1998" ] ] }, "page" : "213-227", "title" : "A leaf-height-seed (LHS) plant ecology strategy scheme", "type" : "article-journal", "volume" : "199" }, "uris" : [ "http://www.mendeley.com/documents/?uuid=122edfbc-bfb4-481f-a509-fed4594832ee" ] } ], "mendeley" : { "previouslyFormattedCitation" : "(Westoby 1998)" }, "properties" : { "noteIndex" : 0 }, "schema" : "https://github.com/citation-style-language/schema/raw/master/csl-citation.json" }</w:instrText>
      </w:r>
      <w:r w:rsidR="00276818">
        <w:fldChar w:fldCharType="separate"/>
      </w:r>
      <w:r w:rsidR="00636F75" w:rsidRPr="00636F75">
        <w:rPr>
          <w:noProof/>
        </w:rPr>
        <w:t>(Westoby 1998)</w:t>
      </w:r>
      <w:r w:rsidR="00276818">
        <w:fldChar w:fldCharType="end"/>
      </w:r>
      <w:r w:rsidR="00B634E6" w:rsidRPr="00EA700F">
        <w:t xml:space="preserve">. Abundance weighted means may </w:t>
      </w:r>
      <w:r w:rsidR="00A369A1">
        <w:t>obscure</w:t>
      </w:r>
      <w:r w:rsidR="00A369A1" w:rsidRPr="00EA700F">
        <w:t xml:space="preserve"> </w:t>
      </w:r>
      <w:r w:rsidR="00B634E6" w:rsidRPr="00EA700F">
        <w:t xml:space="preserve">the true pattern where differentiation in ecological strategy is strong, due to their inability to capture multimodality in trait distributions. In this case, </w:t>
      </w:r>
      <w:r w:rsidR="00483144">
        <w:t>great</w:t>
      </w:r>
      <w:r w:rsidR="00B634E6" w:rsidRPr="00EA700F">
        <w:t>er abundance of these species would drive down mean wood density values through the upper ranges of disturbance intensity. This observation offers a potential explanation for the goodness of fit of quadratic models which begin to dip after reaching an apex at three quarters of their maximum value, rather than simply app</w:t>
      </w:r>
      <w:r w:rsidR="00FC0DFA">
        <w:t>roaching an asymptote (e.g. Fig 3a,d, Fig 4a,b,d</w:t>
      </w:r>
      <w:r w:rsidR="00B634E6" w:rsidRPr="00EA700F">
        <w:t xml:space="preserve">). </w:t>
      </w:r>
      <w:r>
        <w:t>It is difficult to substantiate this suggestion using our dataset, however, as only a few data</w:t>
      </w:r>
      <w:r w:rsidR="00876C83">
        <w:t xml:space="preserve"> </w:t>
      </w:r>
      <w:r>
        <w:t>points are present in the upper ranges of disturbance intensity.</w:t>
      </w:r>
    </w:p>
    <w:p w14:paraId="4947D7D3" w14:textId="77777777" w:rsidR="008E156A" w:rsidRDefault="00A369A1" w:rsidP="007E254E">
      <w:pPr>
        <w:spacing w:line="360" w:lineRule="auto"/>
      </w:pPr>
      <w:r>
        <w:t>There is a</w:t>
      </w:r>
      <w:r w:rsidR="00B634E6" w:rsidRPr="00EA700F">
        <w:t xml:space="preserve">nother </w:t>
      </w:r>
      <w:r>
        <w:t xml:space="preserve">potential </w:t>
      </w:r>
      <w:r w:rsidR="00B118A6">
        <w:t xml:space="preserve">mechanism </w:t>
      </w:r>
      <w:r w:rsidR="00B634E6" w:rsidRPr="00EA700F">
        <w:t>for coping with harsh</w:t>
      </w:r>
      <w:r>
        <w:t xml:space="preserve"> environmental conditions, whereby s</w:t>
      </w:r>
      <w:r w:rsidR="00B634E6" w:rsidRPr="00EA700F">
        <w:t xml:space="preserve">ome species have the ability to radically change their wood density throughout their life history. </w:t>
      </w:r>
      <w:r w:rsidR="00B634E6" w:rsidRPr="00EA700F">
        <w:rPr>
          <w:i/>
        </w:rPr>
        <w:t>Casuarina cunninghamiana</w:t>
      </w:r>
      <w:r w:rsidR="00B634E6" w:rsidRPr="00EA700F">
        <w:t xml:space="preserve">, for instance, is </w:t>
      </w:r>
      <w:r w:rsidR="00876C83">
        <w:t>a rheophytic</w:t>
      </w:r>
      <w:r w:rsidR="00B634E6" w:rsidRPr="00EA700F">
        <w:t xml:space="preserve"> species </w:t>
      </w:r>
      <w:r>
        <w:t xml:space="preserve">(i.e. confined to </w:t>
      </w:r>
      <w:r w:rsidR="00FF6655">
        <w:t>frequently flooded substrates</w:t>
      </w:r>
      <w:r>
        <w:t xml:space="preserve">) </w:t>
      </w:r>
      <w:r w:rsidR="00B634E6" w:rsidRPr="00EA700F">
        <w:t>whose entire life history revolves around response to flooding disturbance</w:t>
      </w:r>
      <w:r w:rsidR="00876C83">
        <w:t xml:space="preserve"> </w:t>
      </w:r>
      <w:r w:rsidR="00276818">
        <w:fldChar w:fldCharType="begin" w:fldLock="1"/>
      </w:r>
      <w:r w:rsidR="00723D9C">
        <w:instrText>ADDIN CSL_CITATION { "citationItems" : [ { "id" : "ITEM-1", "itemData" : { "author" : [ { "dropping-particle" : "", "family" : "Steenis", "given" : "Cornelis Gijsbert Gerrit Jan", "non-dropping-particle" : "van", "parse-names" : false, "suffix" : "" } ], "id" : "ITEM-1", "issued" : { "date-parts" : [ [ "1981" ] ] }, "publisher" : "Sijthoff &amp; Noordhoff Alphen aan den Rijn, Netherlands", "title" : "Rheophytes of the world: an account of the flood-resistant flowering plants and ferns and the theory of autonomous evolution", "type" : "book" }, "uris" : [ "http://www.mendeley.com/documents/?uuid=3a499ee1-fb62-4d32-8c22-7da5b5db622e" ] } ], "mendeley" : { "previouslyFormattedCitation" : "(van Steenis 1981)" }, "properties" : { "noteIndex" : 0 }, "schema" : "https://github.com/citation-style-language/schema/raw/master/csl-citation.json" }</w:instrText>
      </w:r>
      <w:r w:rsidR="00276818">
        <w:fldChar w:fldCharType="separate"/>
      </w:r>
      <w:r w:rsidR="00636F75" w:rsidRPr="00636F75">
        <w:rPr>
          <w:noProof/>
        </w:rPr>
        <w:t>(van Steenis 1981)</w:t>
      </w:r>
      <w:r w:rsidR="00276818">
        <w:fldChar w:fldCharType="end"/>
      </w:r>
      <w:r w:rsidR="00B634E6" w:rsidRPr="00EA700F">
        <w:t xml:space="preserve">. After seeding </w:t>
      </w:r>
      <w:r w:rsidR="00B634E6" w:rsidRPr="00EA700F">
        <w:rPr>
          <w:i/>
        </w:rPr>
        <w:t xml:space="preserve">en masse </w:t>
      </w:r>
      <w:r w:rsidR="00B634E6" w:rsidRPr="00EA700F">
        <w:t>onto fresh substrate</w:t>
      </w:r>
      <w:r w:rsidR="006817B9">
        <w:t xml:space="preserve"> within or close to the river channel</w:t>
      </w:r>
      <w:r w:rsidR="00E773FF">
        <w:t xml:space="preserve"> (an ‘invader’ strategy)</w:t>
      </w:r>
      <w:r w:rsidR="00B634E6" w:rsidRPr="00EA700F">
        <w:t>, dense stands of flexible-stemmed saplings emerge, protecting each other from flood flows</w:t>
      </w:r>
      <w:r w:rsidR="00E773FF">
        <w:t xml:space="preserve"> </w:t>
      </w:r>
      <w:r w:rsidR="00276818">
        <w:fldChar w:fldCharType="begin" w:fldLock="1"/>
      </w:r>
      <w:r w:rsidR="00723D9C">
        <w:instrText>ADDIN CSL_CITATION { "citationItems" : [ { "id" : "ITEM-1", "itemData" : { "author" : [ { "dropping-particle" : "", "family" : "Woolfrey", "given" : "A. R.", "non-dropping-particle" : "", "parse-names" : false, "suffix" : "" }, { "dropping-particle" : "", "family" : "Ladd", "given" : "P.G", "non-dropping-particle" : "", "parse-names" : false, "suffix" : "" } ], "container-title" : "Australian Journal of Botany", "id" : "ITEM-1", "issue" : "6", "issued" : { "date-parts" : [ [ "2001" ] ] }, "page" : "705-715", "title" : "Habitat preference and reproductive traits of a major Australian riparian tree species (Casuarina cunninghamiana)", "type" : "article-journal", "volume" : "49" }, "uris" : [ "http://www.mendeley.com/documents/?uuid=bfd953ea-fda8-4b75-8a8c-e52e3123f27b" ] } ], "mendeley" : { "previouslyFormattedCitation" : "(Woolfrey &amp; Ladd 2001)" }, "properties" : { "noteIndex" : 0 }, "schema" : "https://github.com/citation-style-language/schema/raw/master/csl-citation.json" }</w:instrText>
      </w:r>
      <w:r w:rsidR="00276818">
        <w:fldChar w:fldCharType="separate"/>
      </w:r>
      <w:r w:rsidR="00636F75" w:rsidRPr="00636F75">
        <w:rPr>
          <w:noProof/>
        </w:rPr>
        <w:t>(Woolfrey &amp; Ladd 2001)</w:t>
      </w:r>
      <w:r w:rsidR="00276818">
        <w:fldChar w:fldCharType="end"/>
      </w:r>
      <w:r w:rsidR="00B634E6" w:rsidRPr="00EA700F">
        <w:t>. Self-thinning subsequently occurs, and</w:t>
      </w:r>
      <w:r w:rsidR="00E773FF">
        <w:t xml:space="preserve"> </w:t>
      </w:r>
      <w:r w:rsidR="00876C83">
        <w:t xml:space="preserve">our </w:t>
      </w:r>
      <w:r w:rsidR="00E773FF">
        <w:t>measurements from adult plants indicate that</w:t>
      </w:r>
      <w:r w:rsidR="00876C83">
        <w:t xml:space="preserve"> </w:t>
      </w:r>
      <w:r w:rsidR="00B634E6" w:rsidRPr="00EA700F">
        <w:t xml:space="preserve">stem wood density increases </w:t>
      </w:r>
      <w:r w:rsidR="00E773FF">
        <w:t xml:space="preserve">during maturation; the plant has </w:t>
      </w:r>
      <w:r>
        <w:t xml:space="preserve">shifted </w:t>
      </w:r>
      <w:r w:rsidR="006817B9">
        <w:t>towards the</w:t>
      </w:r>
      <w:r w:rsidR="00E773FF">
        <w:t xml:space="preserve"> ‘resister’</w:t>
      </w:r>
      <w:r w:rsidR="006817B9">
        <w:t xml:space="preserve"> phenotype</w:t>
      </w:r>
      <w:r w:rsidR="00B634E6" w:rsidRPr="00EA700F">
        <w:t>. This</w:t>
      </w:r>
      <w:r w:rsidR="00E773FF">
        <w:t xml:space="preserve"> change in</w:t>
      </w:r>
      <w:r w:rsidR="00B634E6" w:rsidRPr="00EA700F">
        <w:t xml:space="preserve"> strategy is likewise difficult to capture using abundance weighted means. </w:t>
      </w:r>
    </w:p>
    <w:p w14:paraId="642FA0D4" w14:textId="77777777" w:rsidR="008E156A" w:rsidRDefault="007B76D5" w:rsidP="007E254E">
      <w:pPr>
        <w:spacing w:line="360" w:lineRule="auto"/>
      </w:pPr>
      <w:r>
        <w:t xml:space="preserve">Under </w:t>
      </w:r>
      <w:r w:rsidR="003579D9">
        <w:t>our</w:t>
      </w:r>
      <w:r>
        <w:t xml:space="preserve"> argument,</w:t>
      </w:r>
      <w:r w:rsidR="003579D9">
        <w:t xml:space="preserve"> where </w:t>
      </w:r>
      <w:r w:rsidR="00360B12">
        <w:t>hardy rheophytic</w:t>
      </w:r>
      <w:r w:rsidR="003579D9">
        <w:t xml:space="preserve"> species use high wood density ecological strategies to cope with powerful floods and unpredictable watering regimes,</w:t>
      </w:r>
      <w:r>
        <w:t xml:space="preserve"> </w:t>
      </w:r>
      <w:r w:rsidR="00135469">
        <w:t xml:space="preserve">we would expect </w:t>
      </w:r>
      <w:r>
        <w:t xml:space="preserve">species such as </w:t>
      </w:r>
      <w:r w:rsidRPr="00876C83">
        <w:rPr>
          <w:i/>
        </w:rPr>
        <w:t>Casuarina cunninghamiana</w:t>
      </w:r>
      <w:r>
        <w:t xml:space="preserve"> and </w:t>
      </w:r>
      <w:r w:rsidRPr="00876C83">
        <w:rPr>
          <w:i/>
        </w:rPr>
        <w:t>Tristaniopsis laurina</w:t>
      </w:r>
      <w:r>
        <w:t xml:space="preserve"> </w:t>
      </w:r>
      <w:r w:rsidR="00135469">
        <w:t>to</w:t>
      </w:r>
      <w:r>
        <w:t xml:space="preserve"> have the highest wood density in our dataset. </w:t>
      </w:r>
      <w:r w:rsidR="00A369A1">
        <w:t>However</w:t>
      </w:r>
      <w:r w:rsidR="00A369A1" w:rsidDel="00A369A1">
        <w:t xml:space="preserve"> </w:t>
      </w:r>
      <w:r w:rsidR="00A369A1">
        <w:t>b</w:t>
      </w:r>
      <w:r>
        <w:t>oth species exhibit highly variable trait values</w:t>
      </w:r>
      <w:r w:rsidR="000E11B0">
        <w:t>,</w:t>
      </w:r>
      <w:r>
        <w:t xml:space="preserve"> ranging approximately between the median value and the 75</w:t>
      </w:r>
      <w:r w:rsidRPr="00876C83">
        <w:rPr>
          <w:vertAlign w:val="superscript"/>
        </w:rPr>
        <w:t>th</w:t>
      </w:r>
      <w:r>
        <w:t xml:space="preserve"> percentile. </w:t>
      </w:r>
      <w:r w:rsidR="000E11B0">
        <w:t xml:space="preserve">As with </w:t>
      </w:r>
      <w:r w:rsidR="000E11B0" w:rsidRPr="00876C83">
        <w:rPr>
          <w:i/>
        </w:rPr>
        <w:t>C. cunninghamiana,</w:t>
      </w:r>
      <w:r w:rsidR="000E11B0">
        <w:t xml:space="preserve"> </w:t>
      </w:r>
      <w:r w:rsidR="00BE0308" w:rsidRPr="00876C83">
        <w:rPr>
          <w:i/>
        </w:rPr>
        <w:t>T. laurina</w:t>
      </w:r>
      <w:r w:rsidR="00BE0308">
        <w:t xml:space="preserve"> is a </w:t>
      </w:r>
      <w:r w:rsidR="00FE2A7C">
        <w:t xml:space="preserve">light-demanding </w:t>
      </w:r>
      <w:r w:rsidR="00BE0308">
        <w:t xml:space="preserve">coloniser of </w:t>
      </w:r>
      <w:r w:rsidR="006817B9">
        <w:t>within and near-channel landforms</w:t>
      </w:r>
      <w:r w:rsidR="00B52E9B">
        <w:t xml:space="preserve"> </w:t>
      </w:r>
      <w:r w:rsidR="00276818">
        <w:fldChar w:fldCharType="begin" w:fldLock="1"/>
      </w:r>
      <w:r w:rsidR="00723D9C">
        <w:instrText>ADDIN CSL_CITATION { "citationItems" : [ { "id" : "ITEM-1", "itemData" : { "author" : [ { "dropping-particle" : "", "family" : "Webb", "given" : "AA", "non-dropping-particle" : "", "parse-names" : false, "suffix" : "" }, { "dropping-particle" : "", "family" : "Erskine", "given" : "WD", "non-dropping-particle" : "", "parse-names" : false, "suffix" : "" }, { "dropping-particle" : "", "family" : "Dragovich", "given" : "D", "non-dropping-particle" : "", "parse-names" : false, "suffix" : "" } ], "container-title" : "nternational Association of Hydrological Sciences", "id" : "ITEM-1", "issued" : { "date-parts" : [ [ "2002" ] ] }, "page" : "203-210", "title" : "Flood-driven formation and destruction of a forested flood plain and in-channel benches on a bedrock-confined stream: Wheeny Creek, southeast Australia", "type" : "article-journal", "volume" : "276" }, "uris" : [ "http://www.mendeley.com/documents/?uuid=d2c42809-f7cc-41f2-8594-1a34dcedc616" ] } ], "mendeley" : { "previouslyFormattedCitation" : "(Webb, Erskine &amp; Dragovich 2002)" }, "properties" : { "noteIndex" : 0 }, "schema" : "https://github.com/citation-style-language/schema/raw/master/csl-citation.json" }</w:instrText>
      </w:r>
      <w:r w:rsidR="00276818">
        <w:fldChar w:fldCharType="separate"/>
      </w:r>
      <w:r w:rsidR="00636F75" w:rsidRPr="00636F75">
        <w:rPr>
          <w:noProof/>
        </w:rPr>
        <w:t>(Webb, Erskine &amp; Dragovich 2002)</w:t>
      </w:r>
      <w:r w:rsidR="00276818">
        <w:fldChar w:fldCharType="end"/>
      </w:r>
      <w:r w:rsidR="006817B9">
        <w:t xml:space="preserve">. By establishing </w:t>
      </w:r>
      <w:r w:rsidR="004C1493">
        <w:t xml:space="preserve">in close proximity </w:t>
      </w:r>
      <w:r w:rsidR="006817B9">
        <w:t>to the channel,</w:t>
      </w:r>
      <w:r w:rsidR="003579D9">
        <w:t xml:space="preserve"> seedlings of</w:t>
      </w:r>
      <w:r w:rsidR="006817B9">
        <w:t xml:space="preserve"> </w:t>
      </w:r>
      <w:r w:rsidR="003579D9">
        <w:t xml:space="preserve">these species must balance the risks of flooding with the advantages of </w:t>
      </w:r>
      <w:r w:rsidR="000E11B0">
        <w:t>growth</w:t>
      </w:r>
      <w:r w:rsidR="003579D9">
        <w:t xml:space="preserve"> </w:t>
      </w:r>
      <w:r w:rsidR="006817B9">
        <w:t>unencumbered by competition for light or space</w:t>
      </w:r>
      <w:r w:rsidR="003579D9">
        <w:t xml:space="preserve">. Maintaining a high relative growth rate, at least until the trees are physically large enough to endure flooding, </w:t>
      </w:r>
      <w:r w:rsidR="000E11B0">
        <w:t>allows these species to quickly fill space and build photosynthetic tissue</w:t>
      </w:r>
      <w:r w:rsidR="00B52E9B">
        <w:t xml:space="preserve"> </w:t>
      </w:r>
      <w:r w:rsidR="00276818">
        <w:fldChar w:fldCharType="begin" w:fldLock="1"/>
      </w:r>
      <w:r w:rsidR="00723D9C">
        <w:instrText>ADDIN CSL_CITATION { "citationItems" : [ { "id" : "ITEM-1", "itemData" : { "author" : [ { "dropping-particle" : "", "family" : "Melick", "given" : "DR", "non-dropping-particle" : "", "parse-names" : false, "suffix" : "" } ], "container-title" : "Australian Journal of Botany", "id" : "ITEM-1", "issued" : { "date-parts" : [ [ "1990" ] ] }, "page" : "111-120", "title" : "Regenerative succession of Tristaniopsis laurina and Acmena smithii in riparian warm temperate rain-forest in Victoria, in relation to light and nutrient regimes", "type" : "article-journal", "volume" : "38" }, "uris" : [ "http://www.mendeley.com/documents/?uuid=5741de4e-b979-4e1f-8eb6-93567d2841d3" ] } ], "mendeley" : { "previouslyFormattedCitation" : "(Melick 1990)" }, "properties" : { "noteIndex" : 0 }, "schema" : "https://github.com/citation-style-language/schema/raw/master/csl-citation.json" }</w:instrText>
      </w:r>
      <w:r w:rsidR="00276818">
        <w:fldChar w:fldCharType="separate"/>
      </w:r>
      <w:r w:rsidR="00636F75" w:rsidRPr="00636F75">
        <w:rPr>
          <w:noProof/>
        </w:rPr>
        <w:t>(Melick 1990)</w:t>
      </w:r>
      <w:r w:rsidR="00276818">
        <w:fldChar w:fldCharType="end"/>
      </w:r>
      <w:r w:rsidR="003579D9">
        <w:t xml:space="preserve">. </w:t>
      </w:r>
      <w:r w:rsidR="00135469">
        <w:t xml:space="preserve">If parallels with tropical </w:t>
      </w:r>
      <w:r w:rsidR="00135469">
        <w:lastRenderedPageBreak/>
        <w:t xml:space="preserve">rainforest species </w:t>
      </w:r>
      <w:r w:rsidR="00276818">
        <w:fldChar w:fldCharType="begin" w:fldLock="1"/>
      </w:r>
      <w:r w:rsidR="00723D9C">
        <w:instrText>ADDIN CSL_CITATION { "citationItems" : [ { "id" : "ITEM-1", "itemData" : { "DOI" : "10.1111/j.1365-2745.2006.01112.x", "ISSN" : "00220477", "author" : [ { "dropping-particle" : "", "family" : "King", "given" : "David A.", "non-dropping-particle" : "", "parse-names" : false, "suffix" : "" }, { "dropping-particle" : "", "family" : "Davies", "given" : "Stuart J.", "non-dropping-particle" : "", "parse-names" : false, "suffix" : "" }, { "dropping-particle" : "", "family" : "Tan", "given" : "Sylvester", "non-dropping-particle" : "", "parse-names" : false, "suffix" : "" }, { "dropping-particle" : "", "family" : "Noor", "given" : "Nur Supardi Md.", "non-dropping-particle" : "", "parse-names" : false, "suffix" : "" } ], "container-title" : "Journal of Ecology", "id" : "ITEM-1", "issue" : "3", "issued" : { "date-parts" : [ [ "2006", "3", "3" ] ] }, "page" : "670-680", "title" : "The role of wood density and stem support costs in the growth and mortality of tropical trees", "type" : "article-journal", "volume" : "94" }, "uris" : [ "http://www.mendeley.com/documents/?uuid=7463ba26-6e62-43e6-a6d3-affc9e1957b3" ] }, { "id" : "ITEM-2", "itemData" : { "author" : [ { "dropping-particle" : "", "family" : "Kraft", "given" : "NJB", "non-dropping-particle" : "", "parse-names" : false, "suffix" : "" }, { "dropping-particle" : "", "family" : "Valencia", "given" : "Renato", "non-dropping-particle" : "", "parse-names" : false, "suffix" : "" }, { "dropping-particle" : "", "family" : "Ackerly", "given" : "DD", "non-dropping-particle" : "", "parse-names" : false, "suffix" : "" } ], "container-title" : "Science", "id" : "ITEM-2", "issue" : "October", "issued" : { "date-parts" : [ [ "2008" ] ] }, "page" : "580-582", "title" : "Functional traits and niche-based tree community assembly in an Amazonian forest", "type" : "article-journal" }, "uris" : [ "http://www.mendeley.com/documents/?uuid=b512c24e-81e3-44db-a07a-37df471b5eff" ] }, { "id" : "ITEM-3", "itemData" : { "ISSN" : "0012-9658", "PMID" : "18705377", "abstract" : "A central goal of comparative plant ecology is to understand how functional traits vary among species and to what extent this variation has adaptive value. Here we evaluate relationships between four functional traits (seed volume, specific leaf area, wood density, and adult stature) and two demographic attributes (diameter growth and tree mortality) for large trees of 240 tree species from five Neotropical forests. We evaluate how these key functional traits are related to survival and growth and whether similar relationships between traits and demography hold across different tropical forests. There was a tendency for a trade-off between growth and survival across rain forest tree species. Wood density, seed volume, and adult stature were significant predictors of growth and/or mortality. Both growth and mortality rates declined with an increase in wood density. This is consistent with greater construction costs and greater resistance to stem damage for denser wood. Growth and mortality rates also declined as seed volume increased. This is consistent with an adaptive syndrome in which species tolerant of low resource availability (in this case shade-tolerant species) have large seeds to establish successfully and low inherent growth and mortality rates. Growth increased and mortality decreased with an increase in adult stature, because taller species have a greater access to light and longer life spans. Specific leaf area was, surprisingly, only modestly informative for the performance of large trees and had ambiguous relationships with growth and survival. Single traits accounted for 9-55% of the interspecific variation in growth and mortality rates at individual sites. Significant correlations with demographic rates tended to be similar across forests and for phylogenetically independent contrasts as well as for cross-species analyses that treated each species as an independent observation. In combination, the morphological traits explained 41% of the variation in growth rate and 54% of the variation in mortality rate, with wood density being the best predictor of growth and mortality. Relationships between functional traits and demographic rates were statistically similar across a wide range of Neotropical forests. The consistency of these results strongly suggests that tropical rain forest species face similar trade-offs in different sites and converge on similar sets of solutions.", "author" : [ { "dropping-particle" : "", "family" : "Poorter", "given" : "L", "non-dropping-particle" : "", "parse-names" : false, "suffix" : "" }, { "dropping-particle" : "", "family" : "Wright", "given" : "S J", "non-dropping-particle" : "", "parse-names" : false, "suffix" : "" }, { "dropping-particle" : "", "family" : "Paz", "given" : "H", "non-dropping-particle" : "", "parse-names" : false, "suffix" : "" }, { "dropping-particle" : "", "family" : "Ackerly", "given" : "D D", "non-dropping-particle" : "", "parse-names" : false, "suffix" : "" }, { "dropping-particle" : "", "family" : "Condit", "given" : "R", "non-dropping-particle" : "", "parse-names" : false, "suffix" : "" }, { "dropping-particle" : "", "family" : "Ibarra-Manr\u00edquez", "given" : "G", "non-dropping-particle" : "", "parse-names" : false, "suffix" : "" }, { "dropping-particle" : "", "family" : "Harms", "given" : "K E", "non-dropping-particle" : "", "parse-names" : false, "suffix" : "" }, { "dropping-particle" : "", "family" : "Licona", "given" : "J C", "non-dropping-particle" : "", "parse-names" : false, "suffix" : "" }, { "dropping-particle" : "", "family" : "Mart\u00ednez-Ramos", "given" : "M", "non-dropping-particle" : "", "parse-names" : false, "suffix" : "" }, { "dropping-particle" : "", "family" : "Mazer", "given" : "S J", "non-dropping-particle" : "", "parse-names" : false, "suffix" : "" }, { "dropping-particle" : "", "family" : "Muller-Landau", "given" : "H C", "non-dropping-particle" : "", "parse-names" : false, "suffix" : "" }, { "dropping-particle" : "", "family" : "Pe\u00f1a-Claros", "given" : "M", "non-dropping-particle" : "", "parse-names" : false, "suffix" : "" }, { "dropping-particle" : "", "family" : "Webb", "given" : "C O", "non-dropping-particle" : "", "parse-names" : false, "suffix" : "" }, { "dropping-particle" : "", "family" : "Wright", "given" : "I J", "non-dropping-particle" : "", "parse-names" : false, "suffix" : "" } ], "container-title" : "Ecology", "id" : "ITEM-3", "issue" : "7", "issued" : { "date-parts" : [ [ "2008", "7" ] ] }, "page" : "1908-20", "title" : "Are functional traits good predictors of demographic rates? Evidence from five neotropical forests.", "type" : "article-journal", "volume" : "89" }, "uris" : [ "http://www.mendeley.com/documents/?uuid=c8b2cd40-7dd7-40a1-a537-0c9452d12246" ] }, { "id" : "ITEM-4", "itemData" : { "DOI" : "10.1111/j.1469-8137.2009.03092.x", "ISSN" : "1469-8137", "PMID" : "19925555", "abstract" : "*In a comparative study of 42 rainforest tree species we examined relationships amongst wood traits, diameter growth and survival of large trees in the field, and shade tolerance and adult stature of the species. *The species show two orthogonal axes of trait variation: a primary axis related to the vessel size-number trade-off (reflecting investment in hydraulic conductance vs hydraulic safety) and a secondary axis related to investment in parenchyma vs fibres (storage vs strength). Across species, growth rate was positively related to vessel diameter and potential specific hydraulic conductance (K(p)), and negatively related to wood density. Survival rate was only positively related to wood density. *Light-demanding species were characterized by low wood and vessel density and wide vessels. Tall species were characterized by wide vessels with low density and large K(p). Hydraulic traits were more closely associated with adult stature than with light demand, possibly because tall canopy species experience more drought stress and face a higher cavitation risk. *Vessel traits affect growth and wood density affects growth and survival of large trees in the field. Vessel traits and wood density are therefore important components of the performance and life history strategies of tropical tree species.", "author" : [ { "dropping-particle" : "", "family" : "Poorter", "given" : "Lourens", "non-dropping-particle" : "", "parse-names" : false, "suffix" : "" }, { "dropping-particle" : "", "family" : "McDonald", "given" : "Imole", "non-dropping-particle" : "", "parse-names" : false, "suffix" : "" }, { "dropping-particle" : "", "family" : "Alarc\u00f3n", "given" : "Alfredo", "non-dropping-particle" : "", "parse-names" : false, "suffix" : "" }, { "dropping-particle" : "", "family" : "Fichtler", "given" : "Esther", "non-dropping-particle" : "", "parse-names" : false, "suffix" : "" }, { "dropping-particle" : "", "family" : "Licona", "given" : "Juan-Carlos", "non-dropping-particle" : "", "parse-names" : false, "suffix" : "" }, { "dropping-particle" : "", "family" : "Pe\u00f1a-Claros", "given" : "Marielos", "non-dropping-particle" : "", "parse-names" : false, "suffix" : "" }, { "dropping-particle" : "", "family" : "Sterck", "given" : "Frank", "non-dropping-particle" : "", "parse-names" : false, "suffix" : "" }, { "dropping-particle" : "", "family" : "Villegas", "given" : "Zulma", "non-dropping-particle" : "", "parse-names" : false, "suffix" : "" }, { "dropping-particle" : "", "family" : "Sass-Klaassen", "given" : "Ute", "non-dropping-particle" : "", "parse-names" : false, "suffix" : "" } ], "container-title" : "The New Phytologist", "id" : "ITEM-4", "issue" : "2", "issued" : { "date-parts" : [ [ "2010", "1" ] ] }, "page" : "481-92", "title" : "The importance of wood traits and hydraulic conductance for the performance and life history strategies of 42 rainforest tree species.", "type" : "article-journal", "volume" : "185" }, "uris" : [ "http://www.mendeley.com/documents/?uuid=ffb2a50c-7b7f-4105-a782-19dc7ba28157" ] }, { "id" : "ITEM-5", "itemData" : { "ISSN" : "0012-9658", "PMID" : "21302837", "abstract" : "A trade-off between growth and mortality rates characterizes tree species in closed canopy forests. This trade-off is maintained by inherent differences among species and spatial variation in light availability caused by canopy-opening disturbances. We evaluated conditions under which the trade-off is expressed and relationships with four key functional traits for 103 tree species from Barro Colorado Island, Panama. The trade-off is strongest for saplings for growth rates of the fastest growing individuals and mortality rates of the slowest growing individuals (r2 = 0.69), intermediate for saplings for average growth rates and overall mortality rates (r2 = 0.46), and much weaker for large trees (r2 &lt; or = 0.10). This parallels likely levels of spatial variation in light availability, which is greatest for fast- vs. slow-growing saplings and least for large trees with foliage in the forest canopy. Inherent attributes of species contributing to the trade-off include abilities to disperse, acquire resources, grow rapidly, and tolerate shade and other stresses. There is growing interest in the possibility that functional traits might provide insight into such ecological differences and a growing consensus that seed mass (SM), leaf mass per area (LMA), wood density (WD), and maximum height (H(max)) are key traits among forest trees. Seed mass, LMA, WD, and H(max) are predicted to be small for light-demanding species with rapid growth and mortality and large for shade-tolerant species with slow growth and mortality. Six of these trait-demographic rate predictions were realized for saplings; however, with the exception of WD, the relationships were weak (r2 &lt; 0.1 for three and r2 &lt; 0.2 for five of the six remaining relationships). The four traits together explained 43-44% of interspecific variation in species positions on the growth-mortality trade-off; however, WD alone accounted for &gt; 80% of the explained variation and, after WD was included, LMA and H(max) made insignificant contributions. Virtually the full range of values of SM, LMA, and H(max) occurred at all positions on the growth-mortality trade-off. Although WD provides a promising start, a successful trait-based ecology of tropical forest trees will require consideration of additional traits.", "author" : [ { "dropping-particle" : "", "family" : "Wright", "given" : "S Joseph", "non-dropping-particle" : "", "parse-names" : false, "suffix" : "" }, { "dropping-particle" : "", "family" : "Kitajima", "given" : "Kaoru", "non-dropping-particle" : "", "parse-names" : false, "suffix" : "" }, { "dropping-particle" : "", "family" : "Kraft", "given" : "Nathan J B", "non-dropping-particle" : "", "parse-names" : false, "suffix" : "" }, { "dropping-particle" : "", "family" : "Reich", "given" : "Peter B", "non-dropping-particle" : "", "parse-names" : false, "suffix" : "" }, { "dropping-particle" : "", "family" : "Wright", "given" : "Ian J", "non-dropping-particle" : "", "parse-names" : false, "suffix" : "" }, { "dropping-particle" : "", "family" : "Bunker", "given" : "Daniel E", "non-dropping-particle" : "", "parse-names" : false, "suffix" : "" }, { "dropping-particle" : "", "family" : "Condit", "given" : "Richard", "non-dropping-particle" : "", "parse-names" : false, "suffix" : "" }, { "dropping-particle" : "", "family" : "Dalling", "given" : "James W", "non-dropping-particle" : "", "parse-names" : false, "suffix" : "" }, { "dropping-particle" : "", "family" : "Davies", "given" : "Stuart J", "non-dropping-particle" : "", "parse-names" : false, "suffix" : "" }, { "dropping-particle" : "", "family" : "D\u00edaz", "given" : "Sandra", "non-dropping-particle" : "", "parse-names" : false, "suffix" : "" }, { "dropping-particle" : "", "family" : "Engelbrecht", "given" : "Bettina M J", "non-dropping-particle" : "", "parse-names" : false, "suffix" : "" }, { "dropping-particle" : "", "family" : "Harms", "given" : "Kyle E", "non-dropping-particle" : "", "parse-names" : false, "suffix" : "" }, { "dropping-particle" : "", "family" : "Hubbell", "given" : "Stephen P", "non-dropping-particle" : "", "parse-names" : false, "suffix" : "" }, { "dropping-particle" : "", "family" : "Marks", "given" : "Christian O", "non-dropping-particle" : "", "parse-names" : false, "suffix" : "" }, { "dropping-particle" : "", "family" : "Ruiz-Jaen", "given" : "Maria C", "non-dropping-particle" : "", "parse-names" : false, "suffix" : "" }, { "dropping-particle" : "", "family" : "Salvador", "given" : "Cristina M", "non-dropping-particle" : "", "parse-names" : false, "suffix" : "" }, { "dropping-particle" : "", "family" : "Zanne", "given" : "Amy E", "non-dropping-particle" : "", "parse-names" : false, "suffix" : "" } ], "container-title" : "Ecology", "id" : "ITEM-5", "issue" : "12", "issued" : { "date-parts" : [ [ "2010", "12" ] ] }, "page" : "3664-74", "title" : "Functional traits and the growth-mortality trade-off in tropical trees.", "type" : "article-journal", "volume" : "91" }, "uris" : [ "http://www.mendeley.com/documents/?uuid=dcaa5bcb-0a9e-40af-8c6b-a07d23caa8f6" ] } ], "mendeley" : { "previouslyFormattedCitation" : "(King &lt;i&gt;et al.&lt;/i&gt; 2006; Kraft, Valencia &amp; Ackerly 2008; Poorter &lt;i&gt;et al.&lt;/i&gt; 2008, 2010; Wright &lt;i&gt;et al.&lt;/i&gt; 2010)" }, "properties" : { "noteIndex" : 0 }, "schema" : "https://github.com/citation-style-language/schema/raw/master/csl-citation.json" }</w:instrText>
      </w:r>
      <w:r w:rsidR="00276818">
        <w:fldChar w:fldCharType="separate"/>
      </w:r>
      <w:r w:rsidR="00723D9C" w:rsidRPr="00723D9C">
        <w:rPr>
          <w:noProof/>
        </w:rPr>
        <w:t xml:space="preserve">(King </w:t>
      </w:r>
      <w:r w:rsidR="00723D9C" w:rsidRPr="00723D9C">
        <w:rPr>
          <w:i/>
          <w:noProof/>
        </w:rPr>
        <w:t>et al.</w:t>
      </w:r>
      <w:r w:rsidR="00723D9C" w:rsidRPr="00723D9C">
        <w:rPr>
          <w:noProof/>
        </w:rPr>
        <w:t xml:space="preserve"> 2006; Kraft, Valencia &amp; Ackerly 2008; Poorter </w:t>
      </w:r>
      <w:r w:rsidR="00723D9C" w:rsidRPr="00723D9C">
        <w:rPr>
          <w:i/>
          <w:noProof/>
        </w:rPr>
        <w:t>et al.</w:t>
      </w:r>
      <w:r w:rsidR="00723D9C" w:rsidRPr="00723D9C">
        <w:rPr>
          <w:noProof/>
        </w:rPr>
        <w:t xml:space="preserve"> 2008, 2010; Wright </w:t>
      </w:r>
      <w:r w:rsidR="00723D9C" w:rsidRPr="00723D9C">
        <w:rPr>
          <w:i/>
          <w:noProof/>
        </w:rPr>
        <w:t>et al.</w:t>
      </w:r>
      <w:r w:rsidR="00723D9C" w:rsidRPr="00723D9C">
        <w:rPr>
          <w:noProof/>
        </w:rPr>
        <w:t xml:space="preserve"> 2010)</w:t>
      </w:r>
      <w:r w:rsidR="00276818">
        <w:fldChar w:fldCharType="end"/>
      </w:r>
      <w:r w:rsidR="00FE2A7C">
        <w:t xml:space="preserve"> </w:t>
      </w:r>
      <w:r w:rsidR="00135469">
        <w:t>hold</w:t>
      </w:r>
      <w:r w:rsidR="00AE0768">
        <w:t>,</w:t>
      </w:r>
      <w:r w:rsidR="00AE0768" w:rsidRPr="00AE0768">
        <w:t xml:space="preserve"> </w:t>
      </w:r>
      <w:r w:rsidR="00135469">
        <w:t xml:space="preserve">this strategy will not be conducive to setting down dense wood. </w:t>
      </w:r>
      <w:r w:rsidR="003579D9">
        <w:t>In addition to morphological adaptations</w:t>
      </w:r>
      <w:r w:rsidR="0063022F">
        <w:t xml:space="preserve"> in </w:t>
      </w:r>
      <w:r w:rsidR="0063022F" w:rsidRPr="004C1493">
        <w:rPr>
          <w:i/>
        </w:rPr>
        <w:t>T. laurina</w:t>
      </w:r>
      <w:r w:rsidR="003579D9">
        <w:t xml:space="preserve"> such as multi-stemmedness</w:t>
      </w:r>
      <w:r w:rsidR="00360B12">
        <w:t>, narrow leaves</w:t>
      </w:r>
      <w:r w:rsidR="003579D9">
        <w:t xml:space="preserve"> and growth streamlined against the direction of flow</w:t>
      </w:r>
      <w:r w:rsidR="00360B12">
        <w:t xml:space="preserve"> </w:t>
      </w:r>
      <w:r w:rsidR="00276818">
        <w:fldChar w:fldCharType="begin" w:fldLock="1"/>
      </w:r>
      <w:r w:rsidR="00723D9C">
        <w:instrText>ADDIN CSL_CITATION { "citationItems" : [ { "id" : "ITEM-1", "itemData" : { "author" : [ { "dropping-particle" : "", "family" : "Webb", "given" : "AA", "non-dropping-particle" : "", "parse-names" : false, "suffix" : "" }, { "dropping-particle" : "", "family" : "Erskine", "given" : "WD", "non-dropping-particle" : "", "parse-names" : false, "suffix" : "" }, { "dropping-particle" : "", "family" : "Dragovich", "given" : "D", "non-dropping-particle" : "", "parse-names" : false, "suffix" : "" } ], "container-title" : "nternational Association of Hydrological Sciences", "id" : "ITEM-1", "issued" : { "date-parts" : [ [ "2002" ] ] }, "page" : "203-210", "title" : "Flood-driven formation and destruction of a forested flood plain and in-channel benches on a bedrock-confined stream: Wheeny Creek, southeast Australia", "type" : "article-journal", "volume" : "276" }, "uris" : [ "http://www.mendeley.com/documents/?uuid=d2c42809-f7cc-41f2-8594-1a34dcedc616" ] }, { "id" : "ITEM-2", "itemData" : { "author" : [ { "dropping-particle" : "", "family" : "Steenis", "given" : "Cornelis Gijsbert Gerrit Jan", "non-dropping-particle" : "van", "parse-names" : false, "suffix" : "" } ], "id" : "ITEM-2", "issued" : { "date-parts" : [ [ "1981" ] ] }, "publisher" : "Sijthoff &amp; Noordhoff Alphen aan den Rijn, Netherlands", "title" : "Rheophytes of the world: an account of the flood-resistant flowering plants and ferns and the theory of autonomous evolution", "type" : "book" }, "uris" : [ "http://www.mendeley.com/documents/?uuid=3a499ee1-fb62-4d32-8c22-7da5b5db622e" ] } ], "mendeley" : { "previouslyFormattedCitation" : "(van Steenis 1981; Webb &lt;i&gt;et al.&lt;/i&gt; 2002)" }, "properties" : { "noteIndex" : 0 }, "schema" : "https://github.com/citation-style-language/schema/raw/master/csl-citation.json" }</w:instrText>
      </w:r>
      <w:r w:rsidR="00276818">
        <w:fldChar w:fldCharType="separate"/>
      </w:r>
      <w:r w:rsidR="00723D9C" w:rsidRPr="00723D9C">
        <w:rPr>
          <w:noProof/>
        </w:rPr>
        <w:t xml:space="preserve">(van Steenis 1981; Webb </w:t>
      </w:r>
      <w:r w:rsidR="00723D9C" w:rsidRPr="00723D9C">
        <w:rPr>
          <w:i/>
          <w:noProof/>
        </w:rPr>
        <w:t>et al.</w:t>
      </w:r>
      <w:r w:rsidR="00723D9C" w:rsidRPr="00723D9C">
        <w:rPr>
          <w:noProof/>
        </w:rPr>
        <w:t xml:space="preserve"> 2002)</w:t>
      </w:r>
      <w:r w:rsidR="00276818">
        <w:fldChar w:fldCharType="end"/>
      </w:r>
      <w:r w:rsidR="0063022F">
        <w:t>,</w:t>
      </w:r>
      <w:r w:rsidR="003579D9">
        <w:t xml:space="preserve"> th</w:t>
      </w:r>
      <w:r w:rsidR="000E11B0">
        <w:t>e</w:t>
      </w:r>
      <w:r w:rsidR="003579D9">
        <w:t xml:space="preserve"> trade-off </w:t>
      </w:r>
      <w:r w:rsidR="000E11B0">
        <w:t xml:space="preserve">between flood resistance and rapid resource acquisition </w:t>
      </w:r>
      <w:r w:rsidR="00E2757B">
        <w:t xml:space="preserve">and growth </w:t>
      </w:r>
      <w:r w:rsidR="000E11B0">
        <w:t xml:space="preserve">during establishment </w:t>
      </w:r>
      <w:r w:rsidR="003579D9">
        <w:t>serves to explain</w:t>
      </w:r>
      <w:r w:rsidR="00135469">
        <w:t xml:space="preserve"> why the optimal wood density for rheophytic species </w:t>
      </w:r>
      <w:r w:rsidR="00E2757B">
        <w:t>might occupy a</w:t>
      </w:r>
      <w:r w:rsidR="003579D9">
        <w:t xml:space="preserve"> </w:t>
      </w:r>
      <w:r w:rsidR="00FE2A7C">
        <w:t xml:space="preserve">central </w:t>
      </w:r>
      <w:r w:rsidR="003579D9">
        <w:t xml:space="preserve">position </w:t>
      </w:r>
      <w:r w:rsidR="00FE2A7C">
        <w:t xml:space="preserve">along </w:t>
      </w:r>
      <w:r w:rsidR="003579D9">
        <w:t xml:space="preserve">the </w:t>
      </w:r>
      <w:r w:rsidR="00FE2A7C">
        <w:t xml:space="preserve">axis </w:t>
      </w:r>
      <w:r w:rsidR="003579D9">
        <w:t xml:space="preserve">of wood density. </w:t>
      </w:r>
      <w:r w:rsidR="00423B8A">
        <w:t xml:space="preserve">Nonetheless, the wide plasticity in wood density shown by </w:t>
      </w:r>
      <w:r w:rsidR="00423B8A" w:rsidRPr="0043214C">
        <w:rPr>
          <w:i/>
        </w:rPr>
        <w:t xml:space="preserve">C. cunninghamiana </w:t>
      </w:r>
      <w:r w:rsidR="00423B8A">
        <w:t xml:space="preserve">and </w:t>
      </w:r>
      <w:r w:rsidR="00423B8A" w:rsidRPr="0043214C">
        <w:rPr>
          <w:i/>
        </w:rPr>
        <w:t>T. laurina</w:t>
      </w:r>
      <w:r w:rsidR="00423B8A">
        <w:rPr>
          <w:i/>
        </w:rPr>
        <w:t xml:space="preserve"> </w:t>
      </w:r>
      <w:r w:rsidR="00FE2A7C">
        <w:t>suggests that</w:t>
      </w:r>
      <w:r w:rsidR="00423B8A">
        <w:t xml:space="preserve"> intraspecific variation </w:t>
      </w:r>
      <w:r w:rsidR="00FE2A7C">
        <w:t xml:space="preserve">contributes to the species’ capacity </w:t>
      </w:r>
      <w:r w:rsidR="00423B8A">
        <w:t xml:space="preserve">to track hydrological gradients. </w:t>
      </w:r>
    </w:p>
    <w:p w14:paraId="1239C36E" w14:textId="77777777" w:rsidR="008E156A" w:rsidRDefault="00423B8A" w:rsidP="007E254E">
      <w:pPr>
        <w:spacing w:line="360" w:lineRule="auto"/>
      </w:pPr>
      <w:r w:rsidRPr="00FF6655">
        <w:t>Notably</w:t>
      </w:r>
      <w:r w:rsidR="003579D9" w:rsidRPr="00FF6655">
        <w:t xml:space="preserve">, it is the </w:t>
      </w:r>
      <w:r w:rsidR="00686747" w:rsidRPr="00FF6655">
        <w:t>tall</w:t>
      </w:r>
      <w:r w:rsidR="003579D9" w:rsidRPr="00FF6655">
        <w:t xml:space="preserve">, facultative riparian species </w:t>
      </w:r>
      <w:r w:rsidR="0063022F" w:rsidRPr="00FF6655">
        <w:t xml:space="preserve">from rainforest sites </w:t>
      </w:r>
      <w:r w:rsidR="003579D9" w:rsidRPr="00FF6655">
        <w:t xml:space="preserve">that </w:t>
      </w:r>
      <w:r w:rsidR="002A0E4A" w:rsidRPr="00FF6655">
        <w:t>ha</w:t>
      </w:r>
      <w:r w:rsidR="009A51AB" w:rsidRPr="00FF6655">
        <w:t>d</w:t>
      </w:r>
      <w:r w:rsidR="002A0E4A" w:rsidRPr="00FF6655">
        <w:t xml:space="preserve"> the highest wood density</w:t>
      </w:r>
      <w:r w:rsidR="003579D9" w:rsidRPr="00FF6655">
        <w:t xml:space="preserve"> in our dataset.</w:t>
      </w:r>
      <w:r w:rsidR="00686747" w:rsidRPr="009961A5">
        <w:rPr>
          <w:b/>
        </w:rPr>
        <w:t xml:space="preserve"> </w:t>
      </w:r>
      <w:r w:rsidR="004711BF" w:rsidRPr="009961A5">
        <w:t xml:space="preserve">Lacking the morphological adaptations required to thrive directly along the channel edge, these species may rely solely on generating mechanically strong stems to withstand flooding. </w:t>
      </w:r>
      <w:r w:rsidR="00715486" w:rsidRPr="00FB0056">
        <w:t>High wood density species</w:t>
      </w:r>
      <w:r w:rsidR="009A1533" w:rsidRPr="00FB0056">
        <w:t xml:space="preserve"> tended to occur further up the bank, so would be subject to only the more intense flooding events</w:t>
      </w:r>
      <w:r w:rsidR="009A1533" w:rsidRPr="00FF6655">
        <w:t>. Since</w:t>
      </w:r>
      <w:r w:rsidR="004711BF" w:rsidRPr="00FF6655">
        <w:t xml:space="preserve"> succession </w:t>
      </w:r>
      <w:r w:rsidR="002A0E4A" w:rsidRPr="00FF6655">
        <w:t>typically advances with elevation above the channel edge</w:t>
      </w:r>
      <w:r w:rsidR="009A1533" w:rsidRPr="00FF6655">
        <w:t xml:space="preserve"> </w:t>
      </w:r>
      <w:r w:rsidR="00276818" w:rsidRPr="00FF6655">
        <w:fldChar w:fldCharType="begin" w:fldLock="1"/>
      </w:r>
      <w:r w:rsidR="00723D9C">
        <w:instrText>ADDIN CSL_CITATION { "citationItems" : [ { "id" : "ITEM-1", "itemData" : { "author" : [ { "dropping-particle" : "", "family" : "Tabacchi", "given" : "Eric", "non-dropping-particle" : "", "parse-names" : false, "suffix" : "" }, { "dropping-particle" : "", "family" : "Correll", "given" : "DL", "non-dropping-particle" : "", "parse-names" : false, "suffix" : "" }, { "dropping-particle" : "", "family" : "Hauer", "given" : "R", "non-dropping-particle" : "", "parse-names" : false, "suffix" : "" } ], "container-title" : "Freshwater \u2026", "id" : "ITEM-1", "issue" : "3", "issued" : { "date-parts" : [ [ "1998" ] ] }, "page" : "497-516", "title" : "Development, maintenance and role of riparian vegetation in the river landscape", "type" : "article-journal", "volume" : "40" }, "uris" : [ "http://www.mendeley.com/documents/?uuid=9fd97740-bfd2-4b2f-b63c-dbe9ecadbe8a" ] } ], "mendeley" : { "previouslyFormattedCitation" : "(Tabacchi, Correll &amp; Hauer 1998)" }, "properties" : { "noteIndex" : 0 }, "schema" : "https://github.com/citation-style-language/schema/raw/master/csl-citation.json" }</w:instrText>
      </w:r>
      <w:r w:rsidR="00276818" w:rsidRPr="00FF6655">
        <w:fldChar w:fldCharType="separate"/>
      </w:r>
      <w:r w:rsidR="00636F75" w:rsidRPr="00FF6655">
        <w:rPr>
          <w:noProof/>
        </w:rPr>
        <w:t>(Tabacchi, Correll &amp; Hauer 1998)</w:t>
      </w:r>
      <w:r w:rsidR="00276818" w:rsidRPr="00FF6655">
        <w:fldChar w:fldCharType="end"/>
      </w:r>
      <w:r w:rsidR="009A1533" w:rsidRPr="00FF6655">
        <w:t>,</w:t>
      </w:r>
      <w:r w:rsidR="002A0E4A" w:rsidRPr="00FF6655">
        <w:t xml:space="preserve"> </w:t>
      </w:r>
      <w:r w:rsidR="009A1533" w:rsidRPr="00FB0056">
        <w:t>t</w:t>
      </w:r>
      <w:r w:rsidR="00686747" w:rsidRPr="00FB0056">
        <w:t xml:space="preserve">his observation agrees with previous </w:t>
      </w:r>
      <w:r w:rsidR="009A51AB" w:rsidRPr="00FB0056">
        <w:t xml:space="preserve">studies </w:t>
      </w:r>
      <w:r w:rsidR="00686747" w:rsidRPr="00FB0056">
        <w:t>showing increasing wood density along a successional gradient</w:t>
      </w:r>
      <w:r w:rsidR="00E2757B" w:rsidRPr="00FB0056">
        <w:t xml:space="preserve"> </w:t>
      </w:r>
      <w:r w:rsidR="00276818" w:rsidRPr="00FB0056">
        <w:fldChar w:fldCharType="begin" w:fldLock="1"/>
      </w:r>
      <w:r w:rsidR="00723D9C">
        <w:instrText>ADDIN CSL_CITATION { "citationItems" : [ { "id" : "ITEM-1", "itemData" : { "DOI" : "10.1111/j.1365-2745.2005.00992.x", "author" : [ { "dropping-particle" : "", "family" : "Falster", "given" : "DS", "non-dropping-particle" : "", "parse-names" : false, "suffix" : "" }, { "dropping-particle" : "", "family" : "Westoby", "given" : "Mark", "non-dropping-particle" : "", "parse-names" : false, "suffix" : "" } ], "container-title" : "Journal of Ecology", "id" : "ITEM-1", "issued" : { "date-parts" : [ [ "2005" ] ] }, "page" : "521-535", "title" : "Alternative height strategies among 45 dicot rain forest species from tropical Queensland, Australia", "type" : "article-journal", "volume" : "93" }, "uris" : [ "http://www.mendeley.com/documents/?uuid=366c81ca-ca55-4422-8b94-c9a2ce5cd7c6" ] } ], "mendeley" : { "previouslyFormattedCitation" : "(Falster &amp; Westoby 2005)" }, "properties" : { "noteIndex" : 0 }, "schema" : "https://github.com/citation-style-language/schema/raw/master/csl-citation.json" }</w:instrText>
      </w:r>
      <w:r w:rsidR="00276818" w:rsidRPr="00FB0056">
        <w:fldChar w:fldCharType="separate"/>
      </w:r>
      <w:r w:rsidR="00636F75" w:rsidRPr="00FB0056">
        <w:rPr>
          <w:noProof/>
        </w:rPr>
        <w:t>(Falster &amp; Westoby 2005)</w:t>
      </w:r>
      <w:r w:rsidR="00276818" w:rsidRPr="00FB0056">
        <w:fldChar w:fldCharType="end"/>
      </w:r>
      <w:r w:rsidRPr="00FB0056">
        <w:t>.</w:t>
      </w:r>
      <w:r w:rsidR="00715486" w:rsidRPr="00FB0056">
        <w:t xml:space="preserve"> Further</w:t>
      </w:r>
      <w:r w:rsidR="00686747" w:rsidRPr="00FB0056">
        <w:t xml:space="preserve"> </w:t>
      </w:r>
      <w:r w:rsidR="00715486" w:rsidRPr="00FF6655">
        <w:t>parallels in the existing wood density literature are also evident here</w:t>
      </w:r>
      <w:r w:rsidR="009A51AB" w:rsidRPr="00FF6655">
        <w:t>, where</w:t>
      </w:r>
      <w:r w:rsidR="00715486" w:rsidRPr="00FF6655">
        <w:t xml:space="preserve"> high wood density individuals were much less likely to experience major wind damage following a cyclone </w:t>
      </w:r>
      <w:r w:rsidR="00276818" w:rsidRPr="00FF6655">
        <w:fldChar w:fldCharType="begin" w:fldLock="1"/>
      </w:r>
      <w:r w:rsidR="00723D9C">
        <w:instrText>ADDIN CSL_CITATION { "citationItems" : [ { "id" : "ITEM-1", "itemData" : { "DOI" : "10.1111/j.1442-9993.2008.01899.x", "ISSN" : "1442-9985", "author" : [ { "dropping-particle" : "", "family" : "Curran", "given" : "Timothy J.", "non-dropping-particle" : "", "parse-names" : false, "suffix" : "" }, { "dropping-particle" : "", "family" : "Gersbach", "given" : "Lauren N.", "non-dropping-particle" : "", "parse-names" : false, "suffix" : "" }, { "dropping-particle" : "", "family" : "Edwards", "given" : "Will", "non-dropping-particle" : "", "parse-names" : false, "suffix" : "" }, { "dropping-particle" : "", "family" : "Krockenberger", "given" : "Andrew K.", "non-dropping-particle" : "", "parse-names" : false, "suffix" : "" } ], "container-title" : "Austral Ecology", "id" : "ITEM-1", "issue" : "4", "issued" : { "date-parts" : [ [ "2008", "6" ] ] }, "page" : "442-450", "title" : "Wood density predicts plant damage and vegetative recovery rates caused by cyclone disturbance in tropical rainforest tree species of North Queensland, Australia", "type" : "article-journal", "volume" : "33" }, "uris" : [ "http://www.mendeley.com/documents/?uuid=5bad1807-dfdb-47c8-a8f9-995d7bd17b33" ] } ], "mendeley" : { "previouslyFormattedCitation" : "(Curran &lt;i&gt;et al.&lt;/i&gt; 2008)" }, "properties" : { "noteIndex" : 0 }, "schema" : "https://github.com/citation-style-language/schema/raw/master/csl-citation.json" }</w:instrText>
      </w:r>
      <w:r w:rsidR="00276818" w:rsidRPr="00FF6655">
        <w:fldChar w:fldCharType="separate"/>
      </w:r>
      <w:r w:rsidR="00723D9C" w:rsidRPr="00723D9C">
        <w:rPr>
          <w:noProof/>
        </w:rPr>
        <w:t xml:space="preserve">(Curran </w:t>
      </w:r>
      <w:r w:rsidR="00723D9C" w:rsidRPr="00723D9C">
        <w:rPr>
          <w:i/>
          <w:noProof/>
        </w:rPr>
        <w:t>et al.</w:t>
      </w:r>
      <w:r w:rsidR="00723D9C" w:rsidRPr="00723D9C">
        <w:rPr>
          <w:noProof/>
        </w:rPr>
        <w:t xml:space="preserve"> 2008)</w:t>
      </w:r>
      <w:r w:rsidR="00276818" w:rsidRPr="00FF6655">
        <w:fldChar w:fldCharType="end"/>
      </w:r>
      <w:r w:rsidR="00715486" w:rsidRPr="00FF6655">
        <w:t>.</w:t>
      </w:r>
    </w:p>
    <w:p w14:paraId="4D0B0157" w14:textId="77777777" w:rsidR="008E156A" w:rsidRDefault="00B634E6" w:rsidP="007E254E">
      <w:pPr>
        <w:spacing w:line="360" w:lineRule="auto"/>
      </w:pPr>
      <w:r w:rsidRPr="00EA700F">
        <w:t xml:space="preserve">The gradient identified by </w:t>
      </w:r>
      <w:r w:rsidR="00ED02F3">
        <w:t>p</w:t>
      </w:r>
      <w:r w:rsidRPr="00EA700F">
        <w:t xml:space="preserve">rincipal </w:t>
      </w:r>
      <w:r w:rsidR="00ED02F3">
        <w:t>c</w:t>
      </w:r>
      <w:r w:rsidRPr="00EA700F">
        <w:t xml:space="preserve">omponents </w:t>
      </w:r>
      <w:r w:rsidR="00ED02F3">
        <w:t>a</w:t>
      </w:r>
      <w:r w:rsidRPr="00EA700F">
        <w:t>nalysis integrates predictability of water availability, seasonality and flood intensity into a single axis of hydrological variation. It is not possible to tease out individual drivers of variation in wood density,</w:t>
      </w:r>
      <w:r w:rsidR="00483144">
        <w:t xml:space="preserve"> as</w:t>
      </w:r>
      <w:r w:rsidRPr="00EA700F">
        <w:t xml:space="preserve"> the conditions associated</w:t>
      </w:r>
      <w:r w:rsidR="004C1493">
        <w:t xml:space="preserve"> </w:t>
      </w:r>
      <w:r w:rsidRPr="00EA700F">
        <w:t xml:space="preserve">with both environmental unpredictability and mechanical disturbance act in unison to constrain community wood density to higher mean values. Based on our findings, hydrological regionalisation frameworks that distinguish between rivers according to predictability and perenniality of flow provide a basis for predicting wood density. </w:t>
      </w:r>
    </w:p>
    <w:p w14:paraId="3A3F5127" w14:textId="77777777" w:rsidR="008E156A" w:rsidRDefault="00B634E6" w:rsidP="007E254E">
      <w:pPr>
        <w:spacing w:line="360" w:lineRule="auto"/>
      </w:pPr>
      <w:r w:rsidRPr="00EA700F">
        <w:t>Hydrological classification therefore becomes useful in projecting changes to the functional attributes of riparian plant communities u</w:t>
      </w:r>
      <w:r w:rsidR="00ED02F3">
        <w:t xml:space="preserve">nder </w:t>
      </w:r>
      <w:r w:rsidR="001F68B4">
        <w:t xml:space="preserve">altered </w:t>
      </w:r>
      <w:r w:rsidR="00ED02F3">
        <w:t xml:space="preserve">flow conditions. </w:t>
      </w:r>
      <w:r w:rsidRPr="00EA700F">
        <w:t xml:space="preserve">In the south-eastern Australian context, changing flow conditions are caused by damming and water extraction, and the changing climate </w:t>
      </w:r>
      <w:r w:rsidR="00276818" w:rsidRPr="00EA700F">
        <w:rPr>
          <w:lang w:val="en-US"/>
        </w:rPr>
        <w:fldChar w:fldCharType="begin" w:fldLock="1"/>
      </w:r>
      <w:r w:rsidR="00723D9C">
        <w:rPr>
          <w:lang w:val="en-US"/>
        </w:rPr>
        <w:instrText>ADDIN CSL_CITATION { "citationItems" : [ { "id" : "ITEM-1", "itemData" : { "author" : [ { "dropping-particle" : "", "family" : "Australian State of the Environment Committee", "given" : "", "non-dropping-particle" : "", "parse-names" : false, "suffix" : "" } ], "container-title" : "Population and Communities. Canberra: DSEWPaC", "id" : "ITEM-1", "issued" : { "date-parts" : [ [ "2011" ] ] }, "page" : "20-24", "title" : "Australia state of the environment 2011\u2014in brief. Independent report to the Australian Government Minister for Sustainability, Environment, Water", "type" : "article-journal" }, "uris" : [ "http://www.mendeley.com/documents/?uuid=b5af4a78-8043-4400-89d6-8fdeb2bdb38f" ] } ], "mendeley" : { "previouslyFormattedCitation" : "(Australian State of the Environment Committee 2011)" }, "properties" : { "noteIndex" : 0 }, "schema" : "https://github.com/citation-style-language/schema/raw/master/csl-citation.json" }</w:instrText>
      </w:r>
      <w:r w:rsidR="00276818" w:rsidRPr="00EA700F">
        <w:rPr>
          <w:lang w:val="en-US"/>
        </w:rPr>
        <w:fldChar w:fldCharType="separate"/>
      </w:r>
      <w:r w:rsidR="00636F75" w:rsidRPr="00636F75">
        <w:rPr>
          <w:noProof/>
          <w:lang w:val="en-US"/>
        </w:rPr>
        <w:t>(Australian State of the Environment Committee 2011)</w:t>
      </w:r>
      <w:r w:rsidR="00276818" w:rsidRPr="00EA700F">
        <w:rPr>
          <w:lang w:val="en-US"/>
        </w:rPr>
        <w:fldChar w:fldCharType="end"/>
      </w:r>
      <w:r w:rsidRPr="00EA700F">
        <w:t>. Artificial flow modification by damming and water extraction reduces overall flow volume and the magnitude and frequency of high flow events, while increasing flow predictability</w:t>
      </w:r>
      <w:r w:rsidR="00C11E44">
        <w:t>,</w:t>
      </w:r>
      <w:r w:rsidRPr="00EA700F">
        <w:t xml:space="preserve"> altering seasonality</w:t>
      </w:r>
      <w:r w:rsidR="00C11E44">
        <w:t xml:space="preserve"> and limiting channel-floodplain connectivity</w:t>
      </w:r>
      <w:r w:rsidR="00E773FF">
        <w:t xml:space="preserve"> </w:t>
      </w:r>
      <w:r w:rsidR="00276818">
        <w:fldChar w:fldCharType="begin" w:fldLock="1"/>
      </w:r>
      <w:r w:rsidR="00723D9C">
        <w:instrText>ADDIN CSL_CITATION { "citationItems" : [ { "id" : "ITEM-1", "itemData" : { "DOI" : "10.1016/j.geomorph.2006.06.022", "ISSN" : "0169555X", "author" : [ { "dropping-particle" : "", "family" : "Graf", "given" : "WL", "non-dropping-particle" : "", "parse-names" : false, "suffix" : "" } ], "container-title" : "Geomorphology", "id" : "ITEM-1", "issue" : "3-4", "issued" : { "date-parts" : [ [ "2006", "9" ] ] }, "page" : "336-360", "title" : "Downstream hydrologic and geomorphic effects of large dams on American rivers", "type" : "article-journal", "volume" : "79" }, "uris" : [ "http://www.mendeley.com/documents/?uuid=3141c85a-83e3-45a3-aa81-5277e69505eb" ] }, { "id" : "ITEM-2", "itemData" : { "author" : [ { "dropping-particle" : "", "family" : "Maheshwari", "given" : "BL", "non-dropping-particle" : "", "parse-names" : false, "suffix" : "" }, { "dropping-particle" : "", "family" : "Walker", "given" : "KF", "non-dropping-particle" : "", "parse-names" : false, "suffix" : "" }, { "dropping-particle" : "", "family" : "McMahon", "given" : "TA", "non-dropping-particle" : "", "parse-names" : false, "suffix" : "" } ], "container-title" : "Regulated Rivers: Research and Management", "id" : "ITEM-2", "issue" : "November 1994", "issued" : { "date-parts" : [ [ "1995" ] ] }, "page" : "15-38", "title" : "Effects of regulation on the flow regime of the River Murray, Australia", "type" : "article-journal", "volume" : "10" }, "uris" : [ "http://www.mendeley.com/documents/?uuid=4a02980c-73fa-4ebf-a3fc-6070fed8fe18" ] } ], "mendeley" : { "previouslyFormattedCitation" : "(Maheshwari, Walker &amp; McMahon 1995; Graf 2006)" }, "properties" : { "noteIndex" : 0 }, "schema" : "https://github.com/citation-style-language/schema/raw/master/csl-citation.json" }</w:instrText>
      </w:r>
      <w:r w:rsidR="00276818">
        <w:fldChar w:fldCharType="separate"/>
      </w:r>
      <w:r w:rsidR="00636F75" w:rsidRPr="00636F75">
        <w:rPr>
          <w:noProof/>
        </w:rPr>
        <w:t>(Maheshwari, Walker &amp; McMahon 1995; Graf 2006)</w:t>
      </w:r>
      <w:r w:rsidR="00276818">
        <w:fldChar w:fldCharType="end"/>
      </w:r>
      <w:r w:rsidRPr="00EA700F">
        <w:t xml:space="preserve">. </w:t>
      </w:r>
      <w:r w:rsidR="00442E26">
        <w:t xml:space="preserve">In these altered </w:t>
      </w:r>
      <w:r w:rsidR="00442E26">
        <w:lastRenderedPageBreak/>
        <w:t xml:space="preserve">conditions, terrestrial </w:t>
      </w:r>
      <w:r w:rsidR="00E773FF">
        <w:t>species</w:t>
      </w:r>
      <w:r w:rsidR="00442E26">
        <w:t xml:space="preserve"> with softer wood and faster growth rates may </w:t>
      </w:r>
      <w:r w:rsidR="000F2CFB">
        <w:t>encroach on</w:t>
      </w:r>
      <w:r w:rsidR="00442E26">
        <w:t xml:space="preserve"> what was once the province of </w:t>
      </w:r>
      <w:r w:rsidR="00EF1F9C">
        <w:t>rheophytic assemblages</w:t>
      </w:r>
      <w:r w:rsidR="00442E26">
        <w:t xml:space="preserve"> adapted to flooding and less predictable </w:t>
      </w:r>
      <w:r w:rsidR="00EF1F9C">
        <w:t xml:space="preserve">hydrological </w:t>
      </w:r>
      <w:r w:rsidR="00442E26">
        <w:t>condit</w:t>
      </w:r>
      <w:r w:rsidR="00144006">
        <w:t>i</w:t>
      </w:r>
      <w:r w:rsidR="00442E26">
        <w:t xml:space="preserve">ons. </w:t>
      </w:r>
      <w:r w:rsidRPr="00EA700F">
        <w:t>The converse of this situation is presented by predictions of future climatic conditions: i</w:t>
      </w:r>
      <w:r w:rsidRPr="00EA700F">
        <w:rPr>
          <w:lang w:val="en-US"/>
        </w:rPr>
        <w:t>n Australia, warming of 0.4 – 0.7</w:t>
      </w:r>
      <w:r w:rsidRPr="00EA700F">
        <w:rPr>
          <w:vertAlign w:val="superscript"/>
          <w:lang w:val="en-US"/>
        </w:rPr>
        <w:t>o</w:t>
      </w:r>
      <w:r w:rsidRPr="00EA700F">
        <w:rPr>
          <w:lang w:val="en-US"/>
        </w:rPr>
        <w:t>C has occurred since 1950</w:t>
      </w:r>
      <w:r w:rsidR="00B07C90">
        <w:rPr>
          <w:lang w:val="en-US"/>
        </w:rPr>
        <w:t xml:space="preserve"> </w:t>
      </w:r>
      <w:r w:rsidR="00276818">
        <w:rPr>
          <w:lang w:val="en-US"/>
        </w:rPr>
        <w:fldChar w:fldCharType="begin" w:fldLock="1"/>
      </w:r>
      <w:r w:rsidR="00723D9C">
        <w:rPr>
          <w:lang w:val="en-US"/>
        </w:rPr>
        <w:instrText>ADDIN CSL_CITATION { "citationItems" : [ { "id" : "ITEM-1", "itemData" : { "author" : [ { "dropping-particle" : "", "family" : "Hennessy", "given" : "K", "non-dropping-particle" : "", "parse-names" : false, "suffix" : "" }, { "dropping-particle" : "", "family" : "Fitzharris", "given" : "B", "non-dropping-particle" : "", "parse-names" : false, "suffix" : "" }, { "dropping-particle" : "", "family" : "Bates", "given" : "B.C.", "non-dropping-particle" : "", "parse-names" : false, "suffix" : "" }, { "dropping-particle" : "", "family" : "Harvey", "given" : "N", "non-dropping-particle" : "", "parse-names" : false, "suffix" : "" }, { "dropping-particle" : "", "family" : "SM", "given" : "Howden", "non-dropping-particle" : "", "parse-names" : false, "suffix" : "" }, { "dropping-particle" : "", "family" : "L", "given" : "Hughes", "non-dropping-particle" : "", "parse-names" : false, "suffix" : "" }, { "dropping-particle" : "", "family" : "J", "given" : "Sallinger", "non-dropping-particle" : "", "parse-names" : false, "suffix" : "" }, { "dropping-particle" : "", "family" : "Warrick", "given" : "R", "non-dropping-particle" : "", "parse-names" : false, "suffix" : "" } ], "editor" : [ { "dropping-particle" : "", "family" : "Parry", "given" : "M.L", "non-dropping-particle" : "", "parse-names" : false, "suffix" : "" }, { "dropping-particle" : "", "family" : "Canziani", "given" : "O.F", "non-dropping-particle" : "", "parse-names" : false, "suffix" : "" }, { "dropping-particle" : "", "family" : "Palutikof", "given" : "J.P", "non-dropping-particle" : "", "parse-names" : false, "suffix" : "" }, { "dropping-particle" : "", "family" : "Linden", "given" : "P.J", "non-dropping-particle" : "van der", "parse-names" : false, "suffix" : "" }, { "dropping-particle" : "", "family" : "Hanson", "given" : "C.E", "non-dropping-particle" : "", "parse-names" : false, "suffix" : "" } ], "id" : "ITEM-1", "issued" : { "date-parts" : [ [ "2007" ] ] }, "page" : "507-540", "publisher" : "Cambridge University Press", "publisher-place" : "Cambridge", "title" : "Climate Change 2007: Impacts, Adaptation and Vulnerability. Contribution of Working Group II to the Fourth Assessment Report of the Intergovernmental Panel on Climate Change", "type" : "book" }, "uris" : [ "http://www.mendeley.com/documents/?uuid=df1b6938-9c84-48db-b7f4-236d4455d7ee" ] } ], "mendeley" : { "previouslyFormattedCitation" : "(Hennessy &lt;i&gt;et al.&lt;/i&gt; 2007)" }, "properties" : { "noteIndex" : 0 }, "schema" : "https://github.com/citation-style-language/schema/raw/master/csl-citation.json" }</w:instrText>
      </w:r>
      <w:r w:rsidR="00276818">
        <w:rPr>
          <w:lang w:val="en-US"/>
        </w:rPr>
        <w:fldChar w:fldCharType="separate"/>
      </w:r>
      <w:r w:rsidR="00723D9C" w:rsidRPr="00723D9C">
        <w:rPr>
          <w:noProof/>
          <w:lang w:val="en-US"/>
        </w:rPr>
        <w:t xml:space="preserve">(Hennessy </w:t>
      </w:r>
      <w:r w:rsidR="00723D9C" w:rsidRPr="00723D9C">
        <w:rPr>
          <w:i/>
          <w:noProof/>
          <w:lang w:val="en-US"/>
        </w:rPr>
        <w:t>et al.</w:t>
      </w:r>
      <w:r w:rsidR="00723D9C" w:rsidRPr="00723D9C">
        <w:rPr>
          <w:noProof/>
          <w:lang w:val="en-US"/>
        </w:rPr>
        <w:t xml:space="preserve"> 2007)</w:t>
      </w:r>
      <w:r w:rsidR="00276818">
        <w:rPr>
          <w:lang w:val="en-US"/>
        </w:rPr>
        <w:fldChar w:fldCharType="end"/>
      </w:r>
      <w:r w:rsidRPr="00EA700F">
        <w:rPr>
          <w:lang w:val="en-US"/>
        </w:rPr>
        <w:t xml:space="preserve">, </w:t>
      </w:r>
      <w:r w:rsidR="009A51AB">
        <w:rPr>
          <w:lang w:val="en-US"/>
        </w:rPr>
        <w:t>associated with</w:t>
      </w:r>
      <w:r w:rsidRPr="00EA700F">
        <w:rPr>
          <w:lang w:val="en-US"/>
        </w:rPr>
        <w:t xml:space="preserve"> a reduction in rainfall across southern and eastern regions of the continent</w:t>
      </w:r>
      <w:r w:rsidR="00B07C90">
        <w:rPr>
          <w:lang w:val="en-US"/>
        </w:rPr>
        <w:t xml:space="preserve"> </w:t>
      </w:r>
      <w:r w:rsidR="00276818">
        <w:rPr>
          <w:lang w:val="en-US"/>
        </w:rPr>
        <w:fldChar w:fldCharType="begin" w:fldLock="1"/>
      </w:r>
      <w:r w:rsidR="00723D9C">
        <w:rPr>
          <w:lang w:val="en-US"/>
        </w:rPr>
        <w:instrText>ADDIN CSL_CITATION { "citationItems" : [ { "id" : "ITEM-1", "itemData" : { "author" : [ { "dropping-particle" : "", "family" : "Smith", "given" : "Ian", "non-dropping-particle" : "", "parse-names" : false, "suffix" : "" } ], "container-title" : "Australian Meteorological Magazine", "id" : "ITEM-1", "issue" : "3", "issued" : { "date-parts" : [ [ "2004" ] ] }, "page" : "163-173", "title" : "An assessment of recent trends in Australian rainfall", "type" : "article-journal", "volume" : "53" }, "uris" : [ "http://www.mendeley.com/documents/?uuid=8092a977-3baa-4a4d-a596-89da2a518352" ] } ], "mendeley" : { "previouslyFormattedCitation" : "(Smith 2004)" }, "properties" : { "noteIndex" : 0 }, "schema" : "https://github.com/citation-style-language/schema/raw/master/csl-citation.json" }</w:instrText>
      </w:r>
      <w:r w:rsidR="00276818">
        <w:rPr>
          <w:lang w:val="en-US"/>
        </w:rPr>
        <w:fldChar w:fldCharType="separate"/>
      </w:r>
      <w:r w:rsidR="00636F75" w:rsidRPr="00636F75">
        <w:rPr>
          <w:noProof/>
          <w:lang w:val="en-US"/>
        </w:rPr>
        <w:t>(Smith 2004)</w:t>
      </w:r>
      <w:r w:rsidR="00276818">
        <w:rPr>
          <w:lang w:val="en-US"/>
        </w:rPr>
        <w:fldChar w:fldCharType="end"/>
      </w:r>
      <w:r w:rsidRPr="00EA700F">
        <w:rPr>
          <w:lang w:val="en-US"/>
        </w:rPr>
        <w:t>, and an increase in intensity</w:t>
      </w:r>
      <w:r w:rsidR="00C11E44">
        <w:rPr>
          <w:lang w:val="en-US"/>
        </w:rPr>
        <w:t xml:space="preserve"> and frequency</w:t>
      </w:r>
      <w:r w:rsidRPr="00EA700F">
        <w:rPr>
          <w:lang w:val="en-US"/>
        </w:rPr>
        <w:t xml:space="preserve"> of droughts</w:t>
      </w:r>
      <w:r w:rsidR="00B07C90">
        <w:rPr>
          <w:lang w:val="en-US"/>
        </w:rPr>
        <w:t xml:space="preserve"> </w:t>
      </w:r>
      <w:r w:rsidR="00276818">
        <w:rPr>
          <w:lang w:val="en-US"/>
        </w:rPr>
        <w:fldChar w:fldCharType="begin" w:fldLock="1"/>
      </w:r>
      <w:r w:rsidR="00723D9C">
        <w:rPr>
          <w:lang w:val="en-US"/>
        </w:rPr>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"previouslyFormattedCitation" : "(Hennessy &lt;i&gt;et al.&lt;/i&gt; 2008)" }, "properties" : { "noteIndex" : 0 }, "schema" : "https://github.com/citation-style-language/schema/raw/master/csl-citation.json" }</w:instrText>
      </w:r>
      <w:r w:rsidR="00276818">
        <w:rPr>
          <w:lang w:val="en-US"/>
        </w:rPr>
        <w:fldChar w:fldCharType="separate"/>
      </w:r>
      <w:r w:rsidR="00723D9C" w:rsidRPr="00723D9C">
        <w:rPr>
          <w:noProof/>
          <w:lang w:val="en-US"/>
        </w:rPr>
        <w:t xml:space="preserve">(Hennessy </w:t>
      </w:r>
      <w:r w:rsidR="00723D9C" w:rsidRPr="00723D9C">
        <w:rPr>
          <w:i/>
          <w:noProof/>
          <w:lang w:val="en-US"/>
        </w:rPr>
        <w:t>et al.</w:t>
      </w:r>
      <w:r w:rsidR="00723D9C" w:rsidRPr="00723D9C">
        <w:rPr>
          <w:noProof/>
          <w:lang w:val="en-US"/>
        </w:rPr>
        <w:t xml:space="preserve"> 2008)</w:t>
      </w:r>
      <w:r w:rsidR="00276818">
        <w:rPr>
          <w:lang w:val="en-US"/>
        </w:rPr>
        <w:fldChar w:fldCharType="end"/>
      </w:r>
      <w:r w:rsidRPr="00EA700F">
        <w:rPr>
          <w:lang w:val="en-US"/>
        </w:rPr>
        <w:t xml:space="preserve">.  </w:t>
      </w:r>
      <w:r w:rsidR="00C11E44">
        <w:rPr>
          <w:lang w:val="en-US"/>
        </w:rPr>
        <w:t xml:space="preserve">Extreme </w:t>
      </w:r>
      <w:r w:rsidR="009447FC">
        <w:rPr>
          <w:lang w:val="en-US"/>
        </w:rPr>
        <w:t>rainfall</w:t>
      </w:r>
      <w:r w:rsidR="00C11E44">
        <w:rPr>
          <w:lang w:val="en-US"/>
        </w:rPr>
        <w:t xml:space="preserve"> events are predicted to become more </w:t>
      </w:r>
      <w:r w:rsidR="004C1493">
        <w:rPr>
          <w:lang w:val="en-US"/>
        </w:rPr>
        <w:t>prevalent, even i</w:t>
      </w:r>
      <w:r w:rsidR="00C11E44">
        <w:rPr>
          <w:lang w:val="en-US"/>
        </w:rPr>
        <w:t xml:space="preserve">n areas </w:t>
      </w:r>
      <w:r w:rsidR="009447FC">
        <w:rPr>
          <w:lang w:val="en-US"/>
        </w:rPr>
        <w:t xml:space="preserve">where the trend is towards mean reductions in annual or seasonal rainfall </w:t>
      </w:r>
      <w:r w:rsidR="00276818" w:rsidRPr="00B3552B">
        <w:rPr>
          <w:lang w:val="en-US"/>
        </w:rPr>
        <w:fldChar w:fldCharType="begin" w:fldLock="1"/>
      </w:r>
      <w:r w:rsidR="00723D9C">
        <w:rPr>
          <w:lang w:val="en-US"/>
        </w:rPr>
        <w:instrText>ADDIN CSL_CITATION { "citationItems" : [ { "id" : "ITEM-1", "itemData" : { "DOI" : "10.1029/2008WR007338", "ISSN" : "0043-1397", "author" : [ { "dropping-particle" : "", "family" : "Chiew", "given" : "F. H. S.", "non-dropping-particle" : "", "parse-names" : false, "suffix" : "" }, { "dropping-particle" : "", "family" : "Teng", "given" : "J.", "non-dropping-particle" : "", "parse-names" : false, "suffix" : "" }, { "dropping-particle" : "", "family" : "Vaze", "given" : "J.", "non-dropping-particle" : "", "parse-names" : false, "suffix" : "" }, { "dropping-particle" : "", "family" : "Post", "given" : "D. a.", "non-dropping-particle" : "", "parse-names" : false, "suffix" : "" }, { "dropping-particle" : "", "family" : "Perraud", "given" : "J. M.", "non-dropping-particle" : "", "parse-names" : false, "suffix" : "" }, { "dropping-particle" : "", "family" : "Kirono", "given" : "D. G. C.", "non-dropping-particle" : "", "parse-names" : false, "suffix" : "" }, { "dropping-particle" : "", "family" : "Viney", "given" : "N. R.", "non-dropping-particle" : "", "parse-names" : false, "suffix" : "" } ], "container-title" : "Water Resources Research", "id" : "ITEM-1", "issue" : "10", "issued" : { "date-parts" : [ [ "2009", "10", "10" ] ] }, "page" : "1-17", "title" : "Estimating climate change impact on runoff across southeast Australia: Method, results, and implications of the modeling method", "type" : "article-journal", "volume" : "45" }, "uris" : [ "http://www.mendeley.com/documents/?uuid=6b235402-abb1-4d68-b2e5-74c8d6c58a32" ] } ], "mendeley" : { "previouslyFormattedCitation" : "(Chiew &lt;i&gt;et al.&lt;/i&gt; 2009)" }, "properties" : { "noteIndex" : 0 }, "schema" : "https://github.com/citation-style-language/schema/raw/master/csl-citation.json" }</w:instrText>
      </w:r>
      <w:r w:rsidR="00276818" w:rsidRPr="00B3552B">
        <w:rPr>
          <w:lang w:val="en-US"/>
        </w:rPr>
        <w:fldChar w:fldCharType="separate"/>
      </w:r>
      <w:r w:rsidR="00723D9C" w:rsidRPr="00723D9C">
        <w:rPr>
          <w:noProof/>
          <w:lang w:val="en-US"/>
        </w:rPr>
        <w:t xml:space="preserve">(Chiew </w:t>
      </w:r>
      <w:r w:rsidR="00723D9C" w:rsidRPr="00723D9C">
        <w:rPr>
          <w:i/>
          <w:noProof/>
          <w:lang w:val="en-US"/>
        </w:rPr>
        <w:t>et al.</w:t>
      </w:r>
      <w:r w:rsidR="00723D9C" w:rsidRPr="00723D9C">
        <w:rPr>
          <w:noProof/>
          <w:lang w:val="en-US"/>
        </w:rPr>
        <w:t xml:space="preserve"> 2009)</w:t>
      </w:r>
      <w:r w:rsidR="00276818" w:rsidRPr="00B3552B">
        <w:rPr>
          <w:lang w:val="en-US"/>
        </w:rPr>
        <w:fldChar w:fldCharType="end"/>
      </w:r>
      <w:r w:rsidR="009447FC" w:rsidRPr="00B3552B">
        <w:rPr>
          <w:lang w:val="en-US"/>
        </w:rPr>
        <w:t>.</w:t>
      </w:r>
      <w:r w:rsidR="009447FC" w:rsidRPr="004C1493">
        <w:rPr>
          <w:b/>
          <w:lang w:val="en-US"/>
        </w:rPr>
        <w:t xml:space="preserve"> </w:t>
      </w:r>
      <w:r w:rsidR="00096684" w:rsidRPr="004C1493">
        <w:rPr>
          <w:lang w:val="en-US"/>
        </w:rPr>
        <w:t>R</w:t>
      </w:r>
      <w:r w:rsidR="00C3096E" w:rsidRPr="004C1493">
        <w:rPr>
          <w:lang w:val="en-US"/>
        </w:rPr>
        <w:t>iver discharge</w:t>
      </w:r>
      <w:r w:rsidR="00096684" w:rsidRPr="004C1493">
        <w:rPr>
          <w:lang w:val="en-US"/>
        </w:rPr>
        <w:t xml:space="preserve"> in Australia</w:t>
      </w:r>
      <w:r w:rsidR="00C3096E" w:rsidRPr="004C1493">
        <w:rPr>
          <w:lang w:val="en-US"/>
        </w:rPr>
        <w:t xml:space="preserve"> is known to be particularly sensitive to the El Nino-Southern Oscillation (ENSO)  phenomenon that is an integral driver of the continent’s </w:t>
      </w:r>
      <w:r w:rsidR="00096684" w:rsidRPr="004C1493">
        <w:rPr>
          <w:lang w:val="en-US"/>
        </w:rPr>
        <w:t>climate patterns</w:t>
      </w:r>
      <w:r w:rsidR="004C1493">
        <w:rPr>
          <w:lang w:val="en-US"/>
        </w:rPr>
        <w:t xml:space="preserve"> </w:t>
      </w:r>
      <w:r w:rsidR="00276818">
        <w:rPr>
          <w:lang w:val="en-US"/>
        </w:rPr>
        <w:fldChar w:fldCharType="begin" w:fldLock="1"/>
      </w:r>
      <w:r w:rsidR="00723D9C">
        <w:rPr>
          <w:lang w:val="en-US"/>
        </w:rPr>
        <w:instrText>ADDIN CSL_CITATION { "citationItems" : [ { "id" : "ITEM-1", "itemData" : { "DOI" : "10.1029/2010GL043215", "ISSN" : "00948276", "author" : [ { "dropping-particle" : "", "family" : "Ward", "given" : "Philip J.", "non-dropping-particle" : "", "parse-names" : false, "suffix" : "" }, { "dropping-particle" : "", "family" : "Beets", "given" : "Wisse", "non-dropping-particle" : "", "parse-names" : false, "suffix" : "" }, { "dropping-particle" : "", "family" : "Bouwer", "given" : "Laurens M.", "non-dropping-particle" : "", "parse-names" : false, "suffix" : "" }, { "dropping-particle" : "", "family" : "Aerts", "given" : "Jeroen C. J. H.", "non-dropping-particle" : "", "parse-names" : false, "suffix" : "" }, { "dropping-particle" : "", "family" : "Renssen", "given" : "Hans", "non-dropping-particle" : "", "parse-names" : false, "suffix" : "" } ], "container-title" : "Geophysical Research Letters", "id" : "ITEM-1", "issue" : "12", "issued" : { "date-parts" : [ [ "2010", "6", "16" ] ] }, "title" : "Sensitivity of river discharge to ENSO", "type" : "article-journal", "volume" : "37" }, "uris" : [ "http://www.mendeley.com/documents/?uuid=7236508e-2c64-45c0-9bb1-955fa26a234f" ] }, { "id" : "ITEM-2", "itemData" : { "author" : [ { "dropping-particle" : "", "family" : "Nicholls", "given" : "N", "non-dropping-particle" : "", "parse-names" : false, "suffix" : "" } ], "container-title" : "Journal of Climate", "id" : "ITEM-2", "issue" : "9", "issued" : { "date-parts" : [ [ "1989" ] ] }, "page" : "965-973", "title" : "Sea surface temperatures and Australian winter rainfall", "type" : "article-journal", "volume" : "2" }, "uris" : [ "http://www.mendeley.com/documents/?uuid=99c3d794-2cae-4248-97f1-042e3cff66a4" ] } ], "mendeley" : { "previouslyFormattedCitation" : "(Nicholls 1989; Ward &lt;i&gt;et al.&lt;/i&gt; 2010)" }, "properties" : { "noteIndex" : 0 }, "schema" : "https://github.com/citation-style-language/schema/raw/master/csl-citation.json" }</w:instrText>
      </w:r>
      <w:r w:rsidR="00276818">
        <w:rPr>
          <w:lang w:val="en-US"/>
        </w:rPr>
        <w:fldChar w:fldCharType="separate"/>
      </w:r>
      <w:r w:rsidR="00723D9C" w:rsidRPr="00723D9C">
        <w:rPr>
          <w:noProof/>
          <w:lang w:val="en-US"/>
        </w:rPr>
        <w:t xml:space="preserve">(Nicholls 1989; Ward </w:t>
      </w:r>
      <w:r w:rsidR="00723D9C" w:rsidRPr="00723D9C">
        <w:rPr>
          <w:i/>
          <w:noProof/>
          <w:lang w:val="en-US"/>
        </w:rPr>
        <w:t>et al.</w:t>
      </w:r>
      <w:r w:rsidR="00723D9C" w:rsidRPr="00723D9C">
        <w:rPr>
          <w:noProof/>
          <w:lang w:val="en-US"/>
        </w:rPr>
        <w:t xml:space="preserve"> 2010)</w:t>
      </w:r>
      <w:r w:rsidR="00276818">
        <w:rPr>
          <w:lang w:val="en-US"/>
        </w:rPr>
        <w:fldChar w:fldCharType="end"/>
      </w:r>
      <w:r w:rsidR="00096684" w:rsidRPr="004C1493">
        <w:rPr>
          <w:lang w:val="en-US"/>
        </w:rPr>
        <w:t xml:space="preserve">. Projected increases in climatic variability </w:t>
      </w:r>
      <w:r w:rsidR="00276818" w:rsidRPr="004C1493">
        <w:rPr>
          <w:lang w:val="en-US"/>
        </w:rPr>
        <w:fldChar w:fldCharType="begin" w:fldLock="1"/>
      </w:r>
      <w:r w:rsidR="00723D9C">
        <w:rPr>
          <w:lang w:val="en-US"/>
        </w:rPr>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"previouslyFormattedCitation" : "(Hennessy &lt;i&gt;et al.&lt;/i&gt; 2008)" }, "properties" : { "noteIndex" : 0 }, "schema" : "https://github.com/citation-style-language/schema/raw/master/csl-citation.json" }</w:instrText>
      </w:r>
      <w:r w:rsidR="00276818" w:rsidRPr="004C1493">
        <w:rPr>
          <w:lang w:val="en-US"/>
        </w:rPr>
        <w:fldChar w:fldCharType="separate"/>
      </w:r>
      <w:r w:rsidR="00723D9C" w:rsidRPr="00723D9C">
        <w:rPr>
          <w:noProof/>
          <w:lang w:val="en-US"/>
        </w:rPr>
        <w:t xml:space="preserve">(Hennessy </w:t>
      </w:r>
      <w:r w:rsidR="00723D9C" w:rsidRPr="00723D9C">
        <w:rPr>
          <w:i/>
          <w:noProof/>
          <w:lang w:val="en-US"/>
        </w:rPr>
        <w:t>et al.</w:t>
      </w:r>
      <w:r w:rsidR="00723D9C" w:rsidRPr="00723D9C">
        <w:rPr>
          <w:noProof/>
          <w:lang w:val="en-US"/>
        </w:rPr>
        <w:t xml:space="preserve"> 2008)</w:t>
      </w:r>
      <w:r w:rsidR="00276818" w:rsidRPr="004C1493">
        <w:rPr>
          <w:lang w:val="en-US"/>
        </w:rPr>
        <w:fldChar w:fldCharType="end"/>
      </w:r>
      <w:r w:rsidR="00096684" w:rsidRPr="004C1493">
        <w:rPr>
          <w:lang w:val="en-US"/>
        </w:rPr>
        <w:t xml:space="preserve"> may therefore overlay the already strong natural variability induced by ENSO to produce significant alterations to streamflow.</w:t>
      </w:r>
      <w:r w:rsidR="00BA7840">
        <w:rPr>
          <w:lang w:val="en-US"/>
        </w:rPr>
        <w:t xml:space="preserve"> </w:t>
      </w:r>
      <w:r w:rsidR="00DB3F5D">
        <w:rPr>
          <w:lang w:val="en-US"/>
        </w:rPr>
        <w:t xml:space="preserve">Under such conditions, </w:t>
      </w:r>
      <w:r w:rsidR="00C73D47">
        <w:rPr>
          <w:lang w:val="en-US"/>
        </w:rPr>
        <w:t>near-channel abundance</w:t>
      </w:r>
      <w:r w:rsidR="00DB3F5D">
        <w:rPr>
          <w:lang w:val="en-US"/>
        </w:rPr>
        <w:t xml:space="preserve"> of opportunistic, facultative riparian species may decline in favour of </w:t>
      </w:r>
      <w:r w:rsidR="00B3552B">
        <w:rPr>
          <w:lang w:val="en-US"/>
        </w:rPr>
        <w:t>rheophytic</w:t>
      </w:r>
      <w:r w:rsidR="00DB3F5D">
        <w:rPr>
          <w:lang w:val="en-US"/>
        </w:rPr>
        <w:t xml:space="preserve"> species whose ecological strategies are optimized to harsh hydrological conditions.</w:t>
      </w:r>
      <w:r w:rsidRPr="00EA700F">
        <w:t xml:space="preserve"> </w:t>
      </w:r>
      <w:r w:rsidR="00C27C76">
        <w:t xml:space="preserve"> </w:t>
      </w:r>
      <w:r w:rsidRPr="00EA700F">
        <w:t>If changes in spatial extent of climate zones can be related to changes in runoff - a complicated, but progressing area of research in hydroclimatology</w:t>
      </w:r>
      <w:r w:rsidR="00ED02F3">
        <w:t xml:space="preserve"> </w:t>
      </w:r>
      <w:r w:rsidR="00276818">
        <w:fldChar w:fldCharType="begin" w:fldLock="1"/>
      </w:r>
      <w:r w:rsidR="00723D9C">
        <w:instrText>ADDIN CSL_CITATION { "citationItems" : [ { "id" : "ITEM-1", "itemData" : { "DOI" : "10.1177/0309133311402550", "ISSN" : "0309-1333", "author" : [ { "dropping-particle" : "", "family" : "Peel", "given" : "M. C.", "non-dropping-particle" : "", "parse-names" : false, "suffix" : "" }, { "dropping-particle" : "", "family" : "Bloschl", "given" : "G.", "non-dropping-particle" : "", "parse-names" : false, "suffix" : "" } ], "container-title" : "Progress in Physical Geography", "id" : "ITEM-1", "issue" : "2", "issued" : { "date-parts" : [ [ "2011", "3", "31" ] ] }, "page" : "249-261", "title" : "Hydrological modelling in a changing world", "type" : "article-journal", "volume" : "35" }, "uris" : [ "http://www.mendeley.com/documents/?uuid=006aa52a-bc89-491e-b86d-f214bdfe6a18" ] } ], "mendeley" : { "previouslyFormattedCitation" : "(Peel &amp; Bloschl 2011)" }, "properties" : { "noteIndex" : 0 }, "schema" : "https://github.com/citation-style-language/schema/raw/master/csl-citation.json" }</w:instrText>
      </w:r>
      <w:r w:rsidR="00276818">
        <w:fldChar w:fldCharType="separate"/>
      </w:r>
      <w:r w:rsidR="00636F75" w:rsidRPr="00636F75">
        <w:rPr>
          <w:noProof/>
        </w:rPr>
        <w:t>(Peel &amp; Bloschl 2011)</w:t>
      </w:r>
      <w:r w:rsidR="00276818">
        <w:fldChar w:fldCharType="end"/>
      </w:r>
      <w:r w:rsidRPr="00EA700F">
        <w:t xml:space="preserve"> – functional approaches to ecohydrology can give insight into </w:t>
      </w:r>
      <w:r w:rsidR="00DC2070">
        <w:t xml:space="preserve">likely </w:t>
      </w:r>
      <w:r w:rsidRPr="00EA700F">
        <w:t>chang</w:t>
      </w:r>
      <w:r w:rsidR="00012647">
        <w:t>es in</w:t>
      </w:r>
      <w:r w:rsidRPr="00EA700F">
        <w:t xml:space="preserve"> riparian plant </w:t>
      </w:r>
      <w:r w:rsidR="00012647">
        <w:t>assemblages and associated changes in ecosystem function</w:t>
      </w:r>
      <w:r w:rsidRPr="00EA700F">
        <w:t xml:space="preserve">.  </w:t>
      </w:r>
    </w:p>
    <w:p w14:paraId="2A192A3F" w14:textId="77777777" w:rsidR="008E156A" w:rsidRDefault="00B634E6" w:rsidP="007E254E">
      <w:pPr>
        <w:spacing w:line="360" w:lineRule="auto"/>
      </w:pPr>
      <w:r w:rsidRPr="00EA700F">
        <w:t>Our study emphasises the importance of hydrological conditions</w:t>
      </w:r>
      <w:r w:rsidR="00DC2070">
        <w:t>,</w:t>
      </w:r>
      <w:r w:rsidRPr="00EA700F">
        <w:t xml:space="preserve"> particularly disturbance and environmental unpredictability, as determinants of ecological strategy in riparian </w:t>
      </w:r>
      <w:r w:rsidR="007B76D5" w:rsidRPr="00EA700F">
        <w:t>plant</w:t>
      </w:r>
      <w:r w:rsidR="007B76D5">
        <w:t xml:space="preserve"> communities</w:t>
      </w:r>
      <w:r w:rsidRPr="00EA700F">
        <w:t xml:space="preserve">. This is likely to </w:t>
      </w:r>
      <w:r w:rsidR="00DC2070">
        <w:t>have</w:t>
      </w:r>
      <w:r w:rsidR="00DC2070" w:rsidRPr="00EA700F">
        <w:t xml:space="preserve"> </w:t>
      </w:r>
      <w:r w:rsidR="00012647">
        <w:t>significant</w:t>
      </w:r>
      <w:r w:rsidR="00012647" w:rsidRPr="00EA700F">
        <w:t xml:space="preserve"> </w:t>
      </w:r>
      <w:r w:rsidRPr="00EA700F">
        <w:t>ecological consequences for riparian plant communities</w:t>
      </w:r>
      <w:r w:rsidR="001C1040">
        <w:t xml:space="preserve"> in an Australian context</w:t>
      </w:r>
      <w:r w:rsidR="004247CF">
        <w:t xml:space="preserve">, </w:t>
      </w:r>
      <w:r w:rsidR="001C1040">
        <w:t xml:space="preserve">as well as </w:t>
      </w:r>
      <w:r w:rsidR="004247CF">
        <w:t xml:space="preserve">in </w:t>
      </w:r>
      <w:r w:rsidR="001C1040">
        <w:t xml:space="preserve">other </w:t>
      </w:r>
      <w:r w:rsidR="004247CF">
        <w:t>regions</w:t>
      </w:r>
      <w:r w:rsidRPr="00EA700F">
        <w:t xml:space="preserve"> where increasing climatic variability and frequency of extreme events are hallmarks of climate change predictions</w:t>
      </w:r>
      <w:r w:rsidR="00DC2070">
        <w:t xml:space="preserve">. </w:t>
      </w:r>
    </w:p>
    <w:p w14:paraId="22768E00" w14:textId="77777777" w:rsidR="008E156A" w:rsidRDefault="008E156A" w:rsidP="007E254E">
      <w:pPr>
        <w:spacing w:line="360" w:lineRule="auto"/>
        <w:rPr>
          <w:b/>
        </w:rPr>
      </w:pPr>
    </w:p>
    <w:p w14:paraId="39326B0B" w14:textId="77777777" w:rsidR="008E156A" w:rsidRDefault="00E17892" w:rsidP="007E254E">
      <w:pPr>
        <w:spacing w:line="360" w:lineRule="auto"/>
      </w:pPr>
      <w:r w:rsidRPr="00AC7AF3">
        <w:rPr>
          <w:b/>
        </w:rPr>
        <w:t>Acknowledgements</w:t>
      </w:r>
    </w:p>
    <w:p w14:paraId="5E41650D" w14:textId="77777777" w:rsidR="008E156A" w:rsidRDefault="00B62127" w:rsidP="007E254E">
      <w:pPr>
        <w:spacing w:line="360" w:lineRule="auto"/>
      </w:pPr>
      <w:r>
        <w:t>Tanja Lenz gave invaluable advice and support throughout the project. Saskia Grootemaat, Ashley Vey, Urvashi Lallu, Julia Atkinson, Sally Lawson and Anthony Manea gave their time and inspiration in the field. We also wish to thank the offficers of the New South Wales Parks and Wildlife Service and Parks Victoria who provided logistical advice and support, and the landowners who were so kind as to let us work and stay on their properties. Thanks also to Alan Baldry for his help in the herbarium, and to the PIREL group at Macquarie University</w:t>
      </w:r>
      <w:r w:rsidR="00AC7AF3">
        <w:t xml:space="preserve"> for their support.</w:t>
      </w:r>
    </w:p>
    <w:p w14:paraId="0DCE9EAF" w14:textId="77777777" w:rsidR="008E156A" w:rsidRDefault="008E156A" w:rsidP="007E254E">
      <w:pPr>
        <w:spacing w:line="360" w:lineRule="auto"/>
      </w:pPr>
    </w:p>
    <w:p w14:paraId="4AAA55D2" w14:textId="77777777" w:rsidR="008E156A" w:rsidRDefault="00E17892" w:rsidP="007E254E">
      <w:pPr>
        <w:spacing w:line="360" w:lineRule="auto"/>
        <w:rPr>
          <w:b/>
        </w:rPr>
      </w:pPr>
      <w:r w:rsidRPr="00AC7AF3">
        <w:rPr>
          <w:b/>
        </w:rPr>
        <w:lastRenderedPageBreak/>
        <w:t>Data availability</w:t>
      </w:r>
      <w:r w:rsidR="00962773">
        <w:rPr>
          <w:b/>
        </w:rPr>
        <w:t xml:space="preserve"> </w:t>
      </w:r>
    </w:p>
    <w:p w14:paraId="03AB469D" w14:textId="77777777" w:rsidR="008E156A" w:rsidRDefault="00AC7AF3" w:rsidP="007E254E">
      <w:pPr>
        <w:spacing w:line="360" w:lineRule="auto"/>
      </w:pPr>
      <w:r>
        <w:t xml:space="preserve">All data are available through DataDryad (datadryad.org). </w:t>
      </w:r>
      <w:r w:rsidR="0037340A">
        <w:t xml:space="preserve">DOI to be provided upon publication. </w:t>
      </w:r>
    </w:p>
    <w:p w14:paraId="5CC0A909" w14:textId="77777777" w:rsidR="008E156A" w:rsidRPr="00FF6655" w:rsidRDefault="0044507E" w:rsidP="007E254E">
      <w:pPr>
        <w:spacing w:line="360" w:lineRule="auto"/>
        <w:rPr>
          <w:b/>
        </w:rPr>
      </w:pPr>
      <w:r w:rsidRPr="00FF6655">
        <w:rPr>
          <w:b/>
        </w:rPr>
        <w:t>References</w:t>
      </w:r>
    </w:p>
    <w:p w14:paraId="66219A5B" w14:textId="77777777" w:rsidR="00723D9C" w:rsidRPr="00723D9C" w:rsidRDefault="00276818">
      <w:pPr>
        <w:pStyle w:val="NormalWeb"/>
        <w:ind w:left="480" w:hanging="480"/>
        <w:divId w:val="2131894719"/>
        <w:rPr>
          <w:rFonts w:ascii="Calibri" w:hAnsi="Calibri"/>
          <w:noProof/>
          <w:sz w:val="20"/>
        </w:rPr>
      </w:pPr>
      <w:r w:rsidRPr="00EF3710">
        <w:rPr>
          <w:rFonts w:asciiTheme="minorHAnsi" w:hAnsiTheme="minorHAnsi"/>
          <w:b/>
          <w:sz w:val="20"/>
          <w:szCs w:val="20"/>
        </w:rPr>
        <w:fldChar w:fldCharType="begin" w:fldLock="1"/>
      </w:r>
      <w:r w:rsidR="007137EA" w:rsidRPr="00EF3710">
        <w:rPr>
          <w:rFonts w:asciiTheme="minorHAnsi" w:hAnsiTheme="minorHAnsi"/>
          <w:b/>
          <w:sz w:val="20"/>
          <w:szCs w:val="20"/>
        </w:rPr>
        <w:instrText xml:space="preserve">ADDIN Mendeley Bibliography CSL_BIBLIOGRAPHY </w:instrText>
      </w:r>
      <w:r w:rsidRPr="00EF3710">
        <w:rPr>
          <w:rFonts w:asciiTheme="minorHAnsi" w:hAnsiTheme="minorHAnsi"/>
          <w:b/>
          <w:sz w:val="20"/>
          <w:szCs w:val="20"/>
        </w:rPr>
        <w:fldChar w:fldCharType="separate"/>
      </w:r>
      <w:r w:rsidR="00723D9C" w:rsidRPr="00723D9C">
        <w:rPr>
          <w:rFonts w:ascii="Calibri" w:hAnsi="Calibri"/>
          <w:noProof/>
          <w:sz w:val="20"/>
        </w:rPr>
        <w:t xml:space="preserve">Adler, P.B., Salguero-Gómez, R., Compagnoni, A., Hsu, J.S., Ray-Mukherjee, J., Mbeau-Ache, C. &amp; Franco, M. (2014) Functional traits explain variation in plant life history strategies. </w:t>
      </w:r>
      <w:r w:rsidR="00723D9C" w:rsidRPr="00723D9C">
        <w:rPr>
          <w:rFonts w:ascii="Calibri" w:hAnsi="Calibri"/>
          <w:i/>
          <w:iCs/>
          <w:noProof/>
          <w:sz w:val="20"/>
        </w:rPr>
        <w:t>Proceedings of the National Academy of Sciences of the United States of America</w:t>
      </w:r>
      <w:r w:rsidR="00723D9C" w:rsidRPr="00723D9C">
        <w:rPr>
          <w:rFonts w:ascii="Calibri" w:hAnsi="Calibri"/>
          <w:noProof/>
          <w:sz w:val="20"/>
        </w:rPr>
        <w:t xml:space="preserve">, </w:t>
      </w:r>
      <w:r w:rsidR="00723D9C" w:rsidRPr="00723D9C">
        <w:rPr>
          <w:rFonts w:ascii="Calibri" w:hAnsi="Calibri"/>
          <w:b/>
          <w:bCs/>
          <w:noProof/>
          <w:sz w:val="20"/>
        </w:rPr>
        <w:t>111</w:t>
      </w:r>
      <w:r w:rsidR="00723D9C" w:rsidRPr="00723D9C">
        <w:rPr>
          <w:rFonts w:ascii="Calibri" w:hAnsi="Calibri"/>
          <w:noProof/>
          <w:sz w:val="20"/>
        </w:rPr>
        <w:t>, 740–5.</w:t>
      </w:r>
    </w:p>
    <w:p w14:paraId="322B77F7"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Arthington, A., Mackay, S., James, C., Rolls, R., Sternberg, D., A, B. &amp; SJ, C. (2012) Ecological limits of hydrologic alteration: a test of the ELoHA framework in south-east Queensland. Waterlines Report Series No. 75. </w:t>
      </w:r>
      <w:r w:rsidRPr="00723D9C">
        <w:rPr>
          <w:rFonts w:ascii="Calibri" w:hAnsi="Calibri"/>
          <w:i/>
          <w:iCs/>
          <w:noProof/>
          <w:sz w:val="20"/>
        </w:rPr>
        <w:t>National Water Commission, Canberra, Australia</w:t>
      </w:r>
      <w:r w:rsidRPr="00723D9C">
        <w:rPr>
          <w:rFonts w:ascii="Calibri" w:hAnsi="Calibri"/>
          <w:noProof/>
          <w:sz w:val="20"/>
        </w:rPr>
        <w:t>.</w:t>
      </w:r>
    </w:p>
    <w:p w14:paraId="48A60F94"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Augspurger, C.K. &amp; Kelly, C.K. (1984) Pathogen mortality of tropical tree seedlings: experimental studies of the effects of dispersal distance, seedling density, and light conditions. </w:t>
      </w:r>
      <w:r w:rsidRPr="00723D9C">
        <w:rPr>
          <w:rFonts w:ascii="Calibri" w:hAnsi="Calibri"/>
          <w:i/>
          <w:iCs/>
          <w:noProof/>
          <w:sz w:val="20"/>
        </w:rPr>
        <w:t>Oecologia</w:t>
      </w:r>
      <w:r w:rsidRPr="00723D9C">
        <w:rPr>
          <w:rFonts w:ascii="Calibri" w:hAnsi="Calibri"/>
          <w:noProof/>
          <w:sz w:val="20"/>
        </w:rPr>
        <w:t xml:space="preserve">, </w:t>
      </w:r>
      <w:r w:rsidRPr="00723D9C">
        <w:rPr>
          <w:rFonts w:ascii="Calibri" w:hAnsi="Calibri"/>
          <w:b/>
          <w:bCs/>
          <w:noProof/>
          <w:sz w:val="20"/>
        </w:rPr>
        <w:t>61</w:t>
      </w:r>
      <w:r w:rsidRPr="00723D9C">
        <w:rPr>
          <w:rFonts w:ascii="Calibri" w:hAnsi="Calibri"/>
          <w:noProof/>
          <w:sz w:val="20"/>
        </w:rPr>
        <w:t>, 211–217.</w:t>
      </w:r>
    </w:p>
    <w:p w14:paraId="25B07A3B"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Australian State of the Environment Committee. (2011) Australia state of the environment 2011—in brief. Independent report to the Australian Government Minister for Sustainability, Environment, Water. </w:t>
      </w:r>
      <w:r w:rsidRPr="00723D9C">
        <w:rPr>
          <w:rFonts w:ascii="Calibri" w:hAnsi="Calibri"/>
          <w:i/>
          <w:iCs/>
          <w:noProof/>
          <w:sz w:val="20"/>
        </w:rPr>
        <w:t>Population and Communities. Canberra: DSEWPaC</w:t>
      </w:r>
      <w:r w:rsidRPr="00723D9C">
        <w:rPr>
          <w:rFonts w:ascii="Calibri" w:hAnsi="Calibri"/>
          <w:noProof/>
          <w:sz w:val="20"/>
        </w:rPr>
        <w:t>, 20–24.</w:t>
      </w:r>
    </w:p>
    <w:p w14:paraId="7E4DFEA0"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Brierley, G.J. &amp; Fryirs, K.A. (2005) </w:t>
      </w:r>
      <w:r w:rsidRPr="00723D9C">
        <w:rPr>
          <w:rFonts w:ascii="Calibri" w:hAnsi="Calibri"/>
          <w:i/>
          <w:iCs/>
          <w:noProof/>
          <w:sz w:val="20"/>
        </w:rPr>
        <w:t>Geomorphology and River Management: Applications of the River Styles Framework</w:t>
      </w:r>
      <w:r w:rsidRPr="00723D9C">
        <w:rPr>
          <w:rFonts w:ascii="Calibri" w:hAnsi="Calibri"/>
          <w:noProof/>
          <w:sz w:val="20"/>
        </w:rPr>
        <w:t>. John Wiley &amp; Sons.</w:t>
      </w:r>
    </w:p>
    <w:p w14:paraId="112E2E1F"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Catford, J.A., Naiman, R.J., Chambers, L.E., Roberts, J., Douglas, M. &amp; Davies, P. (2012) Predicting Novel Riparian Ecosystems in a Changing Climate. </w:t>
      </w:r>
      <w:r w:rsidRPr="00723D9C">
        <w:rPr>
          <w:rFonts w:ascii="Calibri" w:hAnsi="Calibri"/>
          <w:i/>
          <w:iCs/>
          <w:noProof/>
          <w:sz w:val="20"/>
        </w:rPr>
        <w:t>Ecosystems</w:t>
      </w:r>
      <w:r w:rsidRPr="00723D9C">
        <w:rPr>
          <w:rFonts w:ascii="Calibri" w:hAnsi="Calibri"/>
          <w:noProof/>
          <w:sz w:val="20"/>
        </w:rPr>
        <w:t xml:space="preserve">, </w:t>
      </w:r>
      <w:r w:rsidRPr="00723D9C">
        <w:rPr>
          <w:rFonts w:ascii="Calibri" w:hAnsi="Calibri"/>
          <w:b/>
          <w:bCs/>
          <w:noProof/>
          <w:sz w:val="20"/>
        </w:rPr>
        <w:t>16</w:t>
      </w:r>
      <w:r w:rsidRPr="00723D9C">
        <w:rPr>
          <w:rFonts w:ascii="Calibri" w:hAnsi="Calibri"/>
          <w:noProof/>
          <w:sz w:val="20"/>
        </w:rPr>
        <w:t>, 382–400.</w:t>
      </w:r>
    </w:p>
    <w:p w14:paraId="33AC279D"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Chave, J., Coomes, D., Jansen, S., Lewis, S.L., Swenson, N.G. &amp; Amy, E. (2009) Towards a worldwide wood economics spectrum. </w:t>
      </w:r>
      <w:r w:rsidRPr="00723D9C">
        <w:rPr>
          <w:rFonts w:ascii="Calibri" w:hAnsi="Calibri"/>
          <w:i/>
          <w:iCs/>
          <w:noProof/>
          <w:sz w:val="20"/>
        </w:rPr>
        <w:t>Ecology Letters</w:t>
      </w:r>
      <w:r w:rsidRPr="00723D9C">
        <w:rPr>
          <w:rFonts w:ascii="Calibri" w:hAnsi="Calibri"/>
          <w:noProof/>
          <w:sz w:val="20"/>
        </w:rPr>
        <w:t xml:space="preserve">, </w:t>
      </w:r>
      <w:r w:rsidRPr="00723D9C">
        <w:rPr>
          <w:rFonts w:ascii="Calibri" w:hAnsi="Calibri"/>
          <w:b/>
          <w:bCs/>
          <w:noProof/>
          <w:sz w:val="20"/>
        </w:rPr>
        <w:t>12</w:t>
      </w:r>
      <w:r w:rsidRPr="00723D9C">
        <w:rPr>
          <w:rFonts w:ascii="Calibri" w:hAnsi="Calibri"/>
          <w:noProof/>
          <w:sz w:val="20"/>
        </w:rPr>
        <w:t>, 351–366.</w:t>
      </w:r>
    </w:p>
    <w:p w14:paraId="6E788F65"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Chiew, F.H.S., Teng, J., Vaze, J., Post, D. a., Perraud, J.M., Kirono, D.G.C. &amp; Viney, N.R. (2009) Estimating climate change impact on runoff across southeast Australia: Method, results, and implications of the modeling method. </w:t>
      </w:r>
      <w:r w:rsidRPr="00723D9C">
        <w:rPr>
          <w:rFonts w:ascii="Calibri" w:hAnsi="Calibri"/>
          <w:i/>
          <w:iCs/>
          <w:noProof/>
          <w:sz w:val="20"/>
        </w:rPr>
        <w:t>Water Resources Research</w:t>
      </w:r>
      <w:r w:rsidRPr="00723D9C">
        <w:rPr>
          <w:rFonts w:ascii="Calibri" w:hAnsi="Calibri"/>
          <w:noProof/>
          <w:sz w:val="20"/>
        </w:rPr>
        <w:t xml:space="preserve">, </w:t>
      </w:r>
      <w:r w:rsidRPr="00723D9C">
        <w:rPr>
          <w:rFonts w:ascii="Calibri" w:hAnsi="Calibri"/>
          <w:b/>
          <w:bCs/>
          <w:noProof/>
          <w:sz w:val="20"/>
        </w:rPr>
        <w:t>45</w:t>
      </w:r>
      <w:r w:rsidRPr="00723D9C">
        <w:rPr>
          <w:rFonts w:ascii="Calibri" w:hAnsi="Calibri"/>
          <w:noProof/>
          <w:sz w:val="20"/>
        </w:rPr>
        <w:t>, 1–17.</w:t>
      </w:r>
    </w:p>
    <w:p w14:paraId="2221FBF8"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Coley, P. (1983) Herbivory and defensive characteristics of tree species in a lowland tropical forest. </w:t>
      </w:r>
      <w:r w:rsidRPr="00723D9C">
        <w:rPr>
          <w:rFonts w:ascii="Calibri" w:hAnsi="Calibri"/>
          <w:i/>
          <w:iCs/>
          <w:noProof/>
          <w:sz w:val="20"/>
        </w:rPr>
        <w:t>Ecological monographs</w:t>
      </w:r>
      <w:r w:rsidRPr="00723D9C">
        <w:rPr>
          <w:rFonts w:ascii="Calibri" w:hAnsi="Calibri"/>
          <w:noProof/>
          <w:sz w:val="20"/>
        </w:rPr>
        <w:t xml:space="preserve">, </w:t>
      </w:r>
      <w:r w:rsidRPr="00723D9C">
        <w:rPr>
          <w:rFonts w:ascii="Calibri" w:hAnsi="Calibri"/>
          <w:b/>
          <w:bCs/>
          <w:noProof/>
          <w:sz w:val="20"/>
        </w:rPr>
        <w:t>53</w:t>
      </w:r>
      <w:r w:rsidRPr="00723D9C">
        <w:rPr>
          <w:rFonts w:ascii="Calibri" w:hAnsi="Calibri"/>
          <w:noProof/>
          <w:sz w:val="20"/>
        </w:rPr>
        <w:t>, 209–234.</w:t>
      </w:r>
    </w:p>
    <w:p w14:paraId="0CCC30B0"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Corenblit, D., Steiger, J., Gurnell, A.M., Tabacchi, E. &amp; Roques, L. (2009) Control of sediment dynamics by vegetation as a key function driving biogeomorphic succession within fluvial corridors. </w:t>
      </w:r>
      <w:r w:rsidRPr="00723D9C">
        <w:rPr>
          <w:rFonts w:ascii="Calibri" w:hAnsi="Calibri"/>
          <w:i/>
          <w:iCs/>
          <w:noProof/>
          <w:sz w:val="20"/>
        </w:rPr>
        <w:t>Earth Surface Processes and Landforms</w:t>
      </w:r>
      <w:r w:rsidRPr="00723D9C">
        <w:rPr>
          <w:rFonts w:ascii="Calibri" w:hAnsi="Calibri"/>
          <w:noProof/>
          <w:sz w:val="20"/>
        </w:rPr>
        <w:t xml:space="preserve">, </w:t>
      </w:r>
      <w:r w:rsidRPr="00723D9C">
        <w:rPr>
          <w:rFonts w:ascii="Calibri" w:hAnsi="Calibri"/>
          <w:b/>
          <w:bCs/>
          <w:noProof/>
          <w:sz w:val="20"/>
        </w:rPr>
        <w:t>1810</w:t>
      </w:r>
      <w:r w:rsidRPr="00723D9C">
        <w:rPr>
          <w:rFonts w:ascii="Calibri" w:hAnsi="Calibri"/>
          <w:noProof/>
          <w:sz w:val="20"/>
        </w:rPr>
        <w:t>, 1790–1810.</w:t>
      </w:r>
    </w:p>
    <w:p w14:paraId="10749061"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Cornelissen, J.H.C.A., Lavorel, S.B., Garnier, E.B., Díaz, S.C., Buchmann, N.D., Gurvich, D.E.C., Reich, P.B.E., Steege, H.F., Morgan, H.D.G., Van Der Heijden, M.G.A., Pausas, J.G.H. &amp; Poorter, H.I. (2003) A handbook of protocols for standardised and easy measurement of plant functional traits worldwide. </w:t>
      </w:r>
      <w:r w:rsidRPr="00723D9C">
        <w:rPr>
          <w:rFonts w:ascii="Calibri" w:hAnsi="Calibri"/>
          <w:i/>
          <w:iCs/>
          <w:noProof/>
          <w:sz w:val="20"/>
        </w:rPr>
        <w:t>Australian Journal of Botany</w:t>
      </w:r>
      <w:r w:rsidRPr="00723D9C">
        <w:rPr>
          <w:rFonts w:ascii="Calibri" w:hAnsi="Calibri"/>
          <w:noProof/>
          <w:sz w:val="20"/>
        </w:rPr>
        <w:t xml:space="preserve">, </w:t>
      </w:r>
      <w:r w:rsidRPr="00723D9C">
        <w:rPr>
          <w:rFonts w:ascii="Calibri" w:hAnsi="Calibri"/>
          <w:b/>
          <w:bCs/>
          <w:noProof/>
          <w:sz w:val="20"/>
        </w:rPr>
        <w:t>51</w:t>
      </w:r>
      <w:r w:rsidRPr="00723D9C">
        <w:rPr>
          <w:rFonts w:ascii="Calibri" w:hAnsi="Calibri"/>
          <w:noProof/>
          <w:sz w:val="20"/>
        </w:rPr>
        <w:t>, 335–380.</w:t>
      </w:r>
    </w:p>
    <w:p w14:paraId="62D394CE"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Curran, T.J., Gersbach, L.N., Edwards, W. &amp; Krockenberger, A.K. (2008) Wood density predicts plant damage and vegetative recovery rates caused by cyclone disturbance in tropical rainforest tree species of North Queensland, Australia. </w:t>
      </w:r>
      <w:r w:rsidRPr="00723D9C">
        <w:rPr>
          <w:rFonts w:ascii="Calibri" w:hAnsi="Calibri"/>
          <w:i/>
          <w:iCs/>
          <w:noProof/>
          <w:sz w:val="20"/>
        </w:rPr>
        <w:t>Austral Ecology</w:t>
      </w:r>
      <w:r w:rsidRPr="00723D9C">
        <w:rPr>
          <w:rFonts w:ascii="Calibri" w:hAnsi="Calibri"/>
          <w:noProof/>
          <w:sz w:val="20"/>
        </w:rPr>
        <w:t xml:space="preserve">, </w:t>
      </w:r>
      <w:r w:rsidRPr="00723D9C">
        <w:rPr>
          <w:rFonts w:ascii="Calibri" w:hAnsi="Calibri"/>
          <w:b/>
          <w:bCs/>
          <w:noProof/>
          <w:sz w:val="20"/>
        </w:rPr>
        <w:t>33</w:t>
      </w:r>
      <w:r w:rsidRPr="00723D9C">
        <w:rPr>
          <w:rFonts w:ascii="Calibri" w:hAnsi="Calibri"/>
          <w:noProof/>
          <w:sz w:val="20"/>
        </w:rPr>
        <w:t>, 442–450.</w:t>
      </w:r>
    </w:p>
    <w:p w14:paraId="6A008C2F"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Falster, D.S. (2006) Sapling strength and safety: the importance of wood density in tropical forests. </w:t>
      </w:r>
      <w:r w:rsidRPr="00723D9C">
        <w:rPr>
          <w:rFonts w:ascii="Calibri" w:hAnsi="Calibri"/>
          <w:i/>
          <w:iCs/>
          <w:noProof/>
          <w:sz w:val="20"/>
        </w:rPr>
        <w:t>The New phytologist</w:t>
      </w:r>
      <w:r w:rsidRPr="00723D9C">
        <w:rPr>
          <w:rFonts w:ascii="Calibri" w:hAnsi="Calibri"/>
          <w:noProof/>
          <w:sz w:val="20"/>
        </w:rPr>
        <w:t xml:space="preserve">, </w:t>
      </w:r>
      <w:r w:rsidRPr="00723D9C">
        <w:rPr>
          <w:rFonts w:ascii="Calibri" w:hAnsi="Calibri"/>
          <w:b/>
          <w:bCs/>
          <w:noProof/>
          <w:sz w:val="20"/>
        </w:rPr>
        <w:t>171</w:t>
      </w:r>
      <w:r w:rsidRPr="00723D9C">
        <w:rPr>
          <w:rFonts w:ascii="Calibri" w:hAnsi="Calibri"/>
          <w:noProof/>
          <w:sz w:val="20"/>
        </w:rPr>
        <w:t>, 237–9.</w:t>
      </w:r>
    </w:p>
    <w:p w14:paraId="320ECFC0"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lastRenderedPageBreak/>
        <w:t xml:space="preserve">Falster, D. &amp; Westoby, M. (2005) Alternative height strategies among 45 dicot rain forest species from tropical Queensland, Australia. </w:t>
      </w:r>
      <w:r w:rsidRPr="00723D9C">
        <w:rPr>
          <w:rFonts w:ascii="Calibri" w:hAnsi="Calibri"/>
          <w:i/>
          <w:iCs/>
          <w:noProof/>
          <w:sz w:val="20"/>
        </w:rPr>
        <w:t>Journal of Ecology</w:t>
      </w:r>
      <w:r w:rsidRPr="00723D9C">
        <w:rPr>
          <w:rFonts w:ascii="Calibri" w:hAnsi="Calibri"/>
          <w:noProof/>
          <w:sz w:val="20"/>
        </w:rPr>
        <w:t xml:space="preserve">, </w:t>
      </w:r>
      <w:r w:rsidRPr="00723D9C">
        <w:rPr>
          <w:rFonts w:ascii="Calibri" w:hAnsi="Calibri"/>
          <w:b/>
          <w:bCs/>
          <w:noProof/>
          <w:sz w:val="20"/>
        </w:rPr>
        <w:t>93</w:t>
      </w:r>
      <w:r w:rsidRPr="00723D9C">
        <w:rPr>
          <w:rFonts w:ascii="Calibri" w:hAnsi="Calibri"/>
          <w:noProof/>
          <w:sz w:val="20"/>
        </w:rPr>
        <w:t>, 521–535.</w:t>
      </w:r>
    </w:p>
    <w:p w14:paraId="7D44C912"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Finlayson, B.L. &amp; McMahon, T.A. (1988) Australia vs. the world: a comparative analysis of streamflow characteristics. </w:t>
      </w:r>
      <w:r w:rsidRPr="00723D9C">
        <w:rPr>
          <w:rFonts w:ascii="Calibri" w:hAnsi="Calibri"/>
          <w:i/>
          <w:iCs/>
          <w:noProof/>
          <w:sz w:val="20"/>
        </w:rPr>
        <w:t>Fluvial Geomorphology of Australia</w:t>
      </w:r>
      <w:r w:rsidRPr="00723D9C">
        <w:rPr>
          <w:rFonts w:ascii="Calibri" w:hAnsi="Calibri"/>
          <w:noProof/>
          <w:sz w:val="20"/>
        </w:rPr>
        <w:t>, 17–40.</w:t>
      </w:r>
    </w:p>
    <w:p w14:paraId="52E2ACF3"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Graf, W. (2006) Downstream hydrologic and geomorphic effects of large dams on American rivers. </w:t>
      </w:r>
      <w:r w:rsidRPr="00723D9C">
        <w:rPr>
          <w:rFonts w:ascii="Calibri" w:hAnsi="Calibri"/>
          <w:i/>
          <w:iCs/>
          <w:noProof/>
          <w:sz w:val="20"/>
        </w:rPr>
        <w:t>Geomorphology</w:t>
      </w:r>
      <w:r w:rsidRPr="00723D9C">
        <w:rPr>
          <w:rFonts w:ascii="Calibri" w:hAnsi="Calibri"/>
          <w:noProof/>
          <w:sz w:val="20"/>
        </w:rPr>
        <w:t xml:space="preserve">, </w:t>
      </w:r>
      <w:r w:rsidRPr="00723D9C">
        <w:rPr>
          <w:rFonts w:ascii="Calibri" w:hAnsi="Calibri"/>
          <w:b/>
          <w:bCs/>
          <w:noProof/>
          <w:sz w:val="20"/>
        </w:rPr>
        <w:t>79</w:t>
      </w:r>
      <w:r w:rsidRPr="00723D9C">
        <w:rPr>
          <w:rFonts w:ascii="Calibri" w:hAnsi="Calibri"/>
          <w:noProof/>
          <w:sz w:val="20"/>
        </w:rPr>
        <w:t>, 336–360.</w:t>
      </w:r>
    </w:p>
    <w:p w14:paraId="5D11D864"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Gutschick, V.P. &amp; BassiriRad, H. (2003) Extreme events as shaping physiology, ecology, and evolution of plants: toward a unified definition and evaluation of their consequences. </w:t>
      </w:r>
      <w:r w:rsidRPr="00723D9C">
        <w:rPr>
          <w:rFonts w:ascii="Calibri" w:hAnsi="Calibri"/>
          <w:i/>
          <w:iCs/>
          <w:noProof/>
          <w:sz w:val="20"/>
        </w:rPr>
        <w:t>New Phytologist</w:t>
      </w:r>
      <w:r w:rsidRPr="00723D9C">
        <w:rPr>
          <w:rFonts w:ascii="Calibri" w:hAnsi="Calibri"/>
          <w:noProof/>
          <w:sz w:val="20"/>
        </w:rPr>
        <w:t xml:space="preserve">, </w:t>
      </w:r>
      <w:r w:rsidRPr="00723D9C">
        <w:rPr>
          <w:rFonts w:ascii="Calibri" w:hAnsi="Calibri"/>
          <w:b/>
          <w:bCs/>
          <w:noProof/>
          <w:sz w:val="20"/>
        </w:rPr>
        <w:t>160</w:t>
      </w:r>
      <w:r w:rsidRPr="00723D9C">
        <w:rPr>
          <w:rFonts w:ascii="Calibri" w:hAnsi="Calibri"/>
          <w:noProof/>
          <w:sz w:val="20"/>
        </w:rPr>
        <w:t>, 21–42.</w:t>
      </w:r>
    </w:p>
    <w:p w14:paraId="10A766AC"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Hacke, U.G., Sperry, J.S., Pockman, W.T., Davis, S.D. &amp; McCulloh, K. a. (2001) Trends in wood density and structure are linked to prevention of xylem implosion by negative pressure. </w:t>
      </w:r>
      <w:r w:rsidRPr="00723D9C">
        <w:rPr>
          <w:rFonts w:ascii="Calibri" w:hAnsi="Calibri"/>
          <w:i/>
          <w:iCs/>
          <w:noProof/>
          <w:sz w:val="20"/>
        </w:rPr>
        <w:t>Oecologia</w:t>
      </w:r>
      <w:r w:rsidRPr="00723D9C">
        <w:rPr>
          <w:rFonts w:ascii="Calibri" w:hAnsi="Calibri"/>
          <w:noProof/>
          <w:sz w:val="20"/>
        </w:rPr>
        <w:t xml:space="preserve">, </w:t>
      </w:r>
      <w:r w:rsidRPr="00723D9C">
        <w:rPr>
          <w:rFonts w:ascii="Calibri" w:hAnsi="Calibri"/>
          <w:b/>
          <w:bCs/>
          <w:noProof/>
          <w:sz w:val="20"/>
        </w:rPr>
        <w:t>126</w:t>
      </w:r>
      <w:r w:rsidRPr="00723D9C">
        <w:rPr>
          <w:rFonts w:ascii="Calibri" w:hAnsi="Calibri"/>
          <w:noProof/>
          <w:sz w:val="20"/>
        </w:rPr>
        <w:t>, 457–461.</w:t>
      </w:r>
    </w:p>
    <w:p w14:paraId="011A8F02"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Healy, M., Raine, A., Parsons, L. &amp; Cook, N. (2012) </w:t>
      </w:r>
      <w:r w:rsidRPr="00723D9C">
        <w:rPr>
          <w:rFonts w:ascii="Calibri" w:hAnsi="Calibri"/>
          <w:i/>
          <w:iCs/>
          <w:noProof/>
          <w:sz w:val="20"/>
        </w:rPr>
        <w:t>River Condition Index in New South Wales: Method Development and Application. NSW Office of Water</w:t>
      </w:r>
      <w:r w:rsidRPr="00723D9C">
        <w:rPr>
          <w:rFonts w:ascii="Calibri" w:hAnsi="Calibri"/>
          <w:noProof/>
          <w:sz w:val="20"/>
        </w:rPr>
        <w:t>. Sydney.</w:t>
      </w:r>
    </w:p>
    <w:p w14:paraId="72ECEDE1"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Hennessy, K., Fawcett, R., Kirono, D., Mpelasoka, M., Jones, D., Bathols, J., Whetton, P., Stafford Smith, M., Howden, M., Mitchell, C. &amp; Plummer, N. (2008) </w:t>
      </w:r>
      <w:r w:rsidRPr="00723D9C">
        <w:rPr>
          <w:rFonts w:ascii="Calibri" w:hAnsi="Calibri"/>
          <w:i/>
          <w:iCs/>
          <w:noProof/>
          <w:sz w:val="20"/>
        </w:rPr>
        <w:t>An Assessment of the Impact of Climate Change on the Nature and Frequency of Exceptional Climatic Events. Australian Government, Bureau of Meterology</w:t>
      </w:r>
      <w:r w:rsidRPr="00723D9C">
        <w:rPr>
          <w:rFonts w:ascii="Calibri" w:hAnsi="Calibri"/>
          <w:noProof/>
          <w:sz w:val="20"/>
        </w:rPr>
        <w:t>. Department of Agriculture, Fisheries and Forestry, 2008., Canberra, Australia.</w:t>
      </w:r>
    </w:p>
    <w:p w14:paraId="066ECCC0"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Hennessy, K., Fitzharris, B., Bates, B.C., Harvey, N., SM, H., L, H., J, S. &amp; Warrick, R. (2007) </w:t>
      </w:r>
      <w:r w:rsidRPr="00723D9C">
        <w:rPr>
          <w:rFonts w:ascii="Calibri" w:hAnsi="Calibri"/>
          <w:i/>
          <w:iCs/>
          <w:noProof/>
          <w:sz w:val="20"/>
        </w:rPr>
        <w:t>Climate Change 2007: Impacts, Adaptation and Vulnerability. Contribution of Working Group II to the Fourth Assessment Report of the Intergovernmental Panel on Climate Change</w:t>
      </w:r>
      <w:r w:rsidRPr="00723D9C">
        <w:rPr>
          <w:rFonts w:ascii="Calibri" w:hAnsi="Calibri"/>
          <w:noProof/>
          <w:sz w:val="20"/>
        </w:rPr>
        <w:t xml:space="preserve"> (eds M. Parry, O. Canziani, J. Palutikof, P. van der Linden, and C. Hanson). Cambridge University Press, Cambridge.</w:t>
      </w:r>
    </w:p>
    <w:p w14:paraId="63B19214"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Jacobsen, A.L., Agenbag, L., Esler, K.J., Pratt, R.B., Ewers, F.W. &amp; Davis, S.D. (2007) Xylem density, biomechanics and anatomical traits correlate with water stress in 17 evergreen shrub species of the Mediterranean-type climate region of South Africa. </w:t>
      </w:r>
      <w:r w:rsidRPr="00723D9C">
        <w:rPr>
          <w:rFonts w:ascii="Calibri" w:hAnsi="Calibri"/>
          <w:i/>
          <w:iCs/>
          <w:noProof/>
          <w:sz w:val="20"/>
        </w:rPr>
        <w:t>Journal of Ecology</w:t>
      </w:r>
      <w:r w:rsidRPr="00723D9C">
        <w:rPr>
          <w:rFonts w:ascii="Calibri" w:hAnsi="Calibri"/>
          <w:noProof/>
          <w:sz w:val="20"/>
        </w:rPr>
        <w:t xml:space="preserve">, </w:t>
      </w:r>
      <w:r w:rsidRPr="00723D9C">
        <w:rPr>
          <w:rFonts w:ascii="Calibri" w:hAnsi="Calibri"/>
          <w:b/>
          <w:bCs/>
          <w:noProof/>
          <w:sz w:val="20"/>
        </w:rPr>
        <w:t>95</w:t>
      </w:r>
      <w:r w:rsidRPr="00723D9C">
        <w:rPr>
          <w:rFonts w:ascii="Calibri" w:hAnsi="Calibri"/>
          <w:noProof/>
          <w:sz w:val="20"/>
        </w:rPr>
        <w:t>, 171–183.</w:t>
      </w:r>
    </w:p>
    <w:p w14:paraId="2E3DE92D"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Jacobsen, A. &amp; Ewers, F. (2005) Do xylem fibers affect vessel cavitation resistance? </w:t>
      </w:r>
      <w:r w:rsidRPr="00723D9C">
        <w:rPr>
          <w:rFonts w:ascii="Calibri" w:hAnsi="Calibri"/>
          <w:i/>
          <w:iCs/>
          <w:noProof/>
          <w:sz w:val="20"/>
        </w:rPr>
        <w:t>Plant Physiology</w:t>
      </w:r>
      <w:r w:rsidRPr="00723D9C">
        <w:rPr>
          <w:rFonts w:ascii="Calibri" w:hAnsi="Calibri"/>
          <w:noProof/>
          <w:sz w:val="20"/>
        </w:rPr>
        <w:t xml:space="preserve">, </w:t>
      </w:r>
      <w:r w:rsidRPr="00723D9C">
        <w:rPr>
          <w:rFonts w:ascii="Calibri" w:hAnsi="Calibri"/>
          <w:b/>
          <w:bCs/>
          <w:noProof/>
          <w:sz w:val="20"/>
        </w:rPr>
        <w:t>139</w:t>
      </w:r>
      <w:r w:rsidRPr="00723D9C">
        <w:rPr>
          <w:rFonts w:ascii="Calibri" w:hAnsi="Calibri"/>
          <w:noProof/>
          <w:sz w:val="20"/>
        </w:rPr>
        <w:t>, 546–556.</w:t>
      </w:r>
    </w:p>
    <w:p w14:paraId="18272A02"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Kattge, J., Díaz, S., Lavorel, S., Prentice, I.C., Leadley, P., Bönisch, G., Garnier, E., Westoby, M., Reich, P.B., Wright, I.J., Cornelissen, J.H.C., Violle, C., Harrison, S.P., Van Bogedom, P.M., Reichstein, M., Enquist, B.J., Soudzilovskaia, N. a., Ackerly, D.D., Anand, M., Atkin, O., Bahn, M., Baker, T.R., Baldocchi, D., Bekker, R., Blanco, C.C., Blonder, B., Bond, W.J., Bradstock, R., Bunker, D.E., Casanoves, F., Cavender-Bares, J., Chambers, J.Q., Chapin Iii, F.S., Chave, J., Coomes, D., Cornwell, W.K., Craine, J.M., Dobrin, B.H., Duarte, L., Durka, W., Elser, J., Esser, G., Estiarte, M., Fagan, W.F., Fang, J., Fernández-Méndez, F., Fidelis, A., Finegan, B., Flores, O., Ford, H., Frank, D., Freschet, G.T., Fyllas, N.M., Gallagher, R. V., Green, W. a., Gutierrez, a. G., Hickler, T., Higgins, S.I., Hodgson, J.G., Jalili, A., Jansen, S., Joly, C. a., Kerkhoff, a. J., Kirkup, D., Kitajima, K., Kleyer, M., Klotz, S., Knops, J.M.H., Kramer, K., Kühn, I., Kurokawa, H., Laughlin, D., Lee, T.D., Leishman, M., Lens, F., Lenz, T., Lewis, S.L., Lloyd, J., Llusià, J., Louault, F., Ma, S., Mahecha, M.D., Manning, P., Massad, T., Medlyn, B.E., Messier, J., Moles, a. T., Müller, S.C., Nadrowski, K., Naeem, S., Niinemets, Ü., Nöllert, S., Nüske, A., Ogaya, R., Oleksyn, J., Onipchenko, V.G., Onoda, Y., Ordoñez, J., Overbeck, G., Ozinga, W. a., Patiño, S., Paula, S., Pausas, J.G., Peñuelas, J., Phillips, O.L., Pillar, V., Poorter, H., Poorter, L., Poschlod, P., Prinzing, A., Proulx, R., Rammig, A., Reinsch, S., Reu, B., Sack, L., Salgado-Negret, B., Sardans, J., Shiodera, S., Shipley, B., Siefert, A., Sosinski, E., Soussana, J.-F., Swaine, E., Swenson, N., Thompson, K., Thornton, P., Waldram, M., Weiher, E., White, M., White, S., Wright, S.J., Yguel, B., Zaehle, S., Zanne, a. E. &amp; Wirth, C. (2011) TRY - a global database of plant traits. </w:t>
      </w:r>
      <w:r w:rsidRPr="00723D9C">
        <w:rPr>
          <w:rFonts w:ascii="Calibri" w:hAnsi="Calibri"/>
          <w:i/>
          <w:iCs/>
          <w:noProof/>
          <w:sz w:val="20"/>
        </w:rPr>
        <w:t>Global Change Biology</w:t>
      </w:r>
      <w:r w:rsidRPr="00723D9C">
        <w:rPr>
          <w:rFonts w:ascii="Calibri" w:hAnsi="Calibri"/>
          <w:noProof/>
          <w:sz w:val="20"/>
        </w:rPr>
        <w:t xml:space="preserve">, </w:t>
      </w:r>
      <w:r w:rsidRPr="00723D9C">
        <w:rPr>
          <w:rFonts w:ascii="Calibri" w:hAnsi="Calibri"/>
          <w:b/>
          <w:bCs/>
          <w:noProof/>
          <w:sz w:val="20"/>
        </w:rPr>
        <w:t>17</w:t>
      </w:r>
      <w:r w:rsidRPr="00723D9C">
        <w:rPr>
          <w:rFonts w:ascii="Calibri" w:hAnsi="Calibri"/>
          <w:noProof/>
          <w:sz w:val="20"/>
        </w:rPr>
        <w:t>, 2905–2935.</w:t>
      </w:r>
    </w:p>
    <w:p w14:paraId="31834D38"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lastRenderedPageBreak/>
        <w:t xml:space="preserve">Kennard, M.J., Pusey, B.J., Olden, J.D., Mackay, S.J., Stein, J.L. &amp; Marsh, N. (2010) Classification of natural flow regimes in Australia to support environmental flow management. </w:t>
      </w:r>
      <w:r w:rsidRPr="00723D9C">
        <w:rPr>
          <w:rFonts w:ascii="Calibri" w:hAnsi="Calibri"/>
          <w:i/>
          <w:iCs/>
          <w:noProof/>
          <w:sz w:val="20"/>
        </w:rPr>
        <w:t>Freshwater Biology</w:t>
      </w:r>
      <w:r w:rsidRPr="00723D9C">
        <w:rPr>
          <w:rFonts w:ascii="Calibri" w:hAnsi="Calibri"/>
          <w:noProof/>
          <w:sz w:val="20"/>
        </w:rPr>
        <w:t xml:space="preserve">, </w:t>
      </w:r>
      <w:r w:rsidRPr="00723D9C">
        <w:rPr>
          <w:rFonts w:ascii="Calibri" w:hAnsi="Calibri"/>
          <w:b/>
          <w:bCs/>
          <w:noProof/>
          <w:sz w:val="20"/>
        </w:rPr>
        <w:t>55</w:t>
      </w:r>
      <w:r w:rsidRPr="00723D9C">
        <w:rPr>
          <w:rFonts w:ascii="Calibri" w:hAnsi="Calibri"/>
          <w:noProof/>
          <w:sz w:val="20"/>
        </w:rPr>
        <w:t>, 171–193.</w:t>
      </w:r>
    </w:p>
    <w:p w14:paraId="1536238E"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King, D.A., Davies, S.J., Tan, S. &amp; Noor, N.S.M. (2006) The role of wood density and stem support costs in the growth and mortality of tropical trees. </w:t>
      </w:r>
      <w:r w:rsidRPr="00723D9C">
        <w:rPr>
          <w:rFonts w:ascii="Calibri" w:hAnsi="Calibri"/>
          <w:i/>
          <w:iCs/>
          <w:noProof/>
          <w:sz w:val="20"/>
        </w:rPr>
        <w:t>Journal of Ecology</w:t>
      </w:r>
      <w:r w:rsidRPr="00723D9C">
        <w:rPr>
          <w:rFonts w:ascii="Calibri" w:hAnsi="Calibri"/>
          <w:noProof/>
          <w:sz w:val="20"/>
        </w:rPr>
        <w:t xml:space="preserve">, </w:t>
      </w:r>
      <w:r w:rsidRPr="00723D9C">
        <w:rPr>
          <w:rFonts w:ascii="Calibri" w:hAnsi="Calibri"/>
          <w:b/>
          <w:bCs/>
          <w:noProof/>
          <w:sz w:val="20"/>
        </w:rPr>
        <w:t>94</w:t>
      </w:r>
      <w:r w:rsidRPr="00723D9C">
        <w:rPr>
          <w:rFonts w:ascii="Calibri" w:hAnsi="Calibri"/>
          <w:noProof/>
          <w:sz w:val="20"/>
        </w:rPr>
        <w:t>, 670–680.</w:t>
      </w:r>
    </w:p>
    <w:p w14:paraId="58FEB9A1"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Kraft, N.J.B., Metz, M.R., Condit, R.S. &amp; Chave, J. (2010) The relationship between wood density and mortality in a global tropical forest data set. </w:t>
      </w:r>
      <w:r w:rsidRPr="00723D9C">
        <w:rPr>
          <w:rFonts w:ascii="Calibri" w:hAnsi="Calibri"/>
          <w:i/>
          <w:iCs/>
          <w:noProof/>
          <w:sz w:val="20"/>
        </w:rPr>
        <w:t>The New Phytologist</w:t>
      </w:r>
      <w:r w:rsidRPr="00723D9C">
        <w:rPr>
          <w:rFonts w:ascii="Calibri" w:hAnsi="Calibri"/>
          <w:noProof/>
          <w:sz w:val="20"/>
        </w:rPr>
        <w:t xml:space="preserve">, </w:t>
      </w:r>
      <w:r w:rsidRPr="00723D9C">
        <w:rPr>
          <w:rFonts w:ascii="Calibri" w:hAnsi="Calibri"/>
          <w:b/>
          <w:bCs/>
          <w:noProof/>
          <w:sz w:val="20"/>
        </w:rPr>
        <w:t>188</w:t>
      </w:r>
      <w:r w:rsidRPr="00723D9C">
        <w:rPr>
          <w:rFonts w:ascii="Calibri" w:hAnsi="Calibri"/>
          <w:noProof/>
          <w:sz w:val="20"/>
        </w:rPr>
        <w:t>, 1124–36.</w:t>
      </w:r>
    </w:p>
    <w:p w14:paraId="3F24346C"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Kraft, N., Valencia, R. &amp; Ackerly, D. (2008) Functional traits and niche-based tree community assembly in an Amazonian forest. </w:t>
      </w:r>
      <w:r w:rsidRPr="00723D9C">
        <w:rPr>
          <w:rFonts w:ascii="Calibri" w:hAnsi="Calibri"/>
          <w:i/>
          <w:iCs/>
          <w:noProof/>
          <w:sz w:val="20"/>
        </w:rPr>
        <w:t>Science</w:t>
      </w:r>
      <w:r w:rsidRPr="00723D9C">
        <w:rPr>
          <w:rFonts w:ascii="Calibri" w:hAnsi="Calibri"/>
          <w:noProof/>
          <w:sz w:val="20"/>
        </w:rPr>
        <w:t>, 580–582.</w:t>
      </w:r>
    </w:p>
    <w:p w14:paraId="6AFBF264"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Lens, F., Sperry, J.S., Christman, M.A., Choat, B., Rabaey, D. &amp; Jansen, S. (2011) Testing hypotheses that link wood anatomy to cavitation resistance and hydraulic conductivity in the genus Acer. </w:t>
      </w:r>
      <w:r w:rsidRPr="00723D9C">
        <w:rPr>
          <w:rFonts w:ascii="Calibri" w:hAnsi="Calibri"/>
          <w:i/>
          <w:iCs/>
          <w:noProof/>
          <w:sz w:val="20"/>
        </w:rPr>
        <w:t>The New Phytologist</w:t>
      </w:r>
      <w:r w:rsidRPr="00723D9C">
        <w:rPr>
          <w:rFonts w:ascii="Calibri" w:hAnsi="Calibri"/>
          <w:noProof/>
          <w:sz w:val="20"/>
        </w:rPr>
        <w:t xml:space="preserve">, </w:t>
      </w:r>
      <w:r w:rsidRPr="00723D9C">
        <w:rPr>
          <w:rFonts w:ascii="Calibri" w:hAnsi="Calibri"/>
          <w:b/>
          <w:bCs/>
          <w:noProof/>
          <w:sz w:val="20"/>
        </w:rPr>
        <w:t>190</w:t>
      </w:r>
      <w:r w:rsidRPr="00723D9C">
        <w:rPr>
          <w:rFonts w:ascii="Calibri" w:hAnsi="Calibri"/>
          <w:noProof/>
          <w:sz w:val="20"/>
        </w:rPr>
        <w:t>, 709–23.</w:t>
      </w:r>
    </w:p>
    <w:p w14:paraId="5E8EDA64"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Maheshwari, B., Walker, K. &amp; McMahon, T. (1995) Effects of regulation on the flow regime of the River Murray, Australia. </w:t>
      </w:r>
      <w:r w:rsidRPr="00723D9C">
        <w:rPr>
          <w:rFonts w:ascii="Calibri" w:hAnsi="Calibri"/>
          <w:i/>
          <w:iCs/>
          <w:noProof/>
          <w:sz w:val="20"/>
        </w:rPr>
        <w:t>Regulated Rivers: Research and Management</w:t>
      </w:r>
      <w:r w:rsidRPr="00723D9C">
        <w:rPr>
          <w:rFonts w:ascii="Calibri" w:hAnsi="Calibri"/>
          <w:noProof/>
          <w:sz w:val="20"/>
        </w:rPr>
        <w:t xml:space="preserve">, </w:t>
      </w:r>
      <w:r w:rsidRPr="00723D9C">
        <w:rPr>
          <w:rFonts w:ascii="Calibri" w:hAnsi="Calibri"/>
          <w:b/>
          <w:bCs/>
          <w:noProof/>
          <w:sz w:val="20"/>
        </w:rPr>
        <w:t>10</w:t>
      </w:r>
      <w:r w:rsidRPr="00723D9C">
        <w:rPr>
          <w:rFonts w:ascii="Calibri" w:hAnsi="Calibri"/>
          <w:noProof/>
          <w:sz w:val="20"/>
        </w:rPr>
        <w:t>, 15–38.</w:t>
      </w:r>
    </w:p>
    <w:p w14:paraId="295D161B"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Marsh, N.A., Stewardson, M.J. &amp; Kennard, M.J. (2003) River analysis package. Cooperative Research Centre for Catchment Hydrology, Monash University Melbourne. Version 1. </w:t>
      </w:r>
      <w:r w:rsidRPr="00723D9C">
        <w:rPr>
          <w:rFonts w:ascii="Calibri" w:hAnsi="Calibri"/>
          <w:i/>
          <w:iCs/>
          <w:noProof/>
          <w:sz w:val="20"/>
        </w:rPr>
        <w:t>Software Version</w:t>
      </w:r>
      <w:r w:rsidRPr="00723D9C">
        <w:rPr>
          <w:rFonts w:ascii="Calibri" w:hAnsi="Calibri"/>
          <w:noProof/>
          <w:sz w:val="20"/>
        </w:rPr>
        <w:t xml:space="preserve">, </w:t>
      </w:r>
      <w:r w:rsidRPr="00723D9C">
        <w:rPr>
          <w:rFonts w:ascii="Calibri" w:hAnsi="Calibri"/>
          <w:b/>
          <w:bCs/>
          <w:noProof/>
          <w:sz w:val="20"/>
        </w:rPr>
        <w:t>1</w:t>
      </w:r>
      <w:r w:rsidRPr="00723D9C">
        <w:rPr>
          <w:rFonts w:ascii="Calibri" w:hAnsi="Calibri"/>
          <w:noProof/>
          <w:sz w:val="20"/>
        </w:rPr>
        <w:t>.</w:t>
      </w:r>
    </w:p>
    <w:p w14:paraId="7325D33C"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Martínez-Cabrera, H.I., Jones, C.S., Espino, S. &amp; Schenk, H.J. (2009) Wood anatomy and wood density in shrubs: Responses to varying aridity along transcontinental transects. </w:t>
      </w:r>
      <w:r w:rsidRPr="00723D9C">
        <w:rPr>
          <w:rFonts w:ascii="Calibri" w:hAnsi="Calibri"/>
          <w:i/>
          <w:iCs/>
          <w:noProof/>
          <w:sz w:val="20"/>
        </w:rPr>
        <w:t>American Journal of Botany</w:t>
      </w:r>
      <w:r w:rsidRPr="00723D9C">
        <w:rPr>
          <w:rFonts w:ascii="Calibri" w:hAnsi="Calibri"/>
          <w:noProof/>
          <w:sz w:val="20"/>
        </w:rPr>
        <w:t xml:space="preserve">, </w:t>
      </w:r>
      <w:r w:rsidRPr="00723D9C">
        <w:rPr>
          <w:rFonts w:ascii="Calibri" w:hAnsi="Calibri"/>
          <w:b/>
          <w:bCs/>
          <w:noProof/>
          <w:sz w:val="20"/>
        </w:rPr>
        <w:t>96</w:t>
      </w:r>
      <w:r w:rsidRPr="00723D9C">
        <w:rPr>
          <w:rFonts w:ascii="Calibri" w:hAnsi="Calibri"/>
          <w:noProof/>
          <w:sz w:val="20"/>
        </w:rPr>
        <w:t>, 1388–98.</w:t>
      </w:r>
    </w:p>
    <w:p w14:paraId="0D25A54D"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McGill, B.J., Enquist, B.J., Weiher, E. &amp; Westoby, M. (2006) Rebuilding community ecology from functional traits. </w:t>
      </w:r>
      <w:r w:rsidRPr="00723D9C">
        <w:rPr>
          <w:rFonts w:ascii="Calibri" w:hAnsi="Calibri"/>
          <w:i/>
          <w:iCs/>
          <w:noProof/>
          <w:sz w:val="20"/>
        </w:rPr>
        <w:t>Trends in Ecology &amp; Evolution</w:t>
      </w:r>
      <w:r w:rsidRPr="00723D9C">
        <w:rPr>
          <w:rFonts w:ascii="Calibri" w:hAnsi="Calibri"/>
          <w:noProof/>
          <w:sz w:val="20"/>
        </w:rPr>
        <w:t xml:space="preserve">, </w:t>
      </w:r>
      <w:r w:rsidRPr="00723D9C">
        <w:rPr>
          <w:rFonts w:ascii="Calibri" w:hAnsi="Calibri"/>
          <w:b/>
          <w:bCs/>
          <w:noProof/>
          <w:sz w:val="20"/>
        </w:rPr>
        <w:t>21</w:t>
      </w:r>
      <w:r w:rsidRPr="00723D9C">
        <w:rPr>
          <w:rFonts w:ascii="Calibri" w:hAnsi="Calibri"/>
          <w:noProof/>
          <w:sz w:val="20"/>
        </w:rPr>
        <w:t>, 178–85.</w:t>
      </w:r>
    </w:p>
    <w:p w14:paraId="7843423A"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Melick, D. (1990) Regenerative succession of Tristaniopsis laurina and Acmena smithii in riparian warm temperate rain-forest in Victoria, in relation to light and nutrient regimes. </w:t>
      </w:r>
      <w:r w:rsidRPr="00723D9C">
        <w:rPr>
          <w:rFonts w:ascii="Calibri" w:hAnsi="Calibri"/>
          <w:i/>
          <w:iCs/>
          <w:noProof/>
          <w:sz w:val="20"/>
        </w:rPr>
        <w:t>Australian Journal of Botany</w:t>
      </w:r>
      <w:r w:rsidRPr="00723D9C">
        <w:rPr>
          <w:rFonts w:ascii="Calibri" w:hAnsi="Calibri"/>
          <w:noProof/>
          <w:sz w:val="20"/>
        </w:rPr>
        <w:t xml:space="preserve">, </w:t>
      </w:r>
      <w:r w:rsidRPr="00723D9C">
        <w:rPr>
          <w:rFonts w:ascii="Calibri" w:hAnsi="Calibri"/>
          <w:b/>
          <w:bCs/>
          <w:noProof/>
          <w:sz w:val="20"/>
        </w:rPr>
        <w:t>38</w:t>
      </w:r>
      <w:r w:rsidRPr="00723D9C">
        <w:rPr>
          <w:rFonts w:ascii="Calibri" w:hAnsi="Calibri"/>
          <w:noProof/>
          <w:sz w:val="20"/>
        </w:rPr>
        <w:t>, 111–120.</w:t>
      </w:r>
    </w:p>
    <w:p w14:paraId="4750A14F"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Merritt, D.M., Scott, M.L., Poff, N.L., Auble, G.T. &amp; Lytle, D. a. (2010) Theory, methods and tools for determining environmental flows for riparian vegetation: riparian vegetation-flow response guilds. </w:t>
      </w:r>
      <w:r w:rsidRPr="00723D9C">
        <w:rPr>
          <w:rFonts w:ascii="Calibri" w:hAnsi="Calibri"/>
          <w:i/>
          <w:iCs/>
          <w:noProof/>
          <w:sz w:val="20"/>
        </w:rPr>
        <w:t>Freshwater Biology</w:t>
      </w:r>
      <w:r w:rsidRPr="00723D9C">
        <w:rPr>
          <w:rFonts w:ascii="Calibri" w:hAnsi="Calibri"/>
          <w:noProof/>
          <w:sz w:val="20"/>
        </w:rPr>
        <w:t xml:space="preserve">, </w:t>
      </w:r>
      <w:r w:rsidRPr="00723D9C">
        <w:rPr>
          <w:rFonts w:ascii="Calibri" w:hAnsi="Calibri"/>
          <w:b/>
          <w:bCs/>
          <w:noProof/>
          <w:sz w:val="20"/>
        </w:rPr>
        <w:t>55</w:t>
      </w:r>
      <w:r w:rsidRPr="00723D9C">
        <w:rPr>
          <w:rFonts w:ascii="Calibri" w:hAnsi="Calibri"/>
          <w:noProof/>
          <w:sz w:val="20"/>
        </w:rPr>
        <w:t>, 206–225.</w:t>
      </w:r>
    </w:p>
    <w:p w14:paraId="7B491F73"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Naiman, R. &amp; Decamps, H. (1997) The ecology of interfaces: riparian zones. </w:t>
      </w:r>
      <w:r w:rsidRPr="00723D9C">
        <w:rPr>
          <w:rFonts w:ascii="Calibri" w:hAnsi="Calibri"/>
          <w:i/>
          <w:iCs/>
          <w:noProof/>
          <w:sz w:val="20"/>
        </w:rPr>
        <w:t>Annual Review of Ecology and Systematics</w:t>
      </w:r>
      <w:r w:rsidRPr="00723D9C">
        <w:rPr>
          <w:rFonts w:ascii="Calibri" w:hAnsi="Calibri"/>
          <w:noProof/>
          <w:sz w:val="20"/>
        </w:rPr>
        <w:t xml:space="preserve">, </w:t>
      </w:r>
      <w:r w:rsidRPr="00723D9C">
        <w:rPr>
          <w:rFonts w:ascii="Calibri" w:hAnsi="Calibri"/>
          <w:b/>
          <w:bCs/>
          <w:noProof/>
          <w:sz w:val="20"/>
        </w:rPr>
        <w:t>28</w:t>
      </w:r>
      <w:r w:rsidRPr="00723D9C">
        <w:rPr>
          <w:rFonts w:ascii="Calibri" w:hAnsi="Calibri"/>
          <w:noProof/>
          <w:sz w:val="20"/>
        </w:rPr>
        <w:t>, 621–658.</w:t>
      </w:r>
    </w:p>
    <w:p w14:paraId="3F48711E"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Nicholls, N. (1989) Sea surface temperatures and Australian winter rainfall. </w:t>
      </w:r>
      <w:r w:rsidRPr="00723D9C">
        <w:rPr>
          <w:rFonts w:ascii="Calibri" w:hAnsi="Calibri"/>
          <w:i/>
          <w:iCs/>
          <w:noProof/>
          <w:sz w:val="20"/>
        </w:rPr>
        <w:t>Journal of Climate</w:t>
      </w:r>
      <w:r w:rsidRPr="00723D9C">
        <w:rPr>
          <w:rFonts w:ascii="Calibri" w:hAnsi="Calibri"/>
          <w:noProof/>
          <w:sz w:val="20"/>
        </w:rPr>
        <w:t xml:space="preserve">, </w:t>
      </w:r>
      <w:r w:rsidRPr="00723D9C">
        <w:rPr>
          <w:rFonts w:ascii="Calibri" w:hAnsi="Calibri"/>
          <w:b/>
          <w:bCs/>
          <w:noProof/>
          <w:sz w:val="20"/>
        </w:rPr>
        <w:t>2</w:t>
      </w:r>
      <w:r w:rsidRPr="00723D9C">
        <w:rPr>
          <w:rFonts w:ascii="Calibri" w:hAnsi="Calibri"/>
          <w:noProof/>
          <w:sz w:val="20"/>
        </w:rPr>
        <w:t>, 965–973.</w:t>
      </w:r>
    </w:p>
    <w:p w14:paraId="59286CEE"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Niklas, K.J. &amp; Spatz, H.-C. (2010) Worldwide correlations of mechanical properties and green wood density. </w:t>
      </w:r>
      <w:r w:rsidRPr="00723D9C">
        <w:rPr>
          <w:rFonts w:ascii="Calibri" w:hAnsi="Calibri"/>
          <w:i/>
          <w:iCs/>
          <w:noProof/>
          <w:sz w:val="20"/>
        </w:rPr>
        <w:t>American Journal of Botany</w:t>
      </w:r>
      <w:r w:rsidRPr="00723D9C">
        <w:rPr>
          <w:rFonts w:ascii="Calibri" w:hAnsi="Calibri"/>
          <w:noProof/>
          <w:sz w:val="20"/>
        </w:rPr>
        <w:t xml:space="preserve">, </w:t>
      </w:r>
      <w:r w:rsidRPr="00723D9C">
        <w:rPr>
          <w:rFonts w:ascii="Calibri" w:hAnsi="Calibri"/>
          <w:b/>
          <w:bCs/>
          <w:noProof/>
          <w:sz w:val="20"/>
        </w:rPr>
        <w:t>97</w:t>
      </w:r>
      <w:r w:rsidRPr="00723D9C">
        <w:rPr>
          <w:rFonts w:ascii="Calibri" w:hAnsi="Calibri"/>
          <w:noProof/>
          <w:sz w:val="20"/>
        </w:rPr>
        <w:t>, 1587–94.</w:t>
      </w:r>
    </w:p>
    <w:p w14:paraId="7EE7C8EA"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Oksanen, J., Blanchet, F.G., Kindt, R., Legendre, P., Minchin, P.R., O’Hara, R.B., Simpson, G.L., Solymos, P., Stevens, M.H.H. &amp; Wagner, H. (2013) vegan: Community Ecology Package.</w:t>
      </w:r>
    </w:p>
    <w:p w14:paraId="1D13ACC6"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Olden, J.D. &amp; Poff, N.L. (2003) Redundancy and the choice of hydrologic indices for characterizing streamflow regimes. </w:t>
      </w:r>
      <w:r w:rsidRPr="00723D9C">
        <w:rPr>
          <w:rFonts w:ascii="Calibri" w:hAnsi="Calibri"/>
          <w:i/>
          <w:iCs/>
          <w:noProof/>
          <w:sz w:val="20"/>
        </w:rPr>
        <w:t>River Research and Applications</w:t>
      </w:r>
      <w:r w:rsidRPr="00723D9C">
        <w:rPr>
          <w:rFonts w:ascii="Calibri" w:hAnsi="Calibri"/>
          <w:noProof/>
          <w:sz w:val="20"/>
        </w:rPr>
        <w:t xml:space="preserve">, </w:t>
      </w:r>
      <w:r w:rsidRPr="00723D9C">
        <w:rPr>
          <w:rFonts w:ascii="Calibri" w:hAnsi="Calibri"/>
          <w:b/>
          <w:bCs/>
          <w:noProof/>
          <w:sz w:val="20"/>
        </w:rPr>
        <w:t>19</w:t>
      </w:r>
      <w:r w:rsidRPr="00723D9C">
        <w:rPr>
          <w:rFonts w:ascii="Calibri" w:hAnsi="Calibri"/>
          <w:noProof/>
          <w:sz w:val="20"/>
        </w:rPr>
        <w:t>, 101–121.</w:t>
      </w:r>
    </w:p>
    <w:p w14:paraId="16D7F3D6"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Peel, M.C. &amp; Bloschl, G. (2011) Hydrological modelling in a changing world. </w:t>
      </w:r>
      <w:r w:rsidRPr="00723D9C">
        <w:rPr>
          <w:rFonts w:ascii="Calibri" w:hAnsi="Calibri"/>
          <w:i/>
          <w:iCs/>
          <w:noProof/>
          <w:sz w:val="20"/>
        </w:rPr>
        <w:t>Progress in Physical Geography</w:t>
      </w:r>
      <w:r w:rsidRPr="00723D9C">
        <w:rPr>
          <w:rFonts w:ascii="Calibri" w:hAnsi="Calibri"/>
          <w:noProof/>
          <w:sz w:val="20"/>
        </w:rPr>
        <w:t xml:space="preserve">, </w:t>
      </w:r>
      <w:r w:rsidRPr="00723D9C">
        <w:rPr>
          <w:rFonts w:ascii="Calibri" w:hAnsi="Calibri"/>
          <w:b/>
          <w:bCs/>
          <w:noProof/>
          <w:sz w:val="20"/>
        </w:rPr>
        <w:t>35</w:t>
      </w:r>
      <w:r w:rsidRPr="00723D9C">
        <w:rPr>
          <w:rFonts w:ascii="Calibri" w:hAnsi="Calibri"/>
          <w:noProof/>
          <w:sz w:val="20"/>
        </w:rPr>
        <w:t>, 249–261.</w:t>
      </w:r>
    </w:p>
    <w:p w14:paraId="75B20C4A"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lastRenderedPageBreak/>
        <w:t xml:space="preserve">Peel, M., McMahon, T. &amp; Finlayson, B. (2004) Continental differences in the variability of annual runoff-update and reassessment. </w:t>
      </w:r>
      <w:r w:rsidRPr="00723D9C">
        <w:rPr>
          <w:rFonts w:ascii="Calibri" w:hAnsi="Calibri"/>
          <w:i/>
          <w:iCs/>
          <w:noProof/>
          <w:sz w:val="20"/>
        </w:rPr>
        <w:t>Journal of Hydrology</w:t>
      </w:r>
      <w:r w:rsidRPr="00723D9C">
        <w:rPr>
          <w:rFonts w:ascii="Calibri" w:hAnsi="Calibri"/>
          <w:noProof/>
          <w:sz w:val="20"/>
        </w:rPr>
        <w:t xml:space="preserve">, </w:t>
      </w:r>
      <w:r w:rsidRPr="00723D9C">
        <w:rPr>
          <w:rFonts w:ascii="Calibri" w:hAnsi="Calibri"/>
          <w:b/>
          <w:bCs/>
          <w:noProof/>
          <w:sz w:val="20"/>
        </w:rPr>
        <w:t>295</w:t>
      </w:r>
      <w:r w:rsidRPr="00723D9C">
        <w:rPr>
          <w:rFonts w:ascii="Calibri" w:hAnsi="Calibri"/>
          <w:noProof/>
          <w:sz w:val="20"/>
        </w:rPr>
        <w:t>, 185–197.</w:t>
      </w:r>
    </w:p>
    <w:p w14:paraId="4A8E71E3"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Poff, N.L., Richter, B.D., Arthington, A.H., Bunn, S.E., Naiman, R.J., Kendy, E., Acreman, M., Apse, C., Bledsoe, B.P., Freeman, M.C., Henriksen, J., Jacobson, R.B., Kennen, J.G., Merritt, D.M., O’</w:t>
      </w:r>
      <w:r w:rsidRPr="00723D9C">
        <w:rPr>
          <w:rFonts w:ascii="Calibri" w:hAnsi="Calibri" w:cs="Calibri"/>
          <w:noProof/>
          <w:sz w:val="20"/>
        </w:rPr>
        <w:t>™</w:t>
      </w:r>
      <w:r w:rsidRPr="00723D9C">
        <w:rPr>
          <w:rFonts w:ascii="Calibri" w:hAnsi="Calibri"/>
          <w:noProof/>
          <w:sz w:val="20"/>
        </w:rPr>
        <w:t xml:space="preserve">Keeffe, J.H., Olden, J.D., Rogers, K., Tharme, R.E. &amp; Warner, A. (2010) The ecological limits of hydrologic alteration (ELOHA): a new framework for developing regional environmental flow standards. </w:t>
      </w:r>
      <w:r w:rsidRPr="00723D9C">
        <w:rPr>
          <w:rFonts w:ascii="Calibri" w:hAnsi="Calibri"/>
          <w:i/>
          <w:iCs/>
          <w:noProof/>
          <w:sz w:val="20"/>
        </w:rPr>
        <w:t>Freshwater Biology</w:t>
      </w:r>
      <w:r w:rsidRPr="00723D9C">
        <w:rPr>
          <w:rFonts w:ascii="Calibri" w:hAnsi="Calibri"/>
          <w:noProof/>
          <w:sz w:val="20"/>
        </w:rPr>
        <w:t xml:space="preserve">, </w:t>
      </w:r>
      <w:r w:rsidRPr="00723D9C">
        <w:rPr>
          <w:rFonts w:ascii="Calibri" w:hAnsi="Calibri"/>
          <w:b/>
          <w:bCs/>
          <w:noProof/>
          <w:sz w:val="20"/>
        </w:rPr>
        <w:t>55</w:t>
      </w:r>
      <w:r w:rsidRPr="00723D9C">
        <w:rPr>
          <w:rFonts w:ascii="Calibri" w:hAnsi="Calibri"/>
          <w:noProof/>
          <w:sz w:val="20"/>
        </w:rPr>
        <w:t>, 147–170.</w:t>
      </w:r>
    </w:p>
    <w:p w14:paraId="55B3E6CF"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Poorter, L., McDonald, I., Alarcón, A., Fichtler, E., Licona, J.-C., Peña-Claros, M., Sterck, F., Villegas, Z. &amp; Sass-Klaassen, U. (2010) The importance of wood traits and hydraulic conductance for the performance and life history strategies of 42 rainforest tree species. </w:t>
      </w:r>
      <w:r w:rsidRPr="00723D9C">
        <w:rPr>
          <w:rFonts w:ascii="Calibri" w:hAnsi="Calibri"/>
          <w:i/>
          <w:iCs/>
          <w:noProof/>
          <w:sz w:val="20"/>
        </w:rPr>
        <w:t>The New Phytologist</w:t>
      </w:r>
      <w:r w:rsidRPr="00723D9C">
        <w:rPr>
          <w:rFonts w:ascii="Calibri" w:hAnsi="Calibri"/>
          <w:noProof/>
          <w:sz w:val="20"/>
        </w:rPr>
        <w:t xml:space="preserve">, </w:t>
      </w:r>
      <w:r w:rsidRPr="00723D9C">
        <w:rPr>
          <w:rFonts w:ascii="Calibri" w:hAnsi="Calibri"/>
          <w:b/>
          <w:bCs/>
          <w:noProof/>
          <w:sz w:val="20"/>
        </w:rPr>
        <w:t>185</w:t>
      </w:r>
      <w:r w:rsidRPr="00723D9C">
        <w:rPr>
          <w:rFonts w:ascii="Calibri" w:hAnsi="Calibri"/>
          <w:noProof/>
          <w:sz w:val="20"/>
        </w:rPr>
        <w:t>, 481–92.</w:t>
      </w:r>
    </w:p>
    <w:p w14:paraId="71AA68C4"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Poorter, L., Wright, S.J., Paz, H., Ackerly, D.D., Condit, R., Ibarra-Manríquez, G., Harms, K.E., Licona, J.C., Martínez-Ramos, M., Mazer, S.J., Muller-Landau, H.C., Peña-Claros, M., Webb, C.O. &amp; Wright, I.J. (2008) Are functional traits good predictors of demographic rates? Evidence from five neotropical forests. </w:t>
      </w:r>
      <w:r w:rsidRPr="00723D9C">
        <w:rPr>
          <w:rFonts w:ascii="Calibri" w:hAnsi="Calibri"/>
          <w:i/>
          <w:iCs/>
          <w:noProof/>
          <w:sz w:val="20"/>
        </w:rPr>
        <w:t>Ecology</w:t>
      </w:r>
      <w:r w:rsidRPr="00723D9C">
        <w:rPr>
          <w:rFonts w:ascii="Calibri" w:hAnsi="Calibri"/>
          <w:noProof/>
          <w:sz w:val="20"/>
        </w:rPr>
        <w:t xml:space="preserve">, </w:t>
      </w:r>
      <w:r w:rsidRPr="00723D9C">
        <w:rPr>
          <w:rFonts w:ascii="Calibri" w:hAnsi="Calibri"/>
          <w:b/>
          <w:bCs/>
          <w:noProof/>
          <w:sz w:val="20"/>
        </w:rPr>
        <w:t>89</w:t>
      </w:r>
      <w:r w:rsidRPr="00723D9C">
        <w:rPr>
          <w:rFonts w:ascii="Calibri" w:hAnsi="Calibri"/>
          <w:noProof/>
          <w:sz w:val="20"/>
        </w:rPr>
        <w:t>, 1908–20.</w:t>
      </w:r>
    </w:p>
    <w:p w14:paraId="318211AD"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Preston, K.A., Cornwell, W.K. &amp; Denoyer, J.L. (2006) Wood density and vessel traits as distinct correlates of ecological strategy in 51 California coast range angiosperms. </w:t>
      </w:r>
      <w:r w:rsidRPr="00723D9C">
        <w:rPr>
          <w:rFonts w:ascii="Calibri" w:hAnsi="Calibri"/>
          <w:i/>
          <w:iCs/>
          <w:noProof/>
          <w:sz w:val="20"/>
        </w:rPr>
        <w:t>The New Phytologist</w:t>
      </w:r>
      <w:r w:rsidRPr="00723D9C">
        <w:rPr>
          <w:rFonts w:ascii="Calibri" w:hAnsi="Calibri"/>
          <w:noProof/>
          <w:sz w:val="20"/>
        </w:rPr>
        <w:t xml:space="preserve">, </w:t>
      </w:r>
      <w:r w:rsidRPr="00723D9C">
        <w:rPr>
          <w:rFonts w:ascii="Calibri" w:hAnsi="Calibri"/>
          <w:b/>
          <w:bCs/>
          <w:noProof/>
          <w:sz w:val="20"/>
        </w:rPr>
        <w:t>170</w:t>
      </w:r>
      <w:r w:rsidRPr="00723D9C">
        <w:rPr>
          <w:rFonts w:ascii="Calibri" w:hAnsi="Calibri"/>
          <w:noProof/>
          <w:sz w:val="20"/>
        </w:rPr>
        <w:t>, 807–18.</w:t>
      </w:r>
    </w:p>
    <w:p w14:paraId="65ECF808"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R Core Team. (2013) R: A Language and Environment for Statistical Computing.</w:t>
      </w:r>
    </w:p>
    <w:p w14:paraId="4EF4311C"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Reich, P. &amp; Wright, I. (2003) The evolution of plant functional variation: traits, spectra, and strategies. </w:t>
      </w:r>
      <w:r w:rsidRPr="00723D9C">
        <w:rPr>
          <w:rFonts w:ascii="Calibri" w:hAnsi="Calibri"/>
          <w:i/>
          <w:iCs/>
          <w:noProof/>
          <w:sz w:val="20"/>
        </w:rPr>
        <w:t>International Journal of Plant Sciences</w:t>
      </w:r>
      <w:r w:rsidRPr="00723D9C">
        <w:rPr>
          <w:rFonts w:ascii="Calibri" w:hAnsi="Calibri"/>
          <w:noProof/>
          <w:sz w:val="20"/>
        </w:rPr>
        <w:t xml:space="preserve">, </w:t>
      </w:r>
      <w:r w:rsidRPr="00723D9C">
        <w:rPr>
          <w:rFonts w:ascii="Calibri" w:hAnsi="Calibri"/>
          <w:b/>
          <w:bCs/>
          <w:noProof/>
          <w:sz w:val="20"/>
        </w:rPr>
        <w:t>164</w:t>
      </w:r>
      <w:r w:rsidRPr="00723D9C">
        <w:rPr>
          <w:rFonts w:ascii="Calibri" w:hAnsi="Calibri"/>
          <w:noProof/>
          <w:sz w:val="20"/>
        </w:rPr>
        <w:t>, 146–164.</w:t>
      </w:r>
    </w:p>
    <w:p w14:paraId="090CCFB9"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Russo, S.E., Jenkins, K.L., Wiser, S.K., Uriarte, M., Duncan, R.P. &amp; Coomes, D.A. (2010) Interspecific relationships among growth, mortality and xylem traits of woody species from New Zealand. </w:t>
      </w:r>
      <w:r w:rsidRPr="00723D9C">
        <w:rPr>
          <w:rFonts w:ascii="Calibri" w:hAnsi="Calibri"/>
          <w:i/>
          <w:iCs/>
          <w:noProof/>
          <w:sz w:val="20"/>
        </w:rPr>
        <w:t>Functional Ecology</w:t>
      </w:r>
      <w:r w:rsidRPr="00723D9C">
        <w:rPr>
          <w:rFonts w:ascii="Calibri" w:hAnsi="Calibri"/>
          <w:noProof/>
          <w:sz w:val="20"/>
        </w:rPr>
        <w:t xml:space="preserve">, </w:t>
      </w:r>
      <w:r w:rsidRPr="00723D9C">
        <w:rPr>
          <w:rFonts w:ascii="Calibri" w:hAnsi="Calibri"/>
          <w:b/>
          <w:bCs/>
          <w:noProof/>
          <w:sz w:val="20"/>
        </w:rPr>
        <w:t>24</w:t>
      </w:r>
      <w:r w:rsidRPr="00723D9C">
        <w:rPr>
          <w:rFonts w:ascii="Calibri" w:hAnsi="Calibri"/>
          <w:noProof/>
          <w:sz w:val="20"/>
        </w:rPr>
        <w:t>, 253–262.</w:t>
      </w:r>
    </w:p>
    <w:p w14:paraId="4B89A9CC"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Smith, I. (2004) An assessment of recent trends in Australian rainfall. </w:t>
      </w:r>
      <w:r w:rsidRPr="00723D9C">
        <w:rPr>
          <w:rFonts w:ascii="Calibri" w:hAnsi="Calibri"/>
          <w:i/>
          <w:iCs/>
          <w:noProof/>
          <w:sz w:val="20"/>
        </w:rPr>
        <w:t>Australian Meteorological Magazine</w:t>
      </w:r>
      <w:r w:rsidRPr="00723D9C">
        <w:rPr>
          <w:rFonts w:ascii="Calibri" w:hAnsi="Calibri"/>
          <w:noProof/>
          <w:sz w:val="20"/>
        </w:rPr>
        <w:t xml:space="preserve">, </w:t>
      </w:r>
      <w:r w:rsidRPr="00723D9C">
        <w:rPr>
          <w:rFonts w:ascii="Calibri" w:hAnsi="Calibri"/>
          <w:b/>
          <w:bCs/>
          <w:noProof/>
          <w:sz w:val="20"/>
        </w:rPr>
        <w:t>53</w:t>
      </w:r>
      <w:r w:rsidRPr="00723D9C">
        <w:rPr>
          <w:rFonts w:ascii="Calibri" w:hAnsi="Calibri"/>
          <w:noProof/>
          <w:sz w:val="20"/>
        </w:rPr>
        <w:t>, 163–173.</w:t>
      </w:r>
    </w:p>
    <w:p w14:paraId="7B43DCC9"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Van Steenis, C.G.G.J. (1981) </w:t>
      </w:r>
      <w:r w:rsidRPr="00723D9C">
        <w:rPr>
          <w:rFonts w:ascii="Calibri" w:hAnsi="Calibri"/>
          <w:i/>
          <w:iCs/>
          <w:noProof/>
          <w:sz w:val="20"/>
        </w:rPr>
        <w:t>Rheophytes of the World: An Account of the Flood-Resistant Flowering Plants and Ferns and the Theory of Autonomous Evolution</w:t>
      </w:r>
      <w:r w:rsidRPr="00723D9C">
        <w:rPr>
          <w:rFonts w:ascii="Calibri" w:hAnsi="Calibri"/>
          <w:noProof/>
          <w:sz w:val="20"/>
        </w:rPr>
        <w:t>. Sijthoff &amp; Noordhoff Alphen aan den Rijn, Netherlands.</w:t>
      </w:r>
    </w:p>
    <w:p w14:paraId="7579F783"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Swenson, N. &amp; Enquist, B. (2007) Ecological and evolutionary determinants of a key plant functional trait: wood density and its community-wide variation across latitude and elevation. </w:t>
      </w:r>
      <w:r w:rsidRPr="00723D9C">
        <w:rPr>
          <w:rFonts w:ascii="Calibri" w:hAnsi="Calibri"/>
          <w:i/>
          <w:iCs/>
          <w:noProof/>
          <w:sz w:val="20"/>
        </w:rPr>
        <w:t>American Journal of Botany</w:t>
      </w:r>
      <w:r w:rsidRPr="00723D9C">
        <w:rPr>
          <w:rFonts w:ascii="Calibri" w:hAnsi="Calibri"/>
          <w:noProof/>
          <w:sz w:val="20"/>
        </w:rPr>
        <w:t xml:space="preserve">, </w:t>
      </w:r>
      <w:r w:rsidRPr="00723D9C">
        <w:rPr>
          <w:rFonts w:ascii="Calibri" w:hAnsi="Calibri"/>
          <w:b/>
          <w:bCs/>
          <w:noProof/>
          <w:sz w:val="20"/>
        </w:rPr>
        <w:t>94</w:t>
      </w:r>
      <w:r w:rsidRPr="00723D9C">
        <w:rPr>
          <w:rFonts w:ascii="Calibri" w:hAnsi="Calibri"/>
          <w:noProof/>
          <w:sz w:val="20"/>
        </w:rPr>
        <w:t>, 451–459.</w:t>
      </w:r>
    </w:p>
    <w:p w14:paraId="63195D64"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Tabacchi, E., Correll, D. &amp; Hauer, R. (1998) Development, maintenance and role of riparian vegetation in the river landscape. </w:t>
      </w:r>
      <w:r w:rsidRPr="00723D9C">
        <w:rPr>
          <w:rFonts w:ascii="Calibri" w:hAnsi="Calibri"/>
          <w:i/>
          <w:iCs/>
          <w:noProof/>
          <w:sz w:val="20"/>
        </w:rPr>
        <w:t>Freshwater …</w:t>
      </w:r>
      <w:r w:rsidRPr="00723D9C">
        <w:rPr>
          <w:rFonts w:ascii="Calibri" w:hAnsi="Calibri"/>
          <w:noProof/>
          <w:sz w:val="20"/>
        </w:rPr>
        <w:t xml:space="preserve">, </w:t>
      </w:r>
      <w:r w:rsidRPr="00723D9C">
        <w:rPr>
          <w:rFonts w:ascii="Calibri" w:hAnsi="Calibri"/>
          <w:b/>
          <w:bCs/>
          <w:noProof/>
          <w:sz w:val="20"/>
        </w:rPr>
        <w:t>40</w:t>
      </w:r>
      <w:r w:rsidRPr="00723D9C">
        <w:rPr>
          <w:rFonts w:ascii="Calibri" w:hAnsi="Calibri"/>
          <w:noProof/>
          <w:sz w:val="20"/>
        </w:rPr>
        <w:t>, 497–516.</w:t>
      </w:r>
    </w:p>
    <w:p w14:paraId="5F20A875"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Valladares, F., Balaguer, L., Martinez-Ferri, E., Perez-Corona, E. &amp; Manrique, E. (2002a) Plasticity, instability and canalization: is the phenotypic variation in seedlings of sclerophyll oaks consistent with the environmental unpredictability of Mediterranean ecosystems? </w:t>
      </w:r>
      <w:r w:rsidRPr="00723D9C">
        <w:rPr>
          <w:rFonts w:ascii="Calibri" w:hAnsi="Calibri"/>
          <w:i/>
          <w:iCs/>
          <w:noProof/>
          <w:sz w:val="20"/>
        </w:rPr>
        <w:t>New Phytologist</w:t>
      </w:r>
      <w:r w:rsidRPr="00723D9C">
        <w:rPr>
          <w:rFonts w:ascii="Calibri" w:hAnsi="Calibri"/>
          <w:noProof/>
          <w:sz w:val="20"/>
        </w:rPr>
        <w:t xml:space="preserve">, </w:t>
      </w:r>
      <w:r w:rsidRPr="00723D9C">
        <w:rPr>
          <w:rFonts w:ascii="Calibri" w:hAnsi="Calibri"/>
          <w:b/>
          <w:bCs/>
          <w:noProof/>
          <w:sz w:val="20"/>
        </w:rPr>
        <w:t>156</w:t>
      </w:r>
      <w:r w:rsidRPr="00723D9C">
        <w:rPr>
          <w:rFonts w:ascii="Calibri" w:hAnsi="Calibri"/>
          <w:noProof/>
          <w:sz w:val="20"/>
        </w:rPr>
        <w:t>, 457–467.</w:t>
      </w:r>
    </w:p>
    <w:p w14:paraId="02EB7643"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Valladares, F., Chico, J. &amp; Aranda, I. (2002b) The greater seedling high-light tolerance of Quercus robur over Fagus sylvatica is linked to a greater physiological plasticity. </w:t>
      </w:r>
      <w:r w:rsidRPr="00723D9C">
        <w:rPr>
          <w:rFonts w:ascii="Calibri" w:hAnsi="Calibri"/>
          <w:i/>
          <w:iCs/>
          <w:noProof/>
          <w:sz w:val="20"/>
        </w:rPr>
        <w:t>Trees</w:t>
      </w:r>
      <w:r w:rsidRPr="00723D9C">
        <w:rPr>
          <w:rFonts w:ascii="Calibri" w:hAnsi="Calibri"/>
          <w:noProof/>
          <w:sz w:val="20"/>
        </w:rPr>
        <w:t xml:space="preserve">, </w:t>
      </w:r>
      <w:r w:rsidRPr="00723D9C">
        <w:rPr>
          <w:rFonts w:ascii="Calibri" w:hAnsi="Calibri"/>
          <w:b/>
          <w:bCs/>
          <w:noProof/>
          <w:sz w:val="20"/>
        </w:rPr>
        <w:t>16</w:t>
      </w:r>
      <w:r w:rsidRPr="00723D9C">
        <w:rPr>
          <w:rFonts w:ascii="Calibri" w:hAnsi="Calibri"/>
          <w:noProof/>
          <w:sz w:val="20"/>
        </w:rPr>
        <w:t>, 395–403.</w:t>
      </w:r>
    </w:p>
    <w:p w14:paraId="1E248F15"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Valladares, F., Gianoli, E. &amp; Gómez, J. (2007) Ecological limits to plant phenotypic plasticity. </w:t>
      </w:r>
      <w:r w:rsidRPr="00723D9C">
        <w:rPr>
          <w:rFonts w:ascii="Calibri" w:hAnsi="Calibri"/>
          <w:i/>
          <w:iCs/>
          <w:noProof/>
          <w:sz w:val="20"/>
        </w:rPr>
        <w:t>New Phytologist</w:t>
      </w:r>
      <w:r w:rsidRPr="00723D9C">
        <w:rPr>
          <w:rFonts w:ascii="Calibri" w:hAnsi="Calibri"/>
          <w:noProof/>
          <w:sz w:val="20"/>
        </w:rPr>
        <w:t xml:space="preserve">, </w:t>
      </w:r>
      <w:r w:rsidRPr="00723D9C">
        <w:rPr>
          <w:rFonts w:ascii="Calibri" w:hAnsi="Calibri"/>
          <w:b/>
          <w:bCs/>
          <w:noProof/>
          <w:sz w:val="20"/>
        </w:rPr>
        <w:t>176</w:t>
      </w:r>
      <w:r w:rsidRPr="00723D9C">
        <w:rPr>
          <w:rFonts w:ascii="Calibri" w:hAnsi="Calibri"/>
          <w:noProof/>
          <w:sz w:val="20"/>
        </w:rPr>
        <w:t>, 749–63.</w:t>
      </w:r>
    </w:p>
    <w:p w14:paraId="7B91C895"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Ward, P.J., Beets, W., Bouwer, L.M., Aerts, J.C.J.H. &amp; Renssen, H. (2010) Sensitivity of river discharge to ENSO. </w:t>
      </w:r>
      <w:r w:rsidRPr="00723D9C">
        <w:rPr>
          <w:rFonts w:ascii="Calibri" w:hAnsi="Calibri"/>
          <w:i/>
          <w:iCs/>
          <w:noProof/>
          <w:sz w:val="20"/>
        </w:rPr>
        <w:t>Geophysical Research Letters</w:t>
      </w:r>
      <w:r w:rsidRPr="00723D9C">
        <w:rPr>
          <w:rFonts w:ascii="Calibri" w:hAnsi="Calibri"/>
          <w:noProof/>
          <w:sz w:val="20"/>
        </w:rPr>
        <w:t xml:space="preserve">, </w:t>
      </w:r>
      <w:r w:rsidRPr="00723D9C">
        <w:rPr>
          <w:rFonts w:ascii="Calibri" w:hAnsi="Calibri"/>
          <w:b/>
          <w:bCs/>
          <w:noProof/>
          <w:sz w:val="20"/>
        </w:rPr>
        <w:t>37</w:t>
      </w:r>
      <w:r w:rsidRPr="00723D9C">
        <w:rPr>
          <w:rFonts w:ascii="Calibri" w:hAnsi="Calibri"/>
          <w:noProof/>
          <w:sz w:val="20"/>
        </w:rPr>
        <w:t>.</w:t>
      </w:r>
    </w:p>
    <w:p w14:paraId="22C8F690"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lastRenderedPageBreak/>
        <w:t xml:space="preserve">Webb, A., Erskine, W. &amp; Dragovich, D. (2002) Flood-driven formation and destruction of a forested flood plain and in-channel benches on a bedrock-confined stream: Wheeny Creek, southeast Australia. </w:t>
      </w:r>
      <w:r w:rsidRPr="00723D9C">
        <w:rPr>
          <w:rFonts w:ascii="Calibri" w:hAnsi="Calibri"/>
          <w:i/>
          <w:iCs/>
          <w:noProof/>
          <w:sz w:val="20"/>
        </w:rPr>
        <w:t>nternational Association of Hydrological Sciences</w:t>
      </w:r>
      <w:r w:rsidRPr="00723D9C">
        <w:rPr>
          <w:rFonts w:ascii="Calibri" w:hAnsi="Calibri"/>
          <w:noProof/>
          <w:sz w:val="20"/>
        </w:rPr>
        <w:t xml:space="preserve">, </w:t>
      </w:r>
      <w:r w:rsidRPr="00723D9C">
        <w:rPr>
          <w:rFonts w:ascii="Calibri" w:hAnsi="Calibri"/>
          <w:b/>
          <w:bCs/>
          <w:noProof/>
          <w:sz w:val="20"/>
        </w:rPr>
        <w:t>276</w:t>
      </w:r>
      <w:r w:rsidRPr="00723D9C">
        <w:rPr>
          <w:rFonts w:ascii="Calibri" w:hAnsi="Calibri"/>
          <w:noProof/>
          <w:sz w:val="20"/>
        </w:rPr>
        <w:t>, 203–210.</w:t>
      </w:r>
    </w:p>
    <w:p w14:paraId="12A7C4A9"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Weimann, M. &amp; Williamson, G. (2002) Geographic variation in wood specific gravity: effects of latitude, temperature and precipitation. </w:t>
      </w:r>
      <w:r w:rsidRPr="00723D9C">
        <w:rPr>
          <w:rFonts w:ascii="Calibri" w:hAnsi="Calibri"/>
          <w:i/>
          <w:iCs/>
          <w:noProof/>
          <w:sz w:val="20"/>
        </w:rPr>
        <w:t>Wood and Fiber Science</w:t>
      </w:r>
      <w:r w:rsidRPr="00723D9C">
        <w:rPr>
          <w:rFonts w:ascii="Calibri" w:hAnsi="Calibri"/>
          <w:noProof/>
          <w:sz w:val="20"/>
        </w:rPr>
        <w:t xml:space="preserve">, </w:t>
      </w:r>
      <w:r w:rsidRPr="00723D9C">
        <w:rPr>
          <w:rFonts w:ascii="Calibri" w:hAnsi="Calibri"/>
          <w:b/>
          <w:bCs/>
          <w:noProof/>
          <w:sz w:val="20"/>
        </w:rPr>
        <w:t>34</w:t>
      </w:r>
      <w:r w:rsidRPr="00723D9C">
        <w:rPr>
          <w:rFonts w:ascii="Calibri" w:hAnsi="Calibri"/>
          <w:noProof/>
          <w:sz w:val="20"/>
        </w:rPr>
        <w:t>, 96–107.</w:t>
      </w:r>
    </w:p>
    <w:p w14:paraId="493052C6"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Westoby, M. (1998) A leaf-height-seed (LHS) plant ecology strategy scheme. </w:t>
      </w:r>
      <w:r w:rsidRPr="00723D9C">
        <w:rPr>
          <w:rFonts w:ascii="Calibri" w:hAnsi="Calibri"/>
          <w:i/>
          <w:iCs/>
          <w:noProof/>
          <w:sz w:val="20"/>
        </w:rPr>
        <w:t>Plant and Soil</w:t>
      </w:r>
      <w:r w:rsidRPr="00723D9C">
        <w:rPr>
          <w:rFonts w:ascii="Calibri" w:hAnsi="Calibri"/>
          <w:noProof/>
          <w:sz w:val="20"/>
        </w:rPr>
        <w:t xml:space="preserve">, </w:t>
      </w:r>
      <w:r w:rsidRPr="00723D9C">
        <w:rPr>
          <w:rFonts w:ascii="Calibri" w:hAnsi="Calibri"/>
          <w:b/>
          <w:bCs/>
          <w:noProof/>
          <w:sz w:val="20"/>
        </w:rPr>
        <w:t>199</w:t>
      </w:r>
      <w:r w:rsidRPr="00723D9C">
        <w:rPr>
          <w:rFonts w:ascii="Calibri" w:hAnsi="Calibri"/>
          <w:noProof/>
          <w:sz w:val="20"/>
        </w:rPr>
        <w:t>, 213–227.</w:t>
      </w:r>
    </w:p>
    <w:p w14:paraId="5DE4456D"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Westoby, M., Falster, D.S., Moles, A.T., Vesk, P. a. &amp; Wright, I.J. (2002) PLANT ECOLOGICAL STRATEGIES: Some Leading Dimensions of Variation Between Species. </w:t>
      </w:r>
      <w:r w:rsidRPr="00723D9C">
        <w:rPr>
          <w:rFonts w:ascii="Calibri" w:hAnsi="Calibri"/>
          <w:i/>
          <w:iCs/>
          <w:noProof/>
          <w:sz w:val="20"/>
        </w:rPr>
        <w:t>Annual Review of Ecology and Systematics</w:t>
      </w:r>
      <w:r w:rsidRPr="00723D9C">
        <w:rPr>
          <w:rFonts w:ascii="Calibri" w:hAnsi="Calibri"/>
          <w:noProof/>
          <w:sz w:val="20"/>
        </w:rPr>
        <w:t xml:space="preserve">, </w:t>
      </w:r>
      <w:r w:rsidRPr="00723D9C">
        <w:rPr>
          <w:rFonts w:ascii="Calibri" w:hAnsi="Calibri"/>
          <w:b/>
          <w:bCs/>
          <w:noProof/>
          <w:sz w:val="20"/>
        </w:rPr>
        <w:t>33</w:t>
      </w:r>
      <w:r w:rsidRPr="00723D9C">
        <w:rPr>
          <w:rFonts w:ascii="Calibri" w:hAnsi="Calibri"/>
          <w:noProof/>
          <w:sz w:val="20"/>
        </w:rPr>
        <w:t>, 125–159.</w:t>
      </w:r>
    </w:p>
    <w:p w14:paraId="19485C17"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Westoby, M. &amp; Wright, I.J. (2006) Land-plant ecology on the basis of functional traits. </w:t>
      </w:r>
      <w:r w:rsidRPr="00723D9C">
        <w:rPr>
          <w:rFonts w:ascii="Calibri" w:hAnsi="Calibri"/>
          <w:i/>
          <w:iCs/>
          <w:noProof/>
          <w:sz w:val="20"/>
        </w:rPr>
        <w:t>Trends in Ecology &amp; Evolution</w:t>
      </w:r>
      <w:r w:rsidRPr="00723D9C">
        <w:rPr>
          <w:rFonts w:ascii="Calibri" w:hAnsi="Calibri"/>
          <w:noProof/>
          <w:sz w:val="20"/>
        </w:rPr>
        <w:t xml:space="preserve">, </w:t>
      </w:r>
      <w:r w:rsidRPr="00723D9C">
        <w:rPr>
          <w:rFonts w:ascii="Calibri" w:hAnsi="Calibri"/>
          <w:b/>
          <w:bCs/>
          <w:noProof/>
          <w:sz w:val="20"/>
        </w:rPr>
        <w:t>21</w:t>
      </w:r>
      <w:r w:rsidRPr="00723D9C">
        <w:rPr>
          <w:rFonts w:ascii="Calibri" w:hAnsi="Calibri"/>
          <w:noProof/>
          <w:sz w:val="20"/>
        </w:rPr>
        <w:t>, 261–8.</w:t>
      </w:r>
    </w:p>
    <w:p w14:paraId="08018AA4"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Woolfrey, A.R. &amp; Ladd, P.. (2001) Habitat preference and reproductive traits of a major Australian riparian tree species (Casuarina cunninghamiana). </w:t>
      </w:r>
      <w:r w:rsidRPr="00723D9C">
        <w:rPr>
          <w:rFonts w:ascii="Calibri" w:hAnsi="Calibri"/>
          <w:i/>
          <w:iCs/>
          <w:noProof/>
          <w:sz w:val="20"/>
        </w:rPr>
        <w:t>Australian Journal of Botany</w:t>
      </w:r>
      <w:r w:rsidRPr="00723D9C">
        <w:rPr>
          <w:rFonts w:ascii="Calibri" w:hAnsi="Calibri"/>
          <w:noProof/>
          <w:sz w:val="20"/>
        </w:rPr>
        <w:t xml:space="preserve">, </w:t>
      </w:r>
      <w:r w:rsidRPr="00723D9C">
        <w:rPr>
          <w:rFonts w:ascii="Calibri" w:hAnsi="Calibri"/>
          <w:b/>
          <w:bCs/>
          <w:noProof/>
          <w:sz w:val="20"/>
        </w:rPr>
        <w:t>49</w:t>
      </w:r>
      <w:r w:rsidRPr="00723D9C">
        <w:rPr>
          <w:rFonts w:ascii="Calibri" w:hAnsi="Calibri"/>
          <w:noProof/>
          <w:sz w:val="20"/>
        </w:rPr>
        <w:t>, 705–715.</w:t>
      </w:r>
    </w:p>
    <w:p w14:paraId="3E307677"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Wright, S.J., Kitajima, K., Kraft, N.J.B., Reich, P.B., Wright, I.J., Bunker, D.E., Condit, R., Dalling, J.W., Davies, S.J., Díaz, S., Engelbrecht, B.M.J., Harms, K.E., Hubbell, S.P., Marks, C.O., Ruiz-Jaen, M.C., Salvador, C.M. &amp; Zanne, A.E. (2010) Functional traits and the growth-mortality trade-off in tropical trees. </w:t>
      </w:r>
      <w:r w:rsidRPr="00723D9C">
        <w:rPr>
          <w:rFonts w:ascii="Calibri" w:hAnsi="Calibri"/>
          <w:i/>
          <w:iCs/>
          <w:noProof/>
          <w:sz w:val="20"/>
        </w:rPr>
        <w:t>Ecology</w:t>
      </w:r>
      <w:r w:rsidRPr="00723D9C">
        <w:rPr>
          <w:rFonts w:ascii="Calibri" w:hAnsi="Calibri"/>
          <w:noProof/>
          <w:sz w:val="20"/>
        </w:rPr>
        <w:t xml:space="preserve">, </w:t>
      </w:r>
      <w:r w:rsidRPr="00723D9C">
        <w:rPr>
          <w:rFonts w:ascii="Calibri" w:hAnsi="Calibri"/>
          <w:b/>
          <w:bCs/>
          <w:noProof/>
          <w:sz w:val="20"/>
        </w:rPr>
        <w:t>91</w:t>
      </w:r>
      <w:r w:rsidRPr="00723D9C">
        <w:rPr>
          <w:rFonts w:ascii="Calibri" w:hAnsi="Calibri"/>
          <w:noProof/>
          <w:sz w:val="20"/>
        </w:rPr>
        <w:t>, 3664–74.</w:t>
      </w:r>
    </w:p>
    <w:p w14:paraId="643D989B"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Zieminska, K., Butler, D.W., Gleason, S.M., Wright, I.J. &amp; Westoby, M. (2013) Fibre wall and lumen fractions drive wood density variation across 24 Australian angiosperms. </w:t>
      </w:r>
      <w:r w:rsidRPr="00723D9C">
        <w:rPr>
          <w:rFonts w:ascii="Calibri" w:hAnsi="Calibri"/>
          <w:i/>
          <w:iCs/>
          <w:noProof/>
          <w:sz w:val="20"/>
        </w:rPr>
        <w:t>AoB PLANTS</w:t>
      </w:r>
      <w:r w:rsidRPr="00723D9C">
        <w:rPr>
          <w:rFonts w:ascii="Calibri" w:hAnsi="Calibri"/>
          <w:noProof/>
          <w:sz w:val="20"/>
        </w:rPr>
        <w:t xml:space="preserve">, </w:t>
      </w:r>
      <w:r w:rsidRPr="00723D9C">
        <w:rPr>
          <w:rFonts w:ascii="Calibri" w:hAnsi="Calibri"/>
          <w:b/>
          <w:bCs/>
          <w:noProof/>
          <w:sz w:val="20"/>
        </w:rPr>
        <w:t>5</w:t>
      </w:r>
      <w:r w:rsidRPr="00723D9C">
        <w:rPr>
          <w:rFonts w:ascii="Calibri" w:hAnsi="Calibri"/>
          <w:noProof/>
          <w:sz w:val="20"/>
        </w:rPr>
        <w:t>, plt046.</w:t>
      </w:r>
    </w:p>
    <w:p w14:paraId="2A14694C" w14:textId="77777777" w:rsidR="008E156A" w:rsidRDefault="00276818" w:rsidP="00FF6655">
      <w:pPr>
        <w:spacing w:line="360" w:lineRule="auto"/>
        <w:rPr>
          <w:b/>
          <w:sz w:val="20"/>
          <w:szCs w:val="20"/>
        </w:rPr>
      </w:pPr>
      <w:r w:rsidRPr="00EF3710">
        <w:rPr>
          <w:b/>
          <w:sz w:val="20"/>
          <w:szCs w:val="20"/>
        </w:rPr>
        <w:fldChar w:fldCharType="end"/>
      </w:r>
    </w:p>
    <w:p w14:paraId="6C184D2B" w14:textId="77777777" w:rsidR="008E156A" w:rsidRDefault="008E156A" w:rsidP="00FF6655">
      <w:pPr>
        <w:spacing w:line="360" w:lineRule="auto"/>
        <w:rPr>
          <w:b/>
          <w:sz w:val="20"/>
          <w:szCs w:val="20"/>
        </w:rPr>
      </w:pPr>
    </w:p>
    <w:p w14:paraId="7B554C2D" w14:textId="77777777" w:rsidR="008E156A" w:rsidRDefault="008E156A" w:rsidP="00FF6655">
      <w:pPr>
        <w:spacing w:line="360" w:lineRule="auto"/>
        <w:rPr>
          <w:b/>
          <w:sz w:val="20"/>
          <w:szCs w:val="20"/>
        </w:rPr>
      </w:pPr>
    </w:p>
    <w:p w14:paraId="1258475F" w14:textId="77777777" w:rsidR="008E156A" w:rsidRDefault="008E156A" w:rsidP="00FF6655">
      <w:pPr>
        <w:spacing w:line="360" w:lineRule="auto"/>
        <w:rPr>
          <w:b/>
          <w:sz w:val="20"/>
          <w:szCs w:val="20"/>
        </w:rPr>
      </w:pPr>
    </w:p>
    <w:p w14:paraId="5FB6C613" w14:textId="77777777" w:rsidR="008E156A" w:rsidRDefault="008E156A" w:rsidP="00FF6655">
      <w:pPr>
        <w:spacing w:line="360" w:lineRule="auto"/>
        <w:rPr>
          <w:b/>
          <w:sz w:val="20"/>
          <w:szCs w:val="20"/>
        </w:rPr>
      </w:pPr>
    </w:p>
    <w:p w14:paraId="01D9BA72" w14:textId="77777777" w:rsidR="008E156A" w:rsidRDefault="008E156A" w:rsidP="00FF6655">
      <w:pPr>
        <w:spacing w:line="360" w:lineRule="auto"/>
        <w:rPr>
          <w:b/>
          <w:sz w:val="20"/>
          <w:szCs w:val="20"/>
        </w:rPr>
      </w:pPr>
    </w:p>
    <w:p w14:paraId="18D25E57" w14:textId="77777777" w:rsidR="008E156A" w:rsidRDefault="008E156A" w:rsidP="00FF6655">
      <w:pPr>
        <w:spacing w:line="360" w:lineRule="auto"/>
        <w:rPr>
          <w:b/>
          <w:sz w:val="20"/>
          <w:szCs w:val="20"/>
        </w:rPr>
      </w:pPr>
    </w:p>
    <w:p w14:paraId="5979E88D" w14:textId="77777777" w:rsidR="003E4268" w:rsidRDefault="003E4268">
      <w:pPr>
        <w:rPr>
          <w:b/>
        </w:rPr>
      </w:pPr>
      <w:r>
        <w:rPr>
          <w:b/>
        </w:rPr>
        <w:br w:type="page"/>
      </w:r>
    </w:p>
    <w:p w14:paraId="34DB5BDD" w14:textId="77777777" w:rsidR="00FD6EDE" w:rsidRPr="00FD6EDE" w:rsidRDefault="00FD6EDE" w:rsidP="00FD6EDE">
      <w:pPr>
        <w:pStyle w:val="Caption"/>
        <w:keepNext/>
        <w:spacing w:line="360" w:lineRule="auto"/>
        <w:rPr>
          <w:color w:val="auto"/>
          <w:sz w:val="22"/>
          <w:szCs w:val="22"/>
        </w:rPr>
      </w:pPr>
      <w:r w:rsidRPr="00FD6EDE">
        <w:rPr>
          <w:b/>
          <w:color w:val="auto"/>
          <w:sz w:val="22"/>
          <w:szCs w:val="22"/>
        </w:rPr>
        <w:lastRenderedPageBreak/>
        <w:t xml:space="preserve">Table </w:t>
      </w:r>
      <w:r w:rsidR="00276818" w:rsidRPr="00FD6EDE">
        <w:rPr>
          <w:b/>
          <w:color w:val="auto"/>
          <w:sz w:val="22"/>
          <w:szCs w:val="22"/>
        </w:rPr>
        <w:fldChar w:fldCharType="begin"/>
      </w:r>
      <w:r w:rsidRPr="00FD6EDE">
        <w:rPr>
          <w:b/>
          <w:color w:val="auto"/>
          <w:sz w:val="22"/>
          <w:szCs w:val="22"/>
        </w:rPr>
        <w:instrText xml:space="preserve"> SEQ Table \* ARABIC </w:instrText>
      </w:r>
      <w:r w:rsidR="00276818" w:rsidRPr="00FD6EDE">
        <w:rPr>
          <w:b/>
          <w:color w:val="auto"/>
          <w:sz w:val="22"/>
          <w:szCs w:val="22"/>
        </w:rPr>
        <w:fldChar w:fldCharType="separate"/>
      </w:r>
      <w:r w:rsidRPr="00FD6EDE">
        <w:rPr>
          <w:b/>
          <w:noProof/>
          <w:color w:val="auto"/>
          <w:sz w:val="22"/>
          <w:szCs w:val="22"/>
        </w:rPr>
        <w:t>1</w:t>
      </w:r>
      <w:r w:rsidR="00276818" w:rsidRPr="00FD6EDE">
        <w:rPr>
          <w:b/>
          <w:color w:val="auto"/>
          <w:sz w:val="22"/>
          <w:szCs w:val="22"/>
        </w:rPr>
        <w:fldChar w:fldCharType="end"/>
      </w:r>
      <w:r w:rsidRPr="00FD6EDE">
        <w:rPr>
          <w:b/>
          <w:color w:val="auto"/>
          <w:sz w:val="22"/>
          <w:szCs w:val="22"/>
        </w:rPr>
        <w:t>.</w:t>
      </w:r>
      <w:r w:rsidRPr="00FD6EDE">
        <w:rPr>
          <w:color w:val="auto"/>
          <w:sz w:val="22"/>
          <w:szCs w:val="22"/>
        </w:rPr>
        <w:t xml:space="preserve"> Locations, characteristics and sampling of field sites.</w:t>
      </w:r>
    </w:p>
    <w:tbl>
      <w:tblPr>
        <w:tblStyle w:val="TableGrid"/>
        <w:tblW w:w="0" w:type="auto"/>
        <w:tblLook w:val="04A0" w:firstRow="1" w:lastRow="0" w:firstColumn="1" w:lastColumn="0" w:noHBand="0" w:noVBand="1"/>
      </w:tblPr>
      <w:tblGrid>
        <w:gridCol w:w="1848"/>
        <w:gridCol w:w="1848"/>
        <w:gridCol w:w="1848"/>
        <w:gridCol w:w="1849"/>
      </w:tblGrid>
      <w:tr w:rsidR="00FA4A6C" w14:paraId="36E3C7C0" w14:textId="77777777" w:rsidTr="009961A5">
        <w:tc>
          <w:tcPr>
            <w:tcW w:w="1848" w:type="dxa"/>
          </w:tcPr>
          <w:p w14:paraId="5E6003AD" w14:textId="77777777" w:rsidR="00FA4A6C" w:rsidRPr="00FD6EDE" w:rsidRDefault="00FA4A6C" w:rsidP="006B7DFF">
            <w:pPr>
              <w:pStyle w:val="Caption"/>
              <w:keepNext/>
              <w:rPr>
                <w:b/>
                <w:sz w:val="22"/>
                <w:szCs w:val="22"/>
              </w:rPr>
            </w:pPr>
            <w:r w:rsidRPr="00FD6EDE">
              <w:rPr>
                <w:b/>
                <w:sz w:val="22"/>
                <w:szCs w:val="22"/>
              </w:rPr>
              <w:t>Site</w:t>
            </w:r>
          </w:p>
        </w:tc>
        <w:tc>
          <w:tcPr>
            <w:tcW w:w="1848" w:type="dxa"/>
          </w:tcPr>
          <w:p w14:paraId="2479EE3F" w14:textId="77777777" w:rsidR="00FA4A6C" w:rsidRPr="00FD6EDE" w:rsidRDefault="00FA4A6C" w:rsidP="006B7DFF">
            <w:pPr>
              <w:pStyle w:val="Caption"/>
              <w:keepNext/>
              <w:rPr>
                <w:b/>
                <w:sz w:val="22"/>
                <w:szCs w:val="22"/>
              </w:rPr>
            </w:pPr>
            <w:r w:rsidRPr="00FD6EDE">
              <w:rPr>
                <w:b/>
                <w:sz w:val="22"/>
                <w:szCs w:val="22"/>
              </w:rPr>
              <w:t>Longitude</w:t>
            </w:r>
          </w:p>
        </w:tc>
        <w:tc>
          <w:tcPr>
            <w:tcW w:w="1848" w:type="dxa"/>
          </w:tcPr>
          <w:p w14:paraId="74B5BE07" w14:textId="77777777" w:rsidR="00FA4A6C" w:rsidRPr="00FD6EDE" w:rsidRDefault="00FA4A6C" w:rsidP="006B7DFF">
            <w:pPr>
              <w:pStyle w:val="Caption"/>
              <w:keepNext/>
              <w:rPr>
                <w:b/>
                <w:sz w:val="22"/>
                <w:szCs w:val="22"/>
              </w:rPr>
            </w:pPr>
            <w:r w:rsidRPr="00FD6EDE">
              <w:rPr>
                <w:b/>
                <w:sz w:val="22"/>
                <w:szCs w:val="22"/>
              </w:rPr>
              <w:t>Latitude</w:t>
            </w:r>
          </w:p>
        </w:tc>
        <w:tc>
          <w:tcPr>
            <w:tcW w:w="1849" w:type="dxa"/>
          </w:tcPr>
          <w:p w14:paraId="7B47F5E5" w14:textId="77777777" w:rsidR="00FA4A6C" w:rsidRPr="00FD6EDE" w:rsidRDefault="00FA4A6C" w:rsidP="006B7DFF">
            <w:pPr>
              <w:pStyle w:val="Caption"/>
              <w:keepNext/>
              <w:rPr>
                <w:b/>
                <w:sz w:val="22"/>
                <w:szCs w:val="22"/>
              </w:rPr>
            </w:pPr>
            <w:commentRangeStart w:id="9"/>
            <w:r w:rsidRPr="00FD6EDE">
              <w:rPr>
                <w:b/>
                <w:sz w:val="22"/>
                <w:szCs w:val="22"/>
              </w:rPr>
              <w:t>Hydrological class</w:t>
            </w:r>
            <w:commentRangeEnd w:id="9"/>
            <w:r>
              <w:rPr>
                <w:rStyle w:val="CommentReference"/>
                <w:i w:val="0"/>
                <w:iCs w:val="0"/>
                <w:color w:val="auto"/>
              </w:rPr>
              <w:commentReference w:id="9"/>
            </w:r>
          </w:p>
        </w:tc>
      </w:tr>
      <w:tr w:rsidR="00FA4A6C" w14:paraId="59153861" w14:textId="77777777" w:rsidTr="009961A5">
        <w:tc>
          <w:tcPr>
            <w:tcW w:w="1848" w:type="dxa"/>
          </w:tcPr>
          <w:p w14:paraId="5B72E6EB" w14:textId="77777777" w:rsidR="00FA4A6C" w:rsidRPr="006B7DFF" w:rsidRDefault="00FA4A6C" w:rsidP="006C5031">
            <w:pPr>
              <w:pStyle w:val="Caption"/>
              <w:keepNext/>
              <w:rPr>
                <w:i w:val="0"/>
                <w:sz w:val="22"/>
                <w:szCs w:val="22"/>
              </w:rPr>
            </w:pPr>
            <w:r w:rsidRPr="006B7DFF">
              <w:rPr>
                <w:i w:val="0"/>
                <w:sz w:val="22"/>
                <w:szCs w:val="22"/>
              </w:rPr>
              <w:t>Snowy Creek</w:t>
            </w:r>
          </w:p>
        </w:tc>
        <w:tc>
          <w:tcPr>
            <w:tcW w:w="1848" w:type="dxa"/>
          </w:tcPr>
          <w:p w14:paraId="62119ADD" w14:textId="77777777" w:rsidR="00FA4A6C" w:rsidRPr="006B7DFF" w:rsidRDefault="00FA4A6C" w:rsidP="006C5031">
            <w:pPr>
              <w:pStyle w:val="Caption"/>
              <w:keepNext/>
              <w:rPr>
                <w:i w:val="0"/>
                <w:sz w:val="22"/>
                <w:szCs w:val="22"/>
              </w:rPr>
            </w:pPr>
            <w:r w:rsidRPr="006B7DFF">
              <w:rPr>
                <w:i w:val="0"/>
                <w:sz w:val="22"/>
                <w:szCs w:val="22"/>
              </w:rPr>
              <w:t>147.413</w:t>
            </w:r>
          </w:p>
        </w:tc>
        <w:tc>
          <w:tcPr>
            <w:tcW w:w="1848" w:type="dxa"/>
          </w:tcPr>
          <w:p w14:paraId="586EF3CA" w14:textId="77777777" w:rsidR="00FA4A6C" w:rsidRPr="006B7DFF" w:rsidRDefault="00FA4A6C" w:rsidP="006C5031">
            <w:pPr>
              <w:pStyle w:val="Caption"/>
              <w:keepNext/>
              <w:rPr>
                <w:i w:val="0"/>
                <w:sz w:val="22"/>
                <w:szCs w:val="22"/>
              </w:rPr>
            </w:pPr>
            <w:r w:rsidRPr="006B7DFF">
              <w:rPr>
                <w:i w:val="0"/>
                <w:sz w:val="22"/>
                <w:szCs w:val="22"/>
              </w:rPr>
              <w:t>-36.569</w:t>
            </w:r>
          </w:p>
        </w:tc>
        <w:tc>
          <w:tcPr>
            <w:tcW w:w="1849" w:type="dxa"/>
          </w:tcPr>
          <w:p w14:paraId="338B6E9D" w14:textId="77777777" w:rsidR="00FA4A6C" w:rsidRPr="006B7DFF" w:rsidRDefault="00FA4A6C" w:rsidP="006C5031">
            <w:pPr>
              <w:pStyle w:val="Caption"/>
              <w:keepNext/>
              <w:rPr>
                <w:i w:val="0"/>
                <w:sz w:val="22"/>
                <w:szCs w:val="22"/>
              </w:rPr>
            </w:pPr>
            <w:r w:rsidRPr="006B7DFF">
              <w:rPr>
                <w:i w:val="0"/>
                <w:sz w:val="22"/>
                <w:szCs w:val="22"/>
              </w:rPr>
              <w:t>stable winter baseflow</w:t>
            </w:r>
          </w:p>
        </w:tc>
      </w:tr>
      <w:tr w:rsidR="00FA4A6C" w14:paraId="6CF88368" w14:textId="77777777" w:rsidTr="009961A5">
        <w:tc>
          <w:tcPr>
            <w:tcW w:w="1848" w:type="dxa"/>
          </w:tcPr>
          <w:p w14:paraId="1E20D96D" w14:textId="77777777" w:rsidR="00FA4A6C" w:rsidRPr="006B7DFF" w:rsidRDefault="00FA4A6C" w:rsidP="006C5031">
            <w:pPr>
              <w:pStyle w:val="Caption"/>
              <w:keepNext/>
              <w:rPr>
                <w:i w:val="0"/>
                <w:sz w:val="22"/>
                <w:szCs w:val="22"/>
              </w:rPr>
            </w:pPr>
            <w:r w:rsidRPr="006B7DFF">
              <w:rPr>
                <w:i w:val="0"/>
                <w:sz w:val="22"/>
                <w:szCs w:val="22"/>
              </w:rPr>
              <w:t>Gibbo River</w:t>
            </w:r>
          </w:p>
        </w:tc>
        <w:tc>
          <w:tcPr>
            <w:tcW w:w="1848" w:type="dxa"/>
          </w:tcPr>
          <w:p w14:paraId="6D41EB8F" w14:textId="77777777" w:rsidR="00FA4A6C" w:rsidRPr="006B7DFF" w:rsidRDefault="00FA4A6C" w:rsidP="006C5031">
            <w:pPr>
              <w:pStyle w:val="Caption"/>
              <w:keepNext/>
              <w:rPr>
                <w:i w:val="0"/>
                <w:sz w:val="22"/>
                <w:szCs w:val="22"/>
              </w:rPr>
            </w:pPr>
            <w:r w:rsidRPr="006B7DFF">
              <w:rPr>
                <w:i w:val="0"/>
                <w:sz w:val="22"/>
                <w:szCs w:val="22"/>
              </w:rPr>
              <w:t>147.709</w:t>
            </w:r>
          </w:p>
        </w:tc>
        <w:tc>
          <w:tcPr>
            <w:tcW w:w="1848" w:type="dxa"/>
          </w:tcPr>
          <w:p w14:paraId="14F6B94C" w14:textId="77777777" w:rsidR="00FA4A6C" w:rsidRPr="006B7DFF" w:rsidRDefault="00FA4A6C" w:rsidP="006C5031">
            <w:pPr>
              <w:pStyle w:val="Caption"/>
              <w:keepNext/>
              <w:rPr>
                <w:i w:val="0"/>
                <w:sz w:val="22"/>
                <w:szCs w:val="22"/>
              </w:rPr>
            </w:pPr>
            <w:r w:rsidRPr="006B7DFF">
              <w:rPr>
                <w:i w:val="0"/>
                <w:sz w:val="22"/>
                <w:szCs w:val="22"/>
              </w:rPr>
              <w:t>-36.756</w:t>
            </w:r>
          </w:p>
        </w:tc>
        <w:tc>
          <w:tcPr>
            <w:tcW w:w="1849" w:type="dxa"/>
          </w:tcPr>
          <w:p w14:paraId="582F6543" w14:textId="77777777" w:rsidR="00FA4A6C" w:rsidRPr="006B7DFF" w:rsidRDefault="00FA4A6C" w:rsidP="006C5031">
            <w:pPr>
              <w:pStyle w:val="Caption"/>
              <w:keepNext/>
              <w:rPr>
                <w:i w:val="0"/>
                <w:sz w:val="22"/>
                <w:szCs w:val="22"/>
              </w:rPr>
            </w:pPr>
            <w:r w:rsidRPr="006B7DFF">
              <w:rPr>
                <w:i w:val="0"/>
                <w:sz w:val="22"/>
                <w:szCs w:val="22"/>
              </w:rPr>
              <w:t>stable winter baseflow</w:t>
            </w:r>
          </w:p>
        </w:tc>
      </w:tr>
      <w:tr w:rsidR="00FA4A6C" w14:paraId="401C9E1D" w14:textId="77777777" w:rsidTr="009961A5">
        <w:tc>
          <w:tcPr>
            <w:tcW w:w="1848" w:type="dxa"/>
          </w:tcPr>
          <w:p w14:paraId="14D62C2A" w14:textId="77777777" w:rsidR="00FA4A6C" w:rsidRPr="006B7DFF" w:rsidRDefault="00FA4A6C" w:rsidP="006C5031">
            <w:pPr>
              <w:pStyle w:val="Caption"/>
              <w:keepNext/>
              <w:rPr>
                <w:i w:val="0"/>
                <w:sz w:val="22"/>
                <w:szCs w:val="22"/>
              </w:rPr>
            </w:pPr>
            <w:r w:rsidRPr="006B7DFF">
              <w:rPr>
                <w:i w:val="0"/>
                <w:sz w:val="22"/>
                <w:szCs w:val="22"/>
              </w:rPr>
              <w:t>Goodradigbee River</w:t>
            </w:r>
          </w:p>
        </w:tc>
        <w:tc>
          <w:tcPr>
            <w:tcW w:w="1848" w:type="dxa"/>
          </w:tcPr>
          <w:p w14:paraId="7768F2A3" w14:textId="77777777" w:rsidR="00FA4A6C" w:rsidRPr="006B7DFF" w:rsidRDefault="00FA4A6C" w:rsidP="006C5031">
            <w:pPr>
              <w:pStyle w:val="Caption"/>
              <w:keepNext/>
              <w:rPr>
                <w:i w:val="0"/>
                <w:sz w:val="22"/>
                <w:szCs w:val="22"/>
              </w:rPr>
            </w:pPr>
            <w:r w:rsidRPr="006B7DFF">
              <w:rPr>
                <w:i w:val="0"/>
                <w:sz w:val="22"/>
                <w:szCs w:val="22"/>
              </w:rPr>
              <w:t>147.826</w:t>
            </w:r>
          </w:p>
        </w:tc>
        <w:tc>
          <w:tcPr>
            <w:tcW w:w="1848" w:type="dxa"/>
          </w:tcPr>
          <w:p w14:paraId="10315DF0" w14:textId="77777777" w:rsidR="00FA4A6C" w:rsidRPr="006B7DFF" w:rsidRDefault="00FA4A6C" w:rsidP="006C5031">
            <w:pPr>
              <w:pStyle w:val="Caption"/>
              <w:keepNext/>
              <w:rPr>
                <w:i w:val="0"/>
                <w:sz w:val="22"/>
                <w:szCs w:val="22"/>
              </w:rPr>
            </w:pPr>
            <w:r w:rsidRPr="006B7DFF">
              <w:rPr>
                <w:i w:val="0"/>
                <w:sz w:val="22"/>
                <w:szCs w:val="22"/>
              </w:rPr>
              <w:t>-36.444</w:t>
            </w:r>
          </w:p>
        </w:tc>
        <w:tc>
          <w:tcPr>
            <w:tcW w:w="1849" w:type="dxa"/>
          </w:tcPr>
          <w:p w14:paraId="50ED8A71" w14:textId="77777777" w:rsidR="00FA4A6C" w:rsidRPr="006B7DFF" w:rsidRDefault="00FA4A6C" w:rsidP="006C5031">
            <w:pPr>
              <w:pStyle w:val="Caption"/>
              <w:keepNext/>
              <w:rPr>
                <w:i w:val="0"/>
                <w:sz w:val="22"/>
                <w:szCs w:val="22"/>
              </w:rPr>
            </w:pPr>
            <w:r w:rsidRPr="006B7DFF">
              <w:rPr>
                <w:i w:val="0"/>
                <w:sz w:val="22"/>
                <w:szCs w:val="22"/>
              </w:rPr>
              <w:t>stable winter baseflow</w:t>
            </w:r>
          </w:p>
        </w:tc>
      </w:tr>
      <w:tr w:rsidR="00FA4A6C" w14:paraId="6765B4BF" w14:textId="77777777" w:rsidTr="009961A5">
        <w:tc>
          <w:tcPr>
            <w:tcW w:w="1848" w:type="dxa"/>
          </w:tcPr>
          <w:p w14:paraId="24EA8B90" w14:textId="77777777" w:rsidR="00FA4A6C" w:rsidRPr="006B7DFF" w:rsidRDefault="00FA4A6C" w:rsidP="006C5031">
            <w:pPr>
              <w:pStyle w:val="Caption"/>
              <w:keepNext/>
              <w:rPr>
                <w:i w:val="0"/>
                <w:sz w:val="22"/>
                <w:szCs w:val="22"/>
              </w:rPr>
            </w:pPr>
            <w:r w:rsidRPr="006B7DFF">
              <w:rPr>
                <w:i w:val="0"/>
                <w:sz w:val="22"/>
                <w:szCs w:val="22"/>
              </w:rPr>
              <w:t>Nariel Creek</w:t>
            </w:r>
          </w:p>
        </w:tc>
        <w:tc>
          <w:tcPr>
            <w:tcW w:w="1848" w:type="dxa"/>
          </w:tcPr>
          <w:p w14:paraId="54F8E2A9" w14:textId="77777777" w:rsidR="00FA4A6C" w:rsidRPr="006B7DFF" w:rsidRDefault="00FA4A6C" w:rsidP="006C5031">
            <w:pPr>
              <w:pStyle w:val="Caption"/>
              <w:keepNext/>
              <w:rPr>
                <w:i w:val="0"/>
                <w:sz w:val="22"/>
                <w:szCs w:val="22"/>
              </w:rPr>
            </w:pPr>
            <w:r w:rsidRPr="006B7DFF">
              <w:rPr>
                <w:i w:val="0"/>
                <w:sz w:val="22"/>
                <w:szCs w:val="22"/>
              </w:rPr>
              <w:t>148.731</w:t>
            </w:r>
          </w:p>
        </w:tc>
        <w:tc>
          <w:tcPr>
            <w:tcW w:w="1848" w:type="dxa"/>
          </w:tcPr>
          <w:p w14:paraId="6B1C54F1" w14:textId="77777777" w:rsidR="00FA4A6C" w:rsidRPr="006B7DFF" w:rsidRDefault="00FA4A6C" w:rsidP="006C5031">
            <w:pPr>
              <w:pStyle w:val="Caption"/>
              <w:keepNext/>
              <w:rPr>
                <w:i w:val="0"/>
                <w:sz w:val="22"/>
                <w:szCs w:val="22"/>
              </w:rPr>
            </w:pPr>
            <w:r w:rsidRPr="006B7DFF">
              <w:rPr>
                <w:i w:val="0"/>
                <w:sz w:val="22"/>
                <w:szCs w:val="22"/>
              </w:rPr>
              <w:t>-36.421</w:t>
            </w:r>
          </w:p>
        </w:tc>
        <w:tc>
          <w:tcPr>
            <w:tcW w:w="1849" w:type="dxa"/>
          </w:tcPr>
          <w:p w14:paraId="38F3A2CE" w14:textId="77777777" w:rsidR="00FA4A6C" w:rsidRPr="006B7DFF" w:rsidRDefault="00FA4A6C" w:rsidP="006C5031">
            <w:pPr>
              <w:pStyle w:val="Caption"/>
              <w:keepNext/>
              <w:rPr>
                <w:i w:val="0"/>
                <w:sz w:val="22"/>
                <w:szCs w:val="22"/>
              </w:rPr>
            </w:pPr>
            <w:r w:rsidRPr="006B7DFF">
              <w:rPr>
                <w:i w:val="0"/>
                <w:sz w:val="22"/>
                <w:szCs w:val="22"/>
              </w:rPr>
              <w:t>stable winter baseflow</w:t>
            </w:r>
          </w:p>
        </w:tc>
      </w:tr>
      <w:tr w:rsidR="00FA4A6C" w14:paraId="0AFB94E6" w14:textId="77777777" w:rsidTr="009961A5">
        <w:tc>
          <w:tcPr>
            <w:tcW w:w="1848" w:type="dxa"/>
          </w:tcPr>
          <w:p w14:paraId="43D3F919" w14:textId="77777777" w:rsidR="00FA4A6C" w:rsidRPr="006B7DFF" w:rsidRDefault="00FA4A6C" w:rsidP="006C5031">
            <w:pPr>
              <w:pStyle w:val="Caption"/>
              <w:keepNext/>
              <w:rPr>
                <w:i w:val="0"/>
                <w:sz w:val="22"/>
                <w:szCs w:val="22"/>
              </w:rPr>
            </w:pPr>
            <w:r w:rsidRPr="006B7DFF">
              <w:rPr>
                <w:i w:val="0"/>
                <w:sz w:val="22"/>
                <w:szCs w:val="22"/>
              </w:rPr>
              <w:t>Jacob’s River</w:t>
            </w:r>
          </w:p>
        </w:tc>
        <w:tc>
          <w:tcPr>
            <w:tcW w:w="1848" w:type="dxa"/>
          </w:tcPr>
          <w:p w14:paraId="36081BA2" w14:textId="77777777" w:rsidR="00FA4A6C" w:rsidRPr="006B7DFF" w:rsidRDefault="00FA4A6C" w:rsidP="006C5031">
            <w:pPr>
              <w:pStyle w:val="Caption"/>
              <w:keepNext/>
              <w:rPr>
                <w:i w:val="0"/>
                <w:sz w:val="22"/>
                <w:szCs w:val="22"/>
              </w:rPr>
            </w:pPr>
            <w:r w:rsidRPr="006B7DFF">
              <w:rPr>
                <w:i w:val="0"/>
                <w:sz w:val="22"/>
                <w:szCs w:val="22"/>
              </w:rPr>
              <w:t>148.427</w:t>
            </w:r>
          </w:p>
        </w:tc>
        <w:tc>
          <w:tcPr>
            <w:tcW w:w="1848" w:type="dxa"/>
          </w:tcPr>
          <w:p w14:paraId="7018F0BD" w14:textId="77777777" w:rsidR="00FA4A6C" w:rsidRPr="006B7DFF" w:rsidRDefault="00FA4A6C" w:rsidP="006C5031">
            <w:pPr>
              <w:pStyle w:val="Caption"/>
              <w:keepNext/>
              <w:rPr>
                <w:i w:val="0"/>
                <w:sz w:val="22"/>
                <w:szCs w:val="22"/>
              </w:rPr>
            </w:pPr>
            <w:r w:rsidRPr="006B7DFF">
              <w:rPr>
                <w:i w:val="0"/>
                <w:sz w:val="22"/>
                <w:szCs w:val="22"/>
              </w:rPr>
              <w:t>-36.727</w:t>
            </w:r>
          </w:p>
        </w:tc>
        <w:tc>
          <w:tcPr>
            <w:tcW w:w="1849" w:type="dxa"/>
          </w:tcPr>
          <w:p w14:paraId="07D8692A" w14:textId="77777777" w:rsidR="00FA4A6C" w:rsidRPr="006B7DFF" w:rsidRDefault="00FA4A6C" w:rsidP="006C5031">
            <w:pPr>
              <w:pStyle w:val="Caption"/>
              <w:keepNext/>
              <w:rPr>
                <w:i w:val="0"/>
                <w:sz w:val="22"/>
                <w:szCs w:val="22"/>
              </w:rPr>
            </w:pPr>
            <w:r w:rsidRPr="006B7DFF">
              <w:rPr>
                <w:i w:val="0"/>
                <w:sz w:val="22"/>
                <w:szCs w:val="22"/>
              </w:rPr>
              <w:t>stable winter baseflow</w:t>
            </w:r>
          </w:p>
        </w:tc>
      </w:tr>
      <w:tr w:rsidR="00FA4A6C" w14:paraId="28FCA4C2" w14:textId="77777777" w:rsidTr="009961A5">
        <w:tc>
          <w:tcPr>
            <w:tcW w:w="1848" w:type="dxa"/>
          </w:tcPr>
          <w:p w14:paraId="708BFC5D" w14:textId="77777777" w:rsidR="00FA4A6C" w:rsidRPr="006B7DFF" w:rsidRDefault="00FA4A6C" w:rsidP="006C5031">
            <w:pPr>
              <w:pStyle w:val="Caption"/>
              <w:keepNext/>
              <w:rPr>
                <w:i w:val="0"/>
                <w:sz w:val="22"/>
                <w:szCs w:val="22"/>
              </w:rPr>
            </w:pPr>
            <w:r w:rsidRPr="006B7DFF">
              <w:rPr>
                <w:i w:val="0"/>
                <w:sz w:val="22"/>
                <w:szCs w:val="22"/>
              </w:rPr>
              <w:t>Tuross River at Belowra</w:t>
            </w:r>
          </w:p>
        </w:tc>
        <w:tc>
          <w:tcPr>
            <w:tcW w:w="1848" w:type="dxa"/>
          </w:tcPr>
          <w:p w14:paraId="455D808F" w14:textId="77777777" w:rsidR="00FA4A6C" w:rsidRPr="006B7DFF" w:rsidRDefault="00FA4A6C" w:rsidP="006C5031">
            <w:pPr>
              <w:pStyle w:val="Caption"/>
              <w:keepNext/>
              <w:rPr>
                <w:i w:val="0"/>
                <w:sz w:val="22"/>
                <w:szCs w:val="22"/>
              </w:rPr>
            </w:pPr>
            <w:r w:rsidRPr="006B7DFF">
              <w:rPr>
                <w:i w:val="0"/>
                <w:sz w:val="22"/>
                <w:szCs w:val="22"/>
              </w:rPr>
              <w:t>149.709</w:t>
            </w:r>
          </w:p>
        </w:tc>
        <w:tc>
          <w:tcPr>
            <w:tcW w:w="1848" w:type="dxa"/>
          </w:tcPr>
          <w:p w14:paraId="2F19C2B2" w14:textId="77777777" w:rsidR="00FA4A6C" w:rsidRPr="006B7DFF" w:rsidRDefault="00FA4A6C" w:rsidP="006C5031">
            <w:pPr>
              <w:pStyle w:val="Caption"/>
              <w:keepNext/>
              <w:rPr>
                <w:i w:val="0"/>
                <w:sz w:val="22"/>
                <w:szCs w:val="22"/>
              </w:rPr>
            </w:pPr>
            <w:r w:rsidRPr="006B7DFF">
              <w:rPr>
                <w:i w:val="0"/>
                <w:sz w:val="22"/>
                <w:szCs w:val="22"/>
              </w:rPr>
              <w:t>-36.201</w:t>
            </w:r>
          </w:p>
        </w:tc>
        <w:tc>
          <w:tcPr>
            <w:tcW w:w="1849" w:type="dxa"/>
          </w:tcPr>
          <w:p w14:paraId="0A4EEADA" w14:textId="77777777" w:rsidR="00FA4A6C" w:rsidRPr="006B7DFF" w:rsidRDefault="00FA4A6C" w:rsidP="006C5031">
            <w:pPr>
              <w:pStyle w:val="Caption"/>
              <w:keepNext/>
              <w:rPr>
                <w:i w:val="0"/>
                <w:sz w:val="22"/>
                <w:szCs w:val="22"/>
              </w:rPr>
            </w:pPr>
            <w:r w:rsidRPr="006B7DFF">
              <w:rPr>
                <w:i w:val="0"/>
                <w:sz w:val="22"/>
                <w:szCs w:val="22"/>
              </w:rPr>
              <w:t>unpredictable baseflow</w:t>
            </w:r>
          </w:p>
        </w:tc>
      </w:tr>
      <w:tr w:rsidR="00FA4A6C" w14:paraId="63B92276" w14:textId="77777777" w:rsidTr="009961A5">
        <w:tc>
          <w:tcPr>
            <w:tcW w:w="1848" w:type="dxa"/>
          </w:tcPr>
          <w:p w14:paraId="7F497B84" w14:textId="77777777" w:rsidR="00FA4A6C" w:rsidRPr="006B7DFF" w:rsidRDefault="00FA4A6C" w:rsidP="006C5031">
            <w:pPr>
              <w:pStyle w:val="Caption"/>
              <w:keepNext/>
              <w:rPr>
                <w:i w:val="0"/>
                <w:sz w:val="22"/>
                <w:szCs w:val="22"/>
              </w:rPr>
            </w:pPr>
            <w:r w:rsidRPr="006B7DFF">
              <w:rPr>
                <w:i w:val="0"/>
                <w:sz w:val="22"/>
                <w:szCs w:val="22"/>
              </w:rPr>
              <w:t>Genoa River</w:t>
            </w:r>
          </w:p>
        </w:tc>
        <w:tc>
          <w:tcPr>
            <w:tcW w:w="1848" w:type="dxa"/>
          </w:tcPr>
          <w:p w14:paraId="41147D60" w14:textId="77777777" w:rsidR="00FA4A6C" w:rsidRPr="006B7DFF" w:rsidRDefault="00FA4A6C" w:rsidP="006C5031">
            <w:pPr>
              <w:pStyle w:val="Caption"/>
              <w:keepNext/>
              <w:rPr>
                <w:i w:val="0"/>
                <w:sz w:val="22"/>
                <w:szCs w:val="22"/>
              </w:rPr>
            </w:pPr>
            <w:r w:rsidRPr="006B7DFF">
              <w:rPr>
                <w:i w:val="0"/>
                <w:sz w:val="22"/>
                <w:szCs w:val="22"/>
              </w:rPr>
              <w:t>149.321</w:t>
            </w:r>
          </w:p>
        </w:tc>
        <w:tc>
          <w:tcPr>
            <w:tcW w:w="1848" w:type="dxa"/>
          </w:tcPr>
          <w:p w14:paraId="4A1AA09E" w14:textId="77777777" w:rsidR="00FA4A6C" w:rsidRPr="006B7DFF" w:rsidRDefault="00FA4A6C" w:rsidP="006C5031">
            <w:pPr>
              <w:pStyle w:val="Caption"/>
              <w:keepNext/>
              <w:rPr>
                <w:i w:val="0"/>
                <w:sz w:val="22"/>
                <w:szCs w:val="22"/>
              </w:rPr>
            </w:pPr>
            <w:r w:rsidRPr="006B7DFF">
              <w:rPr>
                <w:i w:val="0"/>
                <w:sz w:val="22"/>
                <w:szCs w:val="22"/>
              </w:rPr>
              <w:t>-37.174</w:t>
            </w:r>
          </w:p>
        </w:tc>
        <w:tc>
          <w:tcPr>
            <w:tcW w:w="1849" w:type="dxa"/>
          </w:tcPr>
          <w:p w14:paraId="7A90B7F1" w14:textId="77777777" w:rsidR="00FA4A6C" w:rsidRPr="006B7DFF" w:rsidRDefault="00FA4A6C" w:rsidP="006C5031">
            <w:pPr>
              <w:pStyle w:val="Caption"/>
              <w:keepNext/>
              <w:rPr>
                <w:i w:val="0"/>
                <w:sz w:val="22"/>
                <w:szCs w:val="22"/>
              </w:rPr>
            </w:pPr>
            <w:r w:rsidRPr="006B7DFF">
              <w:rPr>
                <w:i w:val="0"/>
                <w:sz w:val="22"/>
                <w:szCs w:val="22"/>
              </w:rPr>
              <w:t>unpredictable baseflow</w:t>
            </w:r>
          </w:p>
        </w:tc>
      </w:tr>
      <w:tr w:rsidR="00FA4A6C" w14:paraId="4B5556DC" w14:textId="77777777" w:rsidTr="009961A5">
        <w:tc>
          <w:tcPr>
            <w:tcW w:w="1848" w:type="dxa"/>
          </w:tcPr>
          <w:p w14:paraId="506BE4E1" w14:textId="77777777" w:rsidR="00FA4A6C" w:rsidRPr="006B7DFF" w:rsidRDefault="00FA4A6C" w:rsidP="006C5031">
            <w:pPr>
              <w:pStyle w:val="Caption"/>
              <w:keepNext/>
              <w:rPr>
                <w:i w:val="0"/>
                <w:sz w:val="22"/>
                <w:szCs w:val="22"/>
              </w:rPr>
            </w:pPr>
            <w:r w:rsidRPr="006B7DFF">
              <w:rPr>
                <w:i w:val="0"/>
                <w:sz w:val="22"/>
                <w:szCs w:val="22"/>
              </w:rPr>
              <w:t>Wallagaraugh River</w:t>
            </w:r>
          </w:p>
        </w:tc>
        <w:tc>
          <w:tcPr>
            <w:tcW w:w="1848" w:type="dxa"/>
          </w:tcPr>
          <w:p w14:paraId="563867AD" w14:textId="77777777" w:rsidR="00FA4A6C" w:rsidRPr="006B7DFF" w:rsidRDefault="00FA4A6C" w:rsidP="006C5031">
            <w:pPr>
              <w:pStyle w:val="Caption"/>
              <w:keepNext/>
              <w:rPr>
                <w:i w:val="0"/>
                <w:sz w:val="22"/>
                <w:szCs w:val="22"/>
              </w:rPr>
            </w:pPr>
            <w:r w:rsidRPr="006B7DFF">
              <w:rPr>
                <w:i w:val="0"/>
                <w:sz w:val="22"/>
                <w:szCs w:val="22"/>
              </w:rPr>
              <w:t>149.714</w:t>
            </w:r>
          </w:p>
        </w:tc>
        <w:tc>
          <w:tcPr>
            <w:tcW w:w="1848" w:type="dxa"/>
          </w:tcPr>
          <w:p w14:paraId="4CEE2CD1" w14:textId="77777777" w:rsidR="00FA4A6C" w:rsidRPr="006B7DFF" w:rsidRDefault="00FA4A6C" w:rsidP="006C5031">
            <w:pPr>
              <w:pStyle w:val="Caption"/>
              <w:keepNext/>
              <w:rPr>
                <w:i w:val="0"/>
                <w:sz w:val="22"/>
                <w:szCs w:val="22"/>
              </w:rPr>
            </w:pPr>
            <w:r w:rsidRPr="006B7DFF">
              <w:rPr>
                <w:i w:val="0"/>
                <w:sz w:val="22"/>
                <w:szCs w:val="22"/>
              </w:rPr>
              <w:t>-37.371</w:t>
            </w:r>
          </w:p>
        </w:tc>
        <w:tc>
          <w:tcPr>
            <w:tcW w:w="1849" w:type="dxa"/>
          </w:tcPr>
          <w:p w14:paraId="683A2703" w14:textId="77777777" w:rsidR="00FA4A6C" w:rsidRPr="006B7DFF" w:rsidRDefault="00FA4A6C" w:rsidP="006C5031">
            <w:pPr>
              <w:pStyle w:val="Caption"/>
              <w:keepNext/>
              <w:rPr>
                <w:i w:val="0"/>
                <w:sz w:val="22"/>
                <w:szCs w:val="22"/>
              </w:rPr>
            </w:pPr>
            <w:r w:rsidRPr="006B7DFF">
              <w:rPr>
                <w:i w:val="0"/>
                <w:sz w:val="22"/>
                <w:szCs w:val="22"/>
              </w:rPr>
              <w:t>unpredictable baseflow</w:t>
            </w:r>
          </w:p>
        </w:tc>
      </w:tr>
      <w:tr w:rsidR="00FA4A6C" w14:paraId="27AE2CB7" w14:textId="77777777" w:rsidTr="009961A5">
        <w:tc>
          <w:tcPr>
            <w:tcW w:w="1848" w:type="dxa"/>
          </w:tcPr>
          <w:p w14:paraId="23F20067" w14:textId="77777777" w:rsidR="00FA4A6C" w:rsidRPr="006B7DFF" w:rsidRDefault="00FA4A6C" w:rsidP="006C5031">
            <w:pPr>
              <w:pStyle w:val="Caption"/>
              <w:keepNext/>
              <w:rPr>
                <w:i w:val="0"/>
                <w:sz w:val="22"/>
                <w:szCs w:val="22"/>
              </w:rPr>
            </w:pPr>
            <w:r w:rsidRPr="006B7DFF">
              <w:rPr>
                <w:i w:val="0"/>
                <w:sz w:val="22"/>
                <w:szCs w:val="22"/>
              </w:rPr>
              <w:t>Mann River</w:t>
            </w:r>
          </w:p>
        </w:tc>
        <w:tc>
          <w:tcPr>
            <w:tcW w:w="1848" w:type="dxa"/>
          </w:tcPr>
          <w:p w14:paraId="16063807" w14:textId="77777777" w:rsidR="00FA4A6C" w:rsidRPr="006B7DFF" w:rsidRDefault="00FA4A6C" w:rsidP="006C5031">
            <w:pPr>
              <w:pStyle w:val="Caption"/>
              <w:keepNext/>
              <w:rPr>
                <w:i w:val="0"/>
                <w:sz w:val="22"/>
                <w:szCs w:val="22"/>
              </w:rPr>
            </w:pPr>
            <w:r w:rsidRPr="006B7DFF">
              <w:rPr>
                <w:i w:val="0"/>
                <w:sz w:val="22"/>
                <w:szCs w:val="22"/>
              </w:rPr>
              <w:t>152.105</w:t>
            </w:r>
          </w:p>
        </w:tc>
        <w:tc>
          <w:tcPr>
            <w:tcW w:w="1848" w:type="dxa"/>
          </w:tcPr>
          <w:p w14:paraId="07A01866" w14:textId="77777777" w:rsidR="00FA4A6C" w:rsidRPr="006B7DFF" w:rsidRDefault="00FA4A6C" w:rsidP="006C5031">
            <w:pPr>
              <w:pStyle w:val="Caption"/>
              <w:keepNext/>
              <w:rPr>
                <w:i w:val="0"/>
                <w:sz w:val="22"/>
                <w:szCs w:val="22"/>
              </w:rPr>
            </w:pPr>
            <w:r w:rsidRPr="006B7DFF">
              <w:rPr>
                <w:i w:val="0"/>
                <w:sz w:val="22"/>
                <w:szCs w:val="22"/>
              </w:rPr>
              <w:t>-29.695</w:t>
            </w:r>
          </w:p>
        </w:tc>
        <w:tc>
          <w:tcPr>
            <w:tcW w:w="1849" w:type="dxa"/>
          </w:tcPr>
          <w:p w14:paraId="23D4A8D8" w14:textId="77777777" w:rsidR="00FA4A6C" w:rsidRPr="006B7DFF" w:rsidRDefault="00FA4A6C" w:rsidP="006C5031">
            <w:pPr>
              <w:pStyle w:val="Caption"/>
              <w:keepNext/>
              <w:rPr>
                <w:i w:val="0"/>
                <w:sz w:val="22"/>
                <w:szCs w:val="22"/>
              </w:rPr>
            </w:pPr>
            <w:r w:rsidRPr="006B7DFF">
              <w:rPr>
                <w:i w:val="0"/>
                <w:sz w:val="22"/>
                <w:szCs w:val="22"/>
              </w:rPr>
              <w:t>unpredictable baseflow</w:t>
            </w:r>
          </w:p>
        </w:tc>
      </w:tr>
      <w:tr w:rsidR="00FA4A6C" w14:paraId="5386D1B5" w14:textId="77777777" w:rsidTr="009961A5">
        <w:tc>
          <w:tcPr>
            <w:tcW w:w="1848" w:type="dxa"/>
          </w:tcPr>
          <w:p w14:paraId="5FF622A0" w14:textId="77777777" w:rsidR="00FA4A6C" w:rsidRPr="006B7DFF" w:rsidRDefault="00FA4A6C" w:rsidP="006C5031">
            <w:pPr>
              <w:pStyle w:val="Caption"/>
              <w:keepNext/>
              <w:rPr>
                <w:i w:val="0"/>
                <w:sz w:val="22"/>
                <w:szCs w:val="22"/>
              </w:rPr>
            </w:pPr>
            <w:r w:rsidRPr="006B7DFF">
              <w:rPr>
                <w:i w:val="0"/>
                <w:sz w:val="22"/>
                <w:szCs w:val="22"/>
              </w:rPr>
              <w:t>Cataract Creek</w:t>
            </w:r>
          </w:p>
        </w:tc>
        <w:tc>
          <w:tcPr>
            <w:tcW w:w="1848" w:type="dxa"/>
          </w:tcPr>
          <w:p w14:paraId="009B2C2C" w14:textId="77777777" w:rsidR="00FA4A6C" w:rsidRPr="006B7DFF" w:rsidRDefault="00FA4A6C" w:rsidP="006C5031">
            <w:pPr>
              <w:pStyle w:val="Caption"/>
              <w:keepNext/>
              <w:rPr>
                <w:i w:val="0"/>
                <w:sz w:val="22"/>
                <w:szCs w:val="22"/>
              </w:rPr>
            </w:pPr>
            <w:r w:rsidRPr="006B7DFF">
              <w:rPr>
                <w:i w:val="0"/>
                <w:sz w:val="22"/>
                <w:szCs w:val="22"/>
              </w:rPr>
              <w:t>152.217</w:t>
            </w:r>
          </w:p>
        </w:tc>
        <w:tc>
          <w:tcPr>
            <w:tcW w:w="1848" w:type="dxa"/>
          </w:tcPr>
          <w:p w14:paraId="5BFA3181" w14:textId="77777777" w:rsidR="00FA4A6C" w:rsidRPr="006B7DFF" w:rsidRDefault="00FA4A6C" w:rsidP="006C5031">
            <w:pPr>
              <w:pStyle w:val="Caption"/>
              <w:keepNext/>
              <w:rPr>
                <w:i w:val="0"/>
                <w:sz w:val="22"/>
                <w:szCs w:val="22"/>
              </w:rPr>
            </w:pPr>
            <w:r w:rsidRPr="006B7DFF">
              <w:rPr>
                <w:i w:val="0"/>
                <w:sz w:val="22"/>
                <w:szCs w:val="22"/>
              </w:rPr>
              <w:t>-28.934</w:t>
            </w:r>
          </w:p>
        </w:tc>
        <w:tc>
          <w:tcPr>
            <w:tcW w:w="1849" w:type="dxa"/>
          </w:tcPr>
          <w:p w14:paraId="284A116F" w14:textId="77777777" w:rsidR="00FA4A6C" w:rsidRPr="006B7DFF" w:rsidRDefault="00FA4A6C" w:rsidP="006C5031">
            <w:pPr>
              <w:pStyle w:val="Caption"/>
              <w:keepNext/>
              <w:rPr>
                <w:i w:val="0"/>
                <w:sz w:val="22"/>
                <w:szCs w:val="22"/>
              </w:rPr>
            </w:pPr>
            <w:r w:rsidRPr="006B7DFF">
              <w:rPr>
                <w:i w:val="0"/>
                <w:sz w:val="22"/>
                <w:szCs w:val="22"/>
              </w:rPr>
              <w:t>unpredictable baseflow</w:t>
            </w:r>
          </w:p>
        </w:tc>
      </w:tr>
      <w:tr w:rsidR="00FA4A6C" w14:paraId="68FFA587" w14:textId="77777777" w:rsidTr="009961A5">
        <w:tc>
          <w:tcPr>
            <w:tcW w:w="1848" w:type="dxa"/>
          </w:tcPr>
          <w:p w14:paraId="7627EA30" w14:textId="77777777" w:rsidR="00FA4A6C" w:rsidRPr="006B7DFF" w:rsidRDefault="00FA4A6C" w:rsidP="006C5031">
            <w:pPr>
              <w:pStyle w:val="Caption"/>
              <w:keepNext/>
              <w:rPr>
                <w:i w:val="0"/>
                <w:sz w:val="22"/>
                <w:szCs w:val="22"/>
              </w:rPr>
            </w:pPr>
            <w:r w:rsidRPr="006B7DFF">
              <w:rPr>
                <w:i w:val="0"/>
                <w:sz w:val="22"/>
                <w:szCs w:val="22"/>
              </w:rPr>
              <w:t>Jilliby Creek</w:t>
            </w:r>
          </w:p>
        </w:tc>
        <w:tc>
          <w:tcPr>
            <w:tcW w:w="1848" w:type="dxa"/>
          </w:tcPr>
          <w:p w14:paraId="745020AE" w14:textId="77777777" w:rsidR="00FA4A6C" w:rsidRPr="006B7DFF" w:rsidRDefault="00FA4A6C" w:rsidP="006C5031">
            <w:pPr>
              <w:pStyle w:val="Caption"/>
              <w:keepNext/>
              <w:rPr>
                <w:i w:val="0"/>
                <w:sz w:val="22"/>
                <w:szCs w:val="22"/>
              </w:rPr>
            </w:pPr>
            <w:r w:rsidRPr="006B7DFF">
              <w:rPr>
                <w:i w:val="0"/>
                <w:sz w:val="22"/>
                <w:szCs w:val="22"/>
              </w:rPr>
              <w:t>151.389</w:t>
            </w:r>
          </w:p>
        </w:tc>
        <w:tc>
          <w:tcPr>
            <w:tcW w:w="1848" w:type="dxa"/>
          </w:tcPr>
          <w:p w14:paraId="4102AD1F" w14:textId="77777777" w:rsidR="00FA4A6C" w:rsidRPr="006B7DFF" w:rsidRDefault="00FA4A6C" w:rsidP="006C5031">
            <w:pPr>
              <w:pStyle w:val="Caption"/>
              <w:keepNext/>
              <w:rPr>
                <w:i w:val="0"/>
                <w:sz w:val="22"/>
                <w:szCs w:val="22"/>
              </w:rPr>
            </w:pPr>
            <w:r w:rsidRPr="006B7DFF">
              <w:rPr>
                <w:i w:val="0"/>
                <w:sz w:val="22"/>
                <w:szCs w:val="22"/>
              </w:rPr>
              <w:t>-33.246</w:t>
            </w:r>
          </w:p>
        </w:tc>
        <w:tc>
          <w:tcPr>
            <w:tcW w:w="1849" w:type="dxa"/>
          </w:tcPr>
          <w:p w14:paraId="1EB8461F" w14:textId="77777777" w:rsidR="00FA4A6C" w:rsidRPr="006B7DFF" w:rsidRDefault="00FA4A6C" w:rsidP="006C5031">
            <w:pPr>
              <w:pStyle w:val="Caption"/>
              <w:keepNext/>
              <w:rPr>
                <w:i w:val="0"/>
                <w:sz w:val="22"/>
                <w:szCs w:val="22"/>
              </w:rPr>
            </w:pPr>
            <w:r w:rsidRPr="006B7DFF">
              <w:rPr>
                <w:i w:val="0"/>
                <w:sz w:val="22"/>
                <w:szCs w:val="22"/>
              </w:rPr>
              <w:t>unpredictable intermittent</w:t>
            </w:r>
          </w:p>
        </w:tc>
      </w:tr>
      <w:tr w:rsidR="00FA4A6C" w14:paraId="3A42AD4C" w14:textId="77777777" w:rsidTr="009961A5">
        <w:tc>
          <w:tcPr>
            <w:tcW w:w="1848" w:type="dxa"/>
          </w:tcPr>
          <w:p w14:paraId="327E1372" w14:textId="77777777" w:rsidR="00FA4A6C" w:rsidRPr="006B7DFF" w:rsidRDefault="00FA4A6C" w:rsidP="006C5031">
            <w:pPr>
              <w:pStyle w:val="Caption"/>
              <w:keepNext/>
              <w:rPr>
                <w:i w:val="0"/>
                <w:sz w:val="22"/>
                <w:szCs w:val="22"/>
              </w:rPr>
            </w:pPr>
            <w:r w:rsidRPr="006B7DFF">
              <w:rPr>
                <w:i w:val="0"/>
                <w:sz w:val="22"/>
                <w:szCs w:val="22"/>
              </w:rPr>
              <w:t>Sportsmans Creek</w:t>
            </w:r>
          </w:p>
        </w:tc>
        <w:tc>
          <w:tcPr>
            <w:tcW w:w="1848" w:type="dxa"/>
          </w:tcPr>
          <w:p w14:paraId="29BCC95E" w14:textId="77777777" w:rsidR="00FA4A6C" w:rsidRPr="006B7DFF" w:rsidRDefault="00FA4A6C" w:rsidP="006C5031">
            <w:pPr>
              <w:pStyle w:val="Caption"/>
              <w:keepNext/>
              <w:rPr>
                <w:i w:val="0"/>
                <w:sz w:val="22"/>
                <w:szCs w:val="22"/>
              </w:rPr>
            </w:pPr>
            <w:r w:rsidRPr="006B7DFF">
              <w:rPr>
                <w:i w:val="0"/>
                <w:sz w:val="22"/>
                <w:szCs w:val="22"/>
              </w:rPr>
              <w:t>142.981</w:t>
            </w:r>
          </w:p>
        </w:tc>
        <w:tc>
          <w:tcPr>
            <w:tcW w:w="1848" w:type="dxa"/>
          </w:tcPr>
          <w:p w14:paraId="4A85E387" w14:textId="77777777" w:rsidR="00FA4A6C" w:rsidRPr="006B7DFF" w:rsidRDefault="00FA4A6C" w:rsidP="006C5031">
            <w:pPr>
              <w:pStyle w:val="Caption"/>
              <w:keepNext/>
              <w:rPr>
                <w:i w:val="0"/>
                <w:sz w:val="22"/>
                <w:szCs w:val="22"/>
              </w:rPr>
            </w:pPr>
            <w:r w:rsidRPr="006B7DFF">
              <w:rPr>
                <w:i w:val="0"/>
                <w:sz w:val="22"/>
                <w:szCs w:val="22"/>
              </w:rPr>
              <w:t>-29.467</w:t>
            </w:r>
          </w:p>
        </w:tc>
        <w:tc>
          <w:tcPr>
            <w:tcW w:w="1849" w:type="dxa"/>
          </w:tcPr>
          <w:p w14:paraId="0D769DB8" w14:textId="77777777" w:rsidR="00FA4A6C" w:rsidRPr="006B7DFF" w:rsidRDefault="00FA4A6C" w:rsidP="006C5031">
            <w:pPr>
              <w:pStyle w:val="Caption"/>
              <w:keepNext/>
              <w:rPr>
                <w:i w:val="0"/>
                <w:sz w:val="22"/>
                <w:szCs w:val="22"/>
              </w:rPr>
            </w:pPr>
            <w:r w:rsidRPr="006B7DFF">
              <w:rPr>
                <w:i w:val="0"/>
                <w:sz w:val="22"/>
                <w:szCs w:val="22"/>
              </w:rPr>
              <w:t>unpredictable intermittent</w:t>
            </w:r>
          </w:p>
        </w:tc>
      </w:tr>
      <w:tr w:rsidR="00FA4A6C" w14:paraId="118F1198" w14:textId="77777777" w:rsidTr="009961A5">
        <w:tc>
          <w:tcPr>
            <w:tcW w:w="1848" w:type="dxa"/>
          </w:tcPr>
          <w:p w14:paraId="2AFF1746" w14:textId="77777777" w:rsidR="00FA4A6C" w:rsidRPr="006B7DFF" w:rsidRDefault="00FA4A6C" w:rsidP="006C5031">
            <w:pPr>
              <w:pStyle w:val="Caption"/>
              <w:keepNext/>
              <w:rPr>
                <w:i w:val="0"/>
                <w:sz w:val="22"/>
                <w:szCs w:val="22"/>
              </w:rPr>
            </w:pPr>
            <w:r w:rsidRPr="006B7DFF">
              <w:rPr>
                <w:i w:val="0"/>
                <w:sz w:val="22"/>
                <w:szCs w:val="22"/>
              </w:rPr>
              <w:t>Mammy Johnsons River</w:t>
            </w:r>
          </w:p>
        </w:tc>
        <w:tc>
          <w:tcPr>
            <w:tcW w:w="1848" w:type="dxa"/>
          </w:tcPr>
          <w:p w14:paraId="172CAA08" w14:textId="77777777" w:rsidR="00FA4A6C" w:rsidRPr="006B7DFF" w:rsidRDefault="00FA4A6C" w:rsidP="006C5031">
            <w:pPr>
              <w:pStyle w:val="Caption"/>
              <w:keepNext/>
              <w:rPr>
                <w:i w:val="0"/>
                <w:sz w:val="22"/>
                <w:szCs w:val="22"/>
              </w:rPr>
            </w:pPr>
            <w:r w:rsidRPr="006B7DFF">
              <w:rPr>
                <w:i w:val="0"/>
                <w:sz w:val="22"/>
                <w:szCs w:val="22"/>
              </w:rPr>
              <w:t>151.979</w:t>
            </w:r>
          </w:p>
        </w:tc>
        <w:tc>
          <w:tcPr>
            <w:tcW w:w="1848" w:type="dxa"/>
          </w:tcPr>
          <w:p w14:paraId="2783A0F7" w14:textId="77777777" w:rsidR="00FA4A6C" w:rsidRPr="006B7DFF" w:rsidRDefault="00FA4A6C" w:rsidP="006C5031">
            <w:pPr>
              <w:pStyle w:val="Caption"/>
              <w:keepNext/>
              <w:rPr>
                <w:i w:val="0"/>
                <w:sz w:val="22"/>
                <w:szCs w:val="22"/>
              </w:rPr>
            </w:pPr>
            <w:r w:rsidRPr="006B7DFF">
              <w:rPr>
                <w:i w:val="0"/>
                <w:sz w:val="22"/>
                <w:szCs w:val="22"/>
              </w:rPr>
              <w:t>-32.244</w:t>
            </w:r>
          </w:p>
        </w:tc>
        <w:tc>
          <w:tcPr>
            <w:tcW w:w="1849" w:type="dxa"/>
          </w:tcPr>
          <w:p w14:paraId="7FC2F613" w14:textId="77777777" w:rsidR="00FA4A6C" w:rsidRPr="006B7DFF" w:rsidRDefault="00FA4A6C" w:rsidP="006C5031">
            <w:pPr>
              <w:pStyle w:val="Caption"/>
              <w:keepNext/>
              <w:rPr>
                <w:i w:val="0"/>
                <w:sz w:val="22"/>
                <w:szCs w:val="22"/>
              </w:rPr>
            </w:pPr>
            <w:r w:rsidRPr="006B7DFF">
              <w:rPr>
                <w:i w:val="0"/>
                <w:sz w:val="22"/>
                <w:szCs w:val="22"/>
              </w:rPr>
              <w:t>unpredictable intermittent</w:t>
            </w:r>
          </w:p>
        </w:tc>
      </w:tr>
      <w:tr w:rsidR="00FA4A6C" w14:paraId="5DA76CAD" w14:textId="77777777" w:rsidTr="009961A5">
        <w:tc>
          <w:tcPr>
            <w:tcW w:w="1848" w:type="dxa"/>
          </w:tcPr>
          <w:p w14:paraId="38A2AAFE" w14:textId="77777777" w:rsidR="00FA4A6C" w:rsidRPr="006B7DFF" w:rsidRDefault="00FA4A6C" w:rsidP="006C5031">
            <w:pPr>
              <w:pStyle w:val="Caption"/>
              <w:keepNext/>
              <w:rPr>
                <w:i w:val="0"/>
                <w:sz w:val="22"/>
                <w:szCs w:val="22"/>
              </w:rPr>
            </w:pPr>
            <w:r w:rsidRPr="006B7DFF">
              <w:rPr>
                <w:i w:val="0"/>
                <w:sz w:val="22"/>
                <w:szCs w:val="22"/>
              </w:rPr>
              <w:t>Wadbilliga River</w:t>
            </w:r>
          </w:p>
        </w:tc>
        <w:tc>
          <w:tcPr>
            <w:tcW w:w="1848" w:type="dxa"/>
          </w:tcPr>
          <w:p w14:paraId="5386A3A5" w14:textId="77777777" w:rsidR="00FA4A6C" w:rsidRPr="006B7DFF" w:rsidRDefault="00FA4A6C" w:rsidP="006C5031">
            <w:pPr>
              <w:pStyle w:val="Caption"/>
              <w:keepNext/>
              <w:rPr>
                <w:i w:val="0"/>
                <w:sz w:val="22"/>
                <w:szCs w:val="22"/>
              </w:rPr>
            </w:pPr>
            <w:r w:rsidRPr="006B7DFF">
              <w:rPr>
                <w:i w:val="0"/>
                <w:sz w:val="22"/>
                <w:szCs w:val="22"/>
              </w:rPr>
              <w:t>149.694</w:t>
            </w:r>
          </w:p>
        </w:tc>
        <w:tc>
          <w:tcPr>
            <w:tcW w:w="1848" w:type="dxa"/>
          </w:tcPr>
          <w:p w14:paraId="6F40D4D1" w14:textId="77777777" w:rsidR="00FA4A6C" w:rsidRPr="006B7DFF" w:rsidRDefault="00FA4A6C" w:rsidP="006C5031">
            <w:pPr>
              <w:pStyle w:val="Caption"/>
              <w:keepNext/>
              <w:rPr>
                <w:i w:val="0"/>
                <w:sz w:val="22"/>
                <w:szCs w:val="22"/>
              </w:rPr>
            </w:pPr>
            <w:r w:rsidRPr="006B7DFF">
              <w:rPr>
                <w:i w:val="0"/>
                <w:sz w:val="22"/>
                <w:szCs w:val="22"/>
              </w:rPr>
              <w:t>-36.259</w:t>
            </w:r>
          </w:p>
        </w:tc>
        <w:tc>
          <w:tcPr>
            <w:tcW w:w="1849" w:type="dxa"/>
          </w:tcPr>
          <w:p w14:paraId="25315B00" w14:textId="77777777" w:rsidR="00FA4A6C" w:rsidRPr="006B7DFF" w:rsidRDefault="00FA4A6C" w:rsidP="006C5031">
            <w:pPr>
              <w:pStyle w:val="Caption"/>
              <w:keepNext/>
              <w:rPr>
                <w:i w:val="0"/>
                <w:sz w:val="22"/>
                <w:szCs w:val="22"/>
              </w:rPr>
            </w:pPr>
            <w:r w:rsidRPr="006B7DFF">
              <w:rPr>
                <w:i w:val="0"/>
                <w:sz w:val="22"/>
                <w:szCs w:val="22"/>
              </w:rPr>
              <w:t>unpredictable intermittent</w:t>
            </w:r>
          </w:p>
        </w:tc>
      </w:tr>
      <w:tr w:rsidR="00FA4A6C" w14:paraId="1878B026" w14:textId="77777777" w:rsidTr="009961A5">
        <w:tc>
          <w:tcPr>
            <w:tcW w:w="1848" w:type="dxa"/>
          </w:tcPr>
          <w:p w14:paraId="7B010F92" w14:textId="77777777" w:rsidR="00FA4A6C" w:rsidRPr="006B7DFF" w:rsidRDefault="00FA4A6C" w:rsidP="006C5031">
            <w:pPr>
              <w:pStyle w:val="Caption"/>
              <w:keepNext/>
              <w:rPr>
                <w:i w:val="0"/>
                <w:sz w:val="22"/>
                <w:szCs w:val="22"/>
              </w:rPr>
            </w:pPr>
            <w:r w:rsidRPr="006B7DFF">
              <w:rPr>
                <w:i w:val="0"/>
                <w:sz w:val="22"/>
                <w:szCs w:val="22"/>
              </w:rPr>
              <w:t>Tuross River downstream of Wadbilliga junction</w:t>
            </w:r>
          </w:p>
        </w:tc>
        <w:tc>
          <w:tcPr>
            <w:tcW w:w="1848" w:type="dxa"/>
          </w:tcPr>
          <w:p w14:paraId="72BF555D" w14:textId="77777777" w:rsidR="00FA4A6C" w:rsidRPr="006B7DFF" w:rsidRDefault="00FA4A6C" w:rsidP="006C5031">
            <w:pPr>
              <w:pStyle w:val="Caption"/>
              <w:keepNext/>
              <w:rPr>
                <w:i w:val="0"/>
                <w:sz w:val="22"/>
                <w:szCs w:val="22"/>
              </w:rPr>
            </w:pPr>
            <w:r w:rsidRPr="006B7DFF">
              <w:rPr>
                <w:i w:val="0"/>
                <w:sz w:val="22"/>
                <w:szCs w:val="22"/>
              </w:rPr>
              <w:t>149.761</w:t>
            </w:r>
          </w:p>
        </w:tc>
        <w:tc>
          <w:tcPr>
            <w:tcW w:w="1848" w:type="dxa"/>
          </w:tcPr>
          <w:p w14:paraId="313ABE68" w14:textId="77777777" w:rsidR="00FA4A6C" w:rsidRPr="006B7DFF" w:rsidRDefault="00FA4A6C" w:rsidP="006C5031">
            <w:pPr>
              <w:pStyle w:val="Caption"/>
              <w:keepNext/>
              <w:rPr>
                <w:i w:val="0"/>
                <w:sz w:val="22"/>
                <w:szCs w:val="22"/>
              </w:rPr>
            </w:pPr>
            <w:r w:rsidRPr="006B7DFF">
              <w:rPr>
                <w:i w:val="0"/>
                <w:sz w:val="22"/>
                <w:szCs w:val="22"/>
              </w:rPr>
              <w:t>-36.197</w:t>
            </w:r>
          </w:p>
        </w:tc>
        <w:tc>
          <w:tcPr>
            <w:tcW w:w="1849" w:type="dxa"/>
          </w:tcPr>
          <w:p w14:paraId="35A76BBB" w14:textId="77777777" w:rsidR="00FA4A6C" w:rsidRPr="006B7DFF" w:rsidRDefault="00FA4A6C" w:rsidP="006C5031">
            <w:pPr>
              <w:pStyle w:val="Caption"/>
              <w:keepNext/>
              <w:rPr>
                <w:i w:val="0"/>
                <w:sz w:val="22"/>
                <w:szCs w:val="22"/>
              </w:rPr>
            </w:pPr>
            <w:r w:rsidRPr="006B7DFF">
              <w:rPr>
                <w:i w:val="0"/>
                <w:sz w:val="22"/>
                <w:szCs w:val="22"/>
              </w:rPr>
              <w:t>unpredictable intermittent</w:t>
            </w:r>
          </w:p>
        </w:tc>
      </w:tr>
    </w:tbl>
    <w:p w14:paraId="690A6503" w14:textId="77777777" w:rsidR="006B7DFF" w:rsidRPr="006B7DFF" w:rsidRDefault="006B7DFF" w:rsidP="006B7DFF"/>
    <w:p w14:paraId="4ED221AB" w14:textId="77777777" w:rsidR="00FD6EDE" w:rsidRPr="00FD6EDE" w:rsidRDefault="00FD6EDE" w:rsidP="00FD6EDE">
      <w:pPr>
        <w:pStyle w:val="Caption"/>
        <w:keepNext/>
        <w:spacing w:line="360" w:lineRule="auto"/>
        <w:rPr>
          <w:color w:val="auto"/>
          <w:sz w:val="22"/>
          <w:szCs w:val="22"/>
        </w:rPr>
      </w:pPr>
      <w:commentRangeStart w:id="10"/>
      <w:r w:rsidRPr="00FD6EDE">
        <w:rPr>
          <w:b/>
          <w:color w:val="auto"/>
          <w:sz w:val="22"/>
          <w:szCs w:val="22"/>
        </w:rPr>
        <w:lastRenderedPageBreak/>
        <w:t>Table</w:t>
      </w:r>
      <w:commentRangeEnd w:id="10"/>
      <w:r w:rsidRPr="00FD6EDE">
        <w:rPr>
          <w:rStyle w:val="CommentReference"/>
          <w:i w:val="0"/>
          <w:iCs w:val="0"/>
          <w:color w:val="auto"/>
          <w:sz w:val="22"/>
          <w:szCs w:val="22"/>
        </w:rPr>
        <w:commentReference w:id="10"/>
      </w:r>
      <w:r w:rsidRPr="00FD6EDE">
        <w:rPr>
          <w:b/>
          <w:color w:val="auto"/>
          <w:sz w:val="22"/>
          <w:szCs w:val="22"/>
        </w:rPr>
        <w:t xml:space="preserve"> </w:t>
      </w:r>
      <w:r w:rsidR="00276818" w:rsidRPr="00FD6EDE">
        <w:rPr>
          <w:b/>
          <w:color w:val="auto"/>
          <w:sz w:val="22"/>
          <w:szCs w:val="22"/>
        </w:rPr>
        <w:fldChar w:fldCharType="begin"/>
      </w:r>
      <w:r w:rsidRPr="00FD6EDE">
        <w:rPr>
          <w:b/>
          <w:color w:val="auto"/>
          <w:sz w:val="22"/>
          <w:szCs w:val="22"/>
        </w:rPr>
        <w:instrText xml:space="preserve"> SEQ Table \* ARABIC </w:instrText>
      </w:r>
      <w:r w:rsidR="00276818" w:rsidRPr="00FD6EDE">
        <w:rPr>
          <w:b/>
          <w:color w:val="auto"/>
          <w:sz w:val="22"/>
          <w:szCs w:val="22"/>
        </w:rPr>
        <w:fldChar w:fldCharType="separate"/>
      </w:r>
      <w:r w:rsidRPr="00FD6EDE">
        <w:rPr>
          <w:b/>
          <w:noProof/>
          <w:color w:val="auto"/>
          <w:sz w:val="22"/>
          <w:szCs w:val="22"/>
        </w:rPr>
        <w:t>2</w:t>
      </w:r>
      <w:r w:rsidR="00276818" w:rsidRPr="00FD6EDE">
        <w:rPr>
          <w:b/>
          <w:color w:val="auto"/>
          <w:sz w:val="22"/>
          <w:szCs w:val="22"/>
        </w:rPr>
        <w:fldChar w:fldCharType="end"/>
      </w:r>
      <w:r w:rsidRPr="00FD6EDE">
        <w:rPr>
          <w:b/>
          <w:color w:val="auto"/>
          <w:sz w:val="22"/>
          <w:szCs w:val="22"/>
        </w:rPr>
        <w:t>.</w:t>
      </w:r>
      <w:r w:rsidRPr="00FD6EDE">
        <w:rPr>
          <w:color w:val="auto"/>
          <w:sz w:val="22"/>
          <w:szCs w:val="22"/>
        </w:rPr>
        <w:t xml:space="preserve"> Flow characteristics of the three river hydrological classes used in this study. The reader is directed to Kennard et al. (2010) for the complete characterisation and derivation of these classes. It is worthwhile to note here that these three classes span roughly half of the range of hydrological variability within the Australian continent. The extreme hydrological variability within the arid and semi-arid regions that dominate the centre of the continent </w:t>
      </w:r>
      <w:r w:rsidR="00276818" w:rsidRPr="00FD6EDE">
        <w:rPr>
          <w:color w:val="auto"/>
          <w:sz w:val="22"/>
          <w:szCs w:val="22"/>
        </w:rPr>
        <w:fldChar w:fldCharType="begin" w:fldLock="1"/>
      </w:r>
      <w:r w:rsidRPr="00FD6EDE">
        <w:rPr>
          <w:color w:val="auto"/>
          <w:sz w:val="22"/>
          <w:szCs w:val="22"/>
        </w:rPr>
        <w:instrText>ADDIN CSL_CITATION { "citationItems" : [ { "id" : "ITEM-1", "itemData" : { "author" : [ { "dropping-particle" : "", "family" : "Finlayson", "given" : "B L", "non-dropping-particle" : "", "parse-names" : false, "suffix" : "" }, { "dropping-particle" : "", "family" : "McMahon", "given" : "T A", "non-dropping-particle" : "", "parse-names" : false, "suffix" : "" } ], "container-title" : "Fluvial Geomorphology of Australia", "id" : "ITEM-1", "issued" : { "date-parts" : [ [ "1988" ] ] }, "page" : "17-40", "publisher" : "Academic Press: Sydney", "title" : "Australia vs. the world: a comparative analysis of streamflow characteristics", "type" : "article-journal" }, "uris" : [ "http://www.mendeley.com/documents/?uuid=85bfc8ac-49ce-4087-9d3e-15b339a3a8cb" ] } ], "mendeley" : { "previouslyFormattedCitation" : "(Finlayson &amp; McMahon 1988)" }, "properties" : { "noteIndex" : 0 }, "schema" : "https://github.com/citation-style-language/schema/raw/master/csl-citation.json" }</w:instrText>
      </w:r>
      <w:r w:rsidR="00276818" w:rsidRPr="00FD6EDE">
        <w:rPr>
          <w:color w:val="auto"/>
          <w:sz w:val="22"/>
          <w:szCs w:val="22"/>
        </w:rPr>
        <w:fldChar w:fldCharType="separate"/>
      </w:r>
      <w:r w:rsidRPr="00FD6EDE">
        <w:rPr>
          <w:i w:val="0"/>
          <w:noProof/>
          <w:color w:val="auto"/>
          <w:sz w:val="22"/>
          <w:szCs w:val="22"/>
        </w:rPr>
        <w:t>(Finlayson &amp; McMahon 1988)</w:t>
      </w:r>
      <w:r w:rsidR="00276818" w:rsidRPr="00FD6EDE">
        <w:rPr>
          <w:color w:val="auto"/>
          <w:sz w:val="22"/>
          <w:szCs w:val="22"/>
        </w:rPr>
        <w:fldChar w:fldCharType="end"/>
      </w:r>
      <w:r w:rsidRPr="00FD6EDE">
        <w:rPr>
          <w:color w:val="auto"/>
          <w:sz w:val="22"/>
          <w:szCs w:val="22"/>
        </w:rPr>
        <w:t xml:space="preserve"> is not represented here.</w:t>
      </w:r>
    </w:p>
    <w:tbl>
      <w:tblPr>
        <w:tblStyle w:val="TableGrid"/>
        <w:tblW w:w="0" w:type="auto"/>
        <w:tblLook w:val="04A0" w:firstRow="1" w:lastRow="0" w:firstColumn="1" w:lastColumn="0" w:noHBand="0" w:noVBand="1"/>
      </w:tblPr>
      <w:tblGrid>
        <w:gridCol w:w="2310"/>
        <w:gridCol w:w="2310"/>
        <w:gridCol w:w="2311"/>
        <w:gridCol w:w="2311"/>
      </w:tblGrid>
      <w:tr w:rsidR="00C13E06" w14:paraId="551A507E" w14:textId="77777777" w:rsidTr="00FF6655">
        <w:tc>
          <w:tcPr>
            <w:tcW w:w="2310" w:type="dxa"/>
          </w:tcPr>
          <w:p w14:paraId="6E628771" w14:textId="77777777" w:rsidR="008E156A" w:rsidRDefault="008E156A" w:rsidP="00FF6655">
            <w:pPr>
              <w:spacing w:line="360" w:lineRule="auto"/>
              <w:rPr>
                <w:rFonts w:ascii="Times New Roman" w:eastAsia="Times New Roman" w:hAnsi="Times New Roman" w:cs="Times New Roman"/>
                <w:b/>
                <w:bCs/>
                <w:kern w:val="36"/>
                <w:sz w:val="48"/>
                <w:szCs w:val="48"/>
                <w:lang w:eastAsia="en-AU"/>
              </w:rPr>
            </w:pPr>
            <w:commentRangeStart w:id="11"/>
          </w:p>
        </w:tc>
        <w:tc>
          <w:tcPr>
            <w:tcW w:w="2310" w:type="dxa"/>
          </w:tcPr>
          <w:p w14:paraId="54F2F096" w14:textId="77777777" w:rsidR="008E156A" w:rsidRDefault="00C13E06" w:rsidP="00FF6655">
            <w:pPr>
              <w:spacing w:line="360" w:lineRule="auto"/>
              <w:rPr>
                <w:b/>
                <w:i/>
              </w:rPr>
            </w:pPr>
            <w:r w:rsidRPr="009422EA">
              <w:rPr>
                <w:b/>
                <w:i/>
              </w:rPr>
              <w:t>Stable winter baseflow</w:t>
            </w:r>
          </w:p>
        </w:tc>
        <w:tc>
          <w:tcPr>
            <w:tcW w:w="2311" w:type="dxa"/>
          </w:tcPr>
          <w:p w14:paraId="0704921F" w14:textId="77777777" w:rsidR="008E156A" w:rsidRDefault="00C13E06" w:rsidP="00FF6655">
            <w:pPr>
              <w:spacing w:line="360" w:lineRule="auto"/>
              <w:rPr>
                <w:b/>
                <w:i/>
              </w:rPr>
            </w:pPr>
            <w:r w:rsidRPr="009422EA">
              <w:rPr>
                <w:b/>
                <w:i/>
              </w:rPr>
              <w:t>Unpredictable baseflow</w:t>
            </w:r>
          </w:p>
        </w:tc>
        <w:tc>
          <w:tcPr>
            <w:tcW w:w="2311" w:type="dxa"/>
          </w:tcPr>
          <w:p w14:paraId="55666AC1" w14:textId="77777777" w:rsidR="008E156A" w:rsidRDefault="00C13E06" w:rsidP="00FF6655">
            <w:pPr>
              <w:spacing w:line="360" w:lineRule="auto"/>
              <w:rPr>
                <w:b/>
                <w:i/>
              </w:rPr>
            </w:pPr>
            <w:r w:rsidRPr="009422EA">
              <w:rPr>
                <w:b/>
                <w:i/>
              </w:rPr>
              <w:t>Unpredictable intermittent</w:t>
            </w:r>
            <w:r w:rsidR="00690109">
              <w:rPr>
                <w:rStyle w:val="CommentReference"/>
              </w:rPr>
              <w:commentReference w:id="11"/>
            </w:r>
          </w:p>
        </w:tc>
      </w:tr>
      <w:commentRangeEnd w:id="11"/>
      <w:tr w:rsidR="00C13E06" w14:paraId="7B2FF71E" w14:textId="77777777" w:rsidTr="00C13E06">
        <w:tc>
          <w:tcPr>
            <w:tcW w:w="2310" w:type="dxa"/>
          </w:tcPr>
          <w:p w14:paraId="6D8EDE91" w14:textId="77777777" w:rsidR="008E156A" w:rsidRDefault="00C13E06" w:rsidP="00FF6655">
            <w:pPr>
              <w:spacing w:line="360" w:lineRule="auto"/>
              <w:rPr>
                <w:b/>
              </w:rPr>
            </w:pPr>
            <w:r w:rsidRPr="009422EA">
              <w:rPr>
                <w:b/>
              </w:rPr>
              <w:t>Geographic distribution</w:t>
            </w:r>
          </w:p>
        </w:tc>
        <w:tc>
          <w:tcPr>
            <w:tcW w:w="2310" w:type="dxa"/>
          </w:tcPr>
          <w:p w14:paraId="1CFD56FD" w14:textId="77777777" w:rsidR="00C13E06" w:rsidRDefault="00C13E06" w:rsidP="00AC4611">
            <w:pPr>
              <w:spacing w:line="360" w:lineRule="auto"/>
            </w:pPr>
            <w:r>
              <w:t>Restricted to southern half of Australia, primarily South East Coast and South West Coast drainage divisions and Tasmania.</w:t>
            </w:r>
          </w:p>
        </w:tc>
        <w:tc>
          <w:tcPr>
            <w:tcW w:w="2311" w:type="dxa"/>
          </w:tcPr>
          <w:p w14:paraId="3DFEFA8E" w14:textId="77777777" w:rsidR="00C13E06" w:rsidRDefault="00C13E06" w:rsidP="00AC4611">
            <w:pPr>
              <w:spacing w:line="360" w:lineRule="auto"/>
            </w:pPr>
            <w:r>
              <w:t>Distributed widely across southern and eastern Australia.</w:t>
            </w:r>
          </w:p>
        </w:tc>
        <w:tc>
          <w:tcPr>
            <w:tcW w:w="2311" w:type="dxa"/>
          </w:tcPr>
          <w:p w14:paraId="79DF00D5" w14:textId="77777777" w:rsidR="00C13E06" w:rsidRDefault="00C13E06" w:rsidP="00AC4611">
            <w:pPr>
              <w:spacing w:line="360" w:lineRule="auto"/>
            </w:pPr>
            <w:r>
              <w:t xml:space="preserve">Distributed widely </w:t>
            </w:r>
            <w:r w:rsidR="009B7013">
              <w:t xml:space="preserve">along </w:t>
            </w:r>
            <w:r>
              <w:t xml:space="preserve">east coast of Australia. </w:t>
            </w:r>
          </w:p>
        </w:tc>
      </w:tr>
      <w:tr w:rsidR="00C13E06" w14:paraId="13BB2AE0" w14:textId="77777777" w:rsidTr="00C13E06">
        <w:tc>
          <w:tcPr>
            <w:tcW w:w="2310" w:type="dxa"/>
          </w:tcPr>
          <w:p w14:paraId="7A2830F5" w14:textId="77777777" w:rsidR="008E156A" w:rsidRDefault="00C13E06" w:rsidP="00FF6655">
            <w:pPr>
              <w:spacing w:line="360" w:lineRule="auto"/>
              <w:rPr>
                <w:b/>
              </w:rPr>
            </w:pPr>
            <w:r w:rsidRPr="009422EA">
              <w:rPr>
                <w:b/>
              </w:rPr>
              <w:t>Perenniality</w:t>
            </w:r>
          </w:p>
        </w:tc>
        <w:tc>
          <w:tcPr>
            <w:tcW w:w="2310" w:type="dxa"/>
          </w:tcPr>
          <w:p w14:paraId="72EB18F8" w14:textId="77777777" w:rsidR="00C13E06" w:rsidRDefault="00C13E06" w:rsidP="00AC4611">
            <w:pPr>
              <w:spacing w:line="360" w:lineRule="auto"/>
            </w:pPr>
            <w:r>
              <w:t>Perennial</w:t>
            </w:r>
          </w:p>
        </w:tc>
        <w:tc>
          <w:tcPr>
            <w:tcW w:w="2311" w:type="dxa"/>
          </w:tcPr>
          <w:p w14:paraId="4029C693" w14:textId="77777777" w:rsidR="00C13E06" w:rsidRDefault="00C13E06" w:rsidP="00AC4611">
            <w:pPr>
              <w:spacing w:line="360" w:lineRule="auto"/>
            </w:pPr>
            <w:r>
              <w:t>Perennial</w:t>
            </w:r>
          </w:p>
        </w:tc>
        <w:tc>
          <w:tcPr>
            <w:tcW w:w="2311" w:type="dxa"/>
          </w:tcPr>
          <w:p w14:paraId="1DB3BF36" w14:textId="77777777" w:rsidR="00C13E06" w:rsidRDefault="00C13E06" w:rsidP="00AC4611">
            <w:pPr>
              <w:spacing w:line="360" w:lineRule="auto"/>
            </w:pPr>
            <w:r>
              <w:t>Intermittent</w:t>
            </w:r>
          </w:p>
        </w:tc>
      </w:tr>
      <w:tr w:rsidR="00C13E06" w14:paraId="5AA2043F" w14:textId="77777777" w:rsidTr="00C13E06">
        <w:tc>
          <w:tcPr>
            <w:tcW w:w="2310" w:type="dxa"/>
          </w:tcPr>
          <w:p w14:paraId="0E6885F4" w14:textId="77777777" w:rsidR="008E156A" w:rsidRDefault="00C13E06" w:rsidP="00FF6655">
            <w:pPr>
              <w:spacing w:line="360" w:lineRule="auto"/>
              <w:rPr>
                <w:b/>
              </w:rPr>
            </w:pPr>
            <w:r w:rsidRPr="009422EA">
              <w:rPr>
                <w:b/>
              </w:rPr>
              <w:t>Seasonality</w:t>
            </w:r>
          </w:p>
        </w:tc>
        <w:tc>
          <w:tcPr>
            <w:tcW w:w="2310" w:type="dxa"/>
          </w:tcPr>
          <w:p w14:paraId="5AE7AC6B" w14:textId="77777777" w:rsidR="00C13E06" w:rsidRDefault="00C13E06" w:rsidP="00AC4611">
            <w:pPr>
              <w:spacing w:line="360" w:lineRule="auto"/>
            </w:pPr>
            <w:r>
              <w:t>Strongly winter dominated</w:t>
            </w:r>
          </w:p>
        </w:tc>
        <w:tc>
          <w:tcPr>
            <w:tcW w:w="2311" w:type="dxa"/>
          </w:tcPr>
          <w:p w14:paraId="04CE695B" w14:textId="77777777" w:rsidR="00C13E06" w:rsidRDefault="00C13E06" w:rsidP="00AC4611">
            <w:pPr>
              <w:spacing w:line="360" w:lineRule="auto"/>
            </w:pPr>
            <w:r>
              <w:t>Weak seasonal signal</w:t>
            </w:r>
          </w:p>
        </w:tc>
        <w:tc>
          <w:tcPr>
            <w:tcW w:w="2311" w:type="dxa"/>
          </w:tcPr>
          <w:p w14:paraId="7DAC6B6C" w14:textId="77777777" w:rsidR="00C13E06" w:rsidRDefault="00C13E06" w:rsidP="00AC4611">
            <w:pPr>
              <w:spacing w:line="360" w:lineRule="auto"/>
            </w:pPr>
            <w:r>
              <w:t>Highly unpredictable</w:t>
            </w:r>
          </w:p>
        </w:tc>
      </w:tr>
      <w:tr w:rsidR="00C13E06" w14:paraId="186ADECA" w14:textId="77777777" w:rsidTr="00C13E06">
        <w:tc>
          <w:tcPr>
            <w:tcW w:w="2310" w:type="dxa"/>
          </w:tcPr>
          <w:p w14:paraId="1489C207" w14:textId="77777777" w:rsidR="008E156A" w:rsidRDefault="00C13E06" w:rsidP="00FF6655">
            <w:pPr>
              <w:spacing w:line="360" w:lineRule="auto"/>
              <w:rPr>
                <w:b/>
              </w:rPr>
            </w:pPr>
            <w:r w:rsidRPr="009422EA">
              <w:rPr>
                <w:b/>
              </w:rPr>
              <w:t>Flow variability</w:t>
            </w:r>
          </w:p>
        </w:tc>
        <w:tc>
          <w:tcPr>
            <w:tcW w:w="2310" w:type="dxa"/>
          </w:tcPr>
          <w:p w14:paraId="03E5318E" w14:textId="77777777" w:rsidR="00C13E06" w:rsidRDefault="00C13E06" w:rsidP="00AC4611">
            <w:pPr>
              <w:spacing w:line="360" w:lineRule="auto"/>
            </w:pPr>
            <w:r>
              <w:t>Low</w:t>
            </w:r>
          </w:p>
        </w:tc>
        <w:tc>
          <w:tcPr>
            <w:tcW w:w="2311" w:type="dxa"/>
          </w:tcPr>
          <w:p w14:paraId="0AAAD21B" w14:textId="77777777" w:rsidR="00C13E06" w:rsidRDefault="00C13E06" w:rsidP="00AC4611">
            <w:pPr>
              <w:spacing w:line="360" w:lineRule="auto"/>
            </w:pPr>
            <w:r>
              <w:t>Moderate</w:t>
            </w:r>
          </w:p>
        </w:tc>
        <w:tc>
          <w:tcPr>
            <w:tcW w:w="2311" w:type="dxa"/>
          </w:tcPr>
          <w:p w14:paraId="564B0E27" w14:textId="77777777" w:rsidR="00C13E06" w:rsidRDefault="00C13E06" w:rsidP="00AC4611">
            <w:pPr>
              <w:spacing w:line="360" w:lineRule="auto"/>
            </w:pPr>
            <w:r>
              <w:t>High</w:t>
            </w:r>
          </w:p>
        </w:tc>
      </w:tr>
      <w:tr w:rsidR="00C13E06" w14:paraId="7A705F65" w14:textId="77777777" w:rsidTr="00C13E06">
        <w:tc>
          <w:tcPr>
            <w:tcW w:w="2310" w:type="dxa"/>
          </w:tcPr>
          <w:p w14:paraId="56F19F15" w14:textId="77777777" w:rsidR="008E156A" w:rsidRDefault="00C13E06" w:rsidP="00FF6655">
            <w:pPr>
              <w:spacing w:line="360" w:lineRule="auto"/>
              <w:rPr>
                <w:b/>
              </w:rPr>
            </w:pPr>
            <w:r w:rsidRPr="009422EA">
              <w:rPr>
                <w:b/>
              </w:rPr>
              <w:t>Flood characteristics</w:t>
            </w:r>
          </w:p>
          <w:p w14:paraId="0E70CF36" w14:textId="77777777" w:rsidR="008E156A" w:rsidRDefault="008E156A" w:rsidP="00FF6655">
            <w:pPr>
              <w:rPr>
                <w:b/>
              </w:rPr>
            </w:pPr>
          </w:p>
        </w:tc>
        <w:tc>
          <w:tcPr>
            <w:tcW w:w="2310" w:type="dxa"/>
          </w:tcPr>
          <w:p w14:paraId="18C9F148" w14:textId="77777777" w:rsidR="00C13E06" w:rsidRDefault="00C13E06" w:rsidP="003E4268">
            <w:pPr>
              <w:spacing w:line="360" w:lineRule="auto"/>
            </w:pPr>
            <w:r>
              <w:t xml:space="preserve">Small, frequent, short duration. </w:t>
            </w:r>
            <w:r w:rsidR="003E4268">
              <w:t>Sl</w:t>
            </w:r>
            <w:r>
              <w:t>ow rise and fall rates.</w:t>
            </w:r>
          </w:p>
        </w:tc>
        <w:tc>
          <w:tcPr>
            <w:tcW w:w="2311" w:type="dxa"/>
          </w:tcPr>
          <w:p w14:paraId="163A2682" w14:textId="77777777" w:rsidR="00C13E06" w:rsidRDefault="00C13E06" w:rsidP="00AC4611">
            <w:pPr>
              <w:spacing w:line="360" w:lineRule="auto"/>
            </w:pPr>
            <w:r>
              <w:t xml:space="preserve">Roughly 50% higher magnitude than stable winter baseflow streams, with similar duration and </w:t>
            </w:r>
            <w:r w:rsidR="009B7013">
              <w:t xml:space="preserve">faster </w:t>
            </w:r>
            <w:r>
              <w:t xml:space="preserve">rise and fall rates. </w:t>
            </w:r>
          </w:p>
        </w:tc>
        <w:tc>
          <w:tcPr>
            <w:tcW w:w="2311" w:type="dxa"/>
          </w:tcPr>
          <w:p w14:paraId="4FE40A6A" w14:textId="77777777" w:rsidR="00C13E06" w:rsidRDefault="00C13E06" w:rsidP="003E4268">
            <w:pPr>
              <w:spacing w:line="360" w:lineRule="auto"/>
            </w:pPr>
            <w:r>
              <w:t xml:space="preserve">Higher magnitude than unpredictable baseflow streams, </w:t>
            </w:r>
            <w:r w:rsidR="009B7013">
              <w:t xml:space="preserve">with </w:t>
            </w:r>
            <w:r>
              <w:t>similar duration</w:t>
            </w:r>
            <w:r w:rsidR="009B7013">
              <w:t xml:space="preserve"> and</w:t>
            </w:r>
            <w:r>
              <w:t xml:space="preserve"> </w:t>
            </w:r>
            <w:r w:rsidR="009B7013">
              <w:t xml:space="preserve">faster </w:t>
            </w:r>
            <w:r>
              <w:t xml:space="preserve">rise and fall rates. </w:t>
            </w:r>
          </w:p>
        </w:tc>
      </w:tr>
      <w:tr w:rsidR="00C13E06" w14:paraId="6BC25216" w14:textId="77777777" w:rsidTr="00C13E06">
        <w:tc>
          <w:tcPr>
            <w:tcW w:w="2310" w:type="dxa"/>
          </w:tcPr>
          <w:p w14:paraId="44088C32" w14:textId="77777777" w:rsidR="008E156A" w:rsidRDefault="00C13E06" w:rsidP="00FF6655">
            <w:pPr>
              <w:spacing w:line="360" w:lineRule="auto"/>
              <w:rPr>
                <w:b/>
              </w:rPr>
            </w:pPr>
            <w:r w:rsidRPr="009422EA">
              <w:rPr>
                <w:b/>
              </w:rPr>
              <w:t>Baseflow contribution</w:t>
            </w:r>
          </w:p>
        </w:tc>
        <w:tc>
          <w:tcPr>
            <w:tcW w:w="2310" w:type="dxa"/>
          </w:tcPr>
          <w:p w14:paraId="16F7203A" w14:textId="77777777" w:rsidR="00C13E06" w:rsidRDefault="00C13E06" w:rsidP="00AC4611">
            <w:pPr>
              <w:spacing w:line="360" w:lineRule="auto"/>
            </w:pPr>
            <w:r>
              <w:t>High</w:t>
            </w:r>
          </w:p>
        </w:tc>
        <w:tc>
          <w:tcPr>
            <w:tcW w:w="2311" w:type="dxa"/>
          </w:tcPr>
          <w:p w14:paraId="219BFE2E" w14:textId="77777777" w:rsidR="00C13E06" w:rsidRDefault="00C13E06" w:rsidP="00FF6655">
            <w:pPr>
              <w:spacing w:line="360" w:lineRule="auto"/>
            </w:pPr>
            <w:r>
              <w:t>High, but lower than stable winter baseflow</w:t>
            </w:r>
          </w:p>
        </w:tc>
        <w:tc>
          <w:tcPr>
            <w:tcW w:w="2311" w:type="dxa"/>
          </w:tcPr>
          <w:p w14:paraId="7872EB85" w14:textId="77777777" w:rsidR="00C13E06" w:rsidRDefault="00C13E06" w:rsidP="00AC4611">
            <w:pPr>
              <w:keepNext/>
              <w:spacing w:line="360" w:lineRule="auto"/>
            </w:pPr>
            <w:r>
              <w:t>Intermediate</w:t>
            </w:r>
          </w:p>
        </w:tc>
      </w:tr>
    </w:tbl>
    <w:p w14:paraId="18D4111A" w14:textId="77777777" w:rsidR="008E156A" w:rsidRDefault="008E156A" w:rsidP="00FF6655">
      <w:pPr>
        <w:spacing w:line="360" w:lineRule="auto"/>
        <w:rPr>
          <w:b/>
        </w:rPr>
      </w:pPr>
    </w:p>
    <w:p w14:paraId="1AA0D6B5" w14:textId="77777777" w:rsidR="006B7DFF" w:rsidRDefault="006B7DFF" w:rsidP="00FF6655">
      <w:pPr>
        <w:spacing w:line="360" w:lineRule="auto"/>
        <w:rPr>
          <w:b/>
        </w:rPr>
      </w:pPr>
    </w:p>
    <w:p w14:paraId="2759A370" w14:textId="77777777" w:rsidR="006B7DFF" w:rsidRDefault="006B7DFF" w:rsidP="00FF6655">
      <w:pPr>
        <w:spacing w:line="360" w:lineRule="auto"/>
        <w:rPr>
          <w:b/>
        </w:rPr>
      </w:pPr>
    </w:p>
    <w:p w14:paraId="34DFD6AE" w14:textId="77777777" w:rsidR="008E156A" w:rsidRDefault="008E156A" w:rsidP="00FF6655">
      <w:pPr>
        <w:spacing w:line="360" w:lineRule="auto"/>
        <w:rPr>
          <w:b/>
        </w:rPr>
      </w:pPr>
    </w:p>
    <w:p w14:paraId="0A3BA6A2" w14:textId="77777777" w:rsidR="00FD6EDE" w:rsidRPr="00FD6EDE" w:rsidRDefault="00FD6EDE" w:rsidP="00FD6EDE">
      <w:pPr>
        <w:pStyle w:val="Caption"/>
        <w:keepNext/>
        <w:spacing w:line="360" w:lineRule="auto"/>
        <w:rPr>
          <w:color w:val="auto"/>
          <w:sz w:val="22"/>
          <w:szCs w:val="22"/>
        </w:rPr>
      </w:pPr>
      <w:r w:rsidRPr="00FD6EDE">
        <w:rPr>
          <w:b/>
          <w:color w:val="auto"/>
          <w:sz w:val="22"/>
          <w:szCs w:val="22"/>
        </w:rPr>
        <w:lastRenderedPageBreak/>
        <w:t>Table 3.</w:t>
      </w:r>
      <w:r w:rsidRPr="00FD6EDE">
        <w:rPr>
          <w:color w:val="auto"/>
          <w:sz w:val="22"/>
          <w:szCs w:val="22"/>
        </w:rPr>
        <w:t xml:space="preserve"> Hydrological parameters used as metrics of variability in high flow magnitude and frequency and predictability and consistency of water availability in the riparian environment. * - normalised by mean daily flow (ML/day)</w:t>
      </w:r>
    </w:p>
    <w:tbl>
      <w:tblPr>
        <w:tblStyle w:val="TableGrid"/>
        <w:tblW w:w="9016" w:type="dxa"/>
        <w:tblLayout w:type="fixed"/>
        <w:tblLook w:val="04A0" w:firstRow="1" w:lastRow="0" w:firstColumn="1" w:lastColumn="0" w:noHBand="0" w:noVBand="1"/>
      </w:tblPr>
      <w:tblGrid>
        <w:gridCol w:w="2204"/>
        <w:gridCol w:w="1902"/>
        <w:gridCol w:w="535"/>
        <w:gridCol w:w="1875"/>
        <w:gridCol w:w="2500"/>
      </w:tblGrid>
      <w:tr w:rsidR="00C13E06" w:rsidRPr="00EA700F" w14:paraId="087B7090" w14:textId="77777777" w:rsidTr="00C13E06">
        <w:tc>
          <w:tcPr>
            <w:tcW w:w="2204" w:type="dxa"/>
          </w:tcPr>
          <w:p w14:paraId="2D744B07" w14:textId="77777777" w:rsidR="008E156A" w:rsidRDefault="00C13E06" w:rsidP="00FF6655">
            <w:pPr>
              <w:spacing w:line="276" w:lineRule="auto"/>
              <w:rPr>
                <w:rFonts w:eastAsia="Times New Roman" w:cs="Times New Roman"/>
                <w:b/>
                <w:color w:val="000000"/>
                <w:lang w:eastAsia="en-AU"/>
              </w:rPr>
            </w:pPr>
            <w:r w:rsidRPr="00EA700F">
              <w:rPr>
                <w:rFonts w:eastAsia="Times New Roman" w:cs="Times New Roman"/>
                <w:b/>
                <w:color w:val="000000"/>
                <w:lang w:eastAsia="en-AU"/>
              </w:rPr>
              <w:t>Parameter</w:t>
            </w:r>
          </w:p>
        </w:tc>
        <w:tc>
          <w:tcPr>
            <w:tcW w:w="2437" w:type="dxa"/>
            <w:gridSpan w:val="2"/>
          </w:tcPr>
          <w:p w14:paraId="616F0B88" w14:textId="77777777" w:rsidR="008E156A" w:rsidRDefault="00C13E06" w:rsidP="00FF6655">
            <w:pPr>
              <w:spacing w:line="276" w:lineRule="auto"/>
              <w:rPr>
                <w:rFonts w:eastAsia="Times New Roman" w:cs="Times New Roman"/>
                <w:b/>
                <w:color w:val="000000"/>
                <w:lang w:eastAsia="en-AU"/>
              </w:rPr>
            </w:pPr>
            <w:r w:rsidRPr="00EA700F">
              <w:rPr>
                <w:rFonts w:eastAsia="Times New Roman" w:cs="Times New Roman"/>
                <w:b/>
                <w:color w:val="000000"/>
                <w:lang w:eastAsia="en-AU"/>
              </w:rPr>
              <w:t>Abbreviation</w:t>
            </w:r>
          </w:p>
        </w:tc>
        <w:tc>
          <w:tcPr>
            <w:tcW w:w="1875" w:type="dxa"/>
          </w:tcPr>
          <w:p w14:paraId="7C1A3EE3" w14:textId="77777777" w:rsidR="008E156A" w:rsidRDefault="00C13E06" w:rsidP="00FF6655">
            <w:pPr>
              <w:spacing w:line="276" w:lineRule="auto"/>
              <w:rPr>
                <w:rFonts w:eastAsia="Times New Roman" w:cs="Times New Roman"/>
                <w:b/>
                <w:color w:val="000000"/>
                <w:lang w:eastAsia="en-AU"/>
              </w:rPr>
            </w:pPr>
            <w:r w:rsidRPr="00EA700F">
              <w:rPr>
                <w:rFonts w:eastAsia="Times New Roman" w:cs="Times New Roman"/>
                <w:b/>
                <w:color w:val="000000"/>
                <w:lang w:eastAsia="en-AU"/>
              </w:rPr>
              <w:t>Units</w:t>
            </w:r>
          </w:p>
        </w:tc>
        <w:tc>
          <w:tcPr>
            <w:tcW w:w="2500" w:type="dxa"/>
          </w:tcPr>
          <w:p w14:paraId="15EB8C8B" w14:textId="77777777" w:rsidR="008E156A" w:rsidRDefault="00C13E06" w:rsidP="00FF6655">
            <w:pPr>
              <w:spacing w:line="276" w:lineRule="auto"/>
              <w:rPr>
                <w:rFonts w:eastAsia="Times New Roman" w:cs="Times New Roman"/>
                <w:b/>
                <w:color w:val="000000"/>
                <w:lang w:eastAsia="en-AU"/>
              </w:rPr>
            </w:pPr>
            <w:r w:rsidRPr="00EA700F">
              <w:rPr>
                <w:rFonts w:eastAsia="Times New Roman" w:cs="Times New Roman"/>
                <w:b/>
                <w:color w:val="000000"/>
                <w:lang w:eastAsia="en-AU"/>
              </w:rPr>
              <w:t>Description</w:t>
            </w:r>
          </w:p>
        </w:tc>
      </w:tr>
      <w:tr w:rsidR="00C13E06" w:rsidRPr="00EA700F" w14:paraId="69815E02" w14:textId="77777777" w:rsidTr="00C13E06">
        <w:tc>
          <w:tcPr>
            <w:tcW w:w="9016" w:type="dxa"/>
            <w:gridSpan w:val="5"/>
          </w:tcPr>
          <w:p w14:paraId="029A0368" w14:textId="77777777" w:rsidR="008E156A" w:rsidRDefault="00C13E06" w:rsidP="00FF6655">
            <w:pPr>
              <w:spacing w:line="276" w:lineRule="auto"/>
              <w:rPr>
                <w:rFonts w:eastAsia="Times New Roman" w:cs="Times New Roman"/>
                <w:i/>
                <w:color w:val="000000"/>
                <w:lang w:eastAsia="en-AU"/>
              </w:rPr>
            </w:pPr>
            <w:r w:rsidRPr="00EA700F">
              <w:rPr>
                <w:rFonts w:eastAsia="Times New Roman" w:cs="Times New Roman"/>
                <w:i/>
                <w:color w:val="000000"/>
                <w:lang w:eastAsia="en-AU"/>
              </w:rPr>
              <w:t>Flood frequency and magnitude</w:t>
            </w:r>
          </w:p>
        </w:tc>
      </w:tr>
      <w:tr w:rsidR="00C13E06" w:rsidRPr="00EA700F" w14:paraId="3436E12A" w14:textId="77777777" w:rsidTr="00C13E06">
        <w:tc>
          <w:tcPr>
            <w:tcW w:w="2204" w:type="dxa"/>
          </w:tcPr>
          <w:p w14:paraId="23005988" w14:textId="77777777" w:rsidR="00C13E06" w:rsidRPr="00EA700F" w:rsidRDefault="00C13E06" w:rsidP="00AC4611">
            <w:pPr>
              <w:spacing w:line="276" w:lineRule="auto"/>
              <w:rPr>
                <w:rFonts w:eastAsia="Times New Roman" w:cs="Times New Roman"/>
                <w:color w:val="000000"/>
                <w:lang w:eastAsia="en-AU"/>
              </w:rPr>
            </w:pPr>
            <w:r w:rsidRPr="00EA700F">
              <w:rPr>
                <w:color w:val="000000"/>
              </w:rPr>
              <w:t>Mean magnitude of high spells</w:t>
            </w:r>
            <w:r w:rsidRPr="00EA700F">
              <w:rPr>
                <w:rFonts w:eastAsia="Times New Roman" w:cs="Times New Roman"/>
                <w:color w:val="000000"/>
                <w:lang w:eastAsia="en-AU"/>
              </w:rPr>
              <w:t>*</w:t>
            </w:r>
          </w:p>
        </w:tc>
        <w:tc>
          <w:tcPr>
            <w:tcW w:w="1902" w:type="dxa"/>
          </w:tcPr>
          <w:p w14:paraId="5F7788FA" w14:textId="77777777" w:rsidR="008E156A" w:rsidRDefault="00C13E06" w:rsidP="00FF6655">
            <w:pPr>
              <w:spacing w:line="276" w:lineRule="auto"/>
              <w:rPr>
                <w:rFonts w:eastAsia="Times New Roman" w:cs="Times New Roman"/>
                <w:color w:val="000000"/>
                <w:lang w:eastAsia="en-AU"/>
              </w:rPr>
            </w:pPr>
            <w:r w:rsidRPr="00EA700F">
              <w:t>HSPeaknorm</w:t>
            </w:r>
          </w:p>
        </w:tc>
        <w:tc>
          <w:tcPr>
            <w:tcW w:w="2410" w:type="dxa"/>
            <w:gridSpan w:val="2"/>
          </w:tcPr>
          <w:p w14:paraId="07CEBF1B"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val="restart"/>
          </w:tcPr>
          <w:p w14:paraId="218631F2" w14:textId="77777777" w:rsidR="00C13E06" w:rsidRPr="00EA700F" w:rsidRDefault="00C13E06" w:rsidP="00AC4611">
            <w:pPr>
              <w:spacing w:line="276" w:lineRule="auto"/>
              <w:rPr>
                <w:rFonts w:eastAsia="Times New Roman" w:cs="Times New Roman"/>
                <w:color w:val="000000"/>
                <w:lang w:eastAsia="en-AU"/>
              </w:rPr>
            </w:pPr>
            <w:r w:rsidRPr="00EA700F">
              <w:t>High spells are periods of flow above the 95</w:t>
            </w:r>
            <w:r w:rsidRPr="00EA700F">
              <w:rPr>
                <w:vertAlign w:val="superscript"/>
              </w:rPr>
              <w:t>th</w:t>
            </w:r>
            <w:r w:rsidRPr="00EA700F">
              <w:t xml:space="preserve"> percentile on the flow duration curve. We were interested in how frequently these conditions occurred over the time series as well as the mean magnitude of peak flows during these periods. 20 year average return interval (ARI) floods are extreme flow events that have the potential to </w:t>
            </w:r>
            <w:r>
              <w:t xml:space="preserve">re-work </w:t>
            </w:r>
            <w:r w:rsidRPr="00EA700F">
              <w:t xml:space="preserve">the fluvial landscape. Together, these metrics indicate the intensity and frequency </w:t>
            </w:r>
            <w:r>
              <w:t>of</w:t>
            </w:r>
            <w:r w:rsidRPr="00EA700F">
              <w:t xml:space="preserve"> mechanical stress </w:t>
            </w:r>
            <w:r>
              <w:t>experienced by plants</w:t>
            </w:r>
            <w:r w:rsidRPr="00EA700F">
              <w:t xml:space="preserve"> in the riparian zone.</w:t>
            </w:r>
          </w:p>
        </w:tc>
      </w:tr>
      <w:tr w:rsidR="00C13E06" w:rsidRPr="00EA700F" w14:paraId="65A591A7" w14:textId="77777777" w:rsidTr="00C13E06">
        <w:tc>
          <w:tcPr>
            <w:tcW w:w="2204" w:type="dxa"/>
          </w:tcPr>
          <w:p w14:paraId="3868D057" w14:textId="77777777" w:rsidR="00C13E06" w:rsidRPr="00EA700F" w:rsidRDefault="00C13E06" w:rsidP="00AC4611">
            <w:pPr>
              <w:spacing w:line="276" w:lineRule="auto"/>
              <w:rPr>
                <w:rFonts w:eastAsia="Times New Roman" w:cs="Times New Roman"/>
                <w:color w:val="000000"/>
                <w:lang w:eastAsia="en-AU"/>
              </w:rPr>
            </w:pPr>
            <w:r w:rsidRPr="00EA700F">
              <w:rPr>
                <w:color w:val="000000"/>
              </w:rPr>
              <w:t>CV of all years’ mean high spell magnitude</w:t>
            </w:r>
          </w:p>
        </w:tc>
        <w:tc>
          <w:tcPr>
            <w:tcW w:w="1902" w:type="dxa"/>
          </w:tcPr>
          <w:p w14:paraId="280D6968" w14:textId="77777777" w:rsidR="008E156A" w:rsidRDefault="00C13E06" w:rsidP="00FF6655">
            <w:pPr>
              <w:spacing w:line="276" w:lineRule="auto"/>
              <w:rPr>
                <w:rFonts w:eastAsia="Times New Roman" w:cs="Times New Roman"/>
                <w:color w:val="000000"/>
                <w:lang w:eastAsia="en-AU"/>
              </w:rPr>
            </w:pPr>
            <w:r w:rsidRPr="00EA700F">
              <w:t>CVAnnHSPeak</w:t>
            </w:r>
          </w:p>
        </w:tc>
        <w:tc>
          <w:tcPr>
            <w:tcW w:w="2410" w:type="dxa"/>
            <w:gridSpan w:val="2"/>
          </w:tcPr>
          <w:p w14:paraId="25917F6B"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59D1EE08" w14:textId="77777777" w:rsidR="008E156A" w:rsidRDefault="008E156A" w:rsidP="00FF6655">
            <w:pPr>
              <w:spacing w:line="276" w:lineRule="auto"/>
              <w:rPr>
                <w:rFonts w:eastAsia="Times New Roman" w:cs="Times New Roman"/>
                <w:color w:val="000000"/>
                <w:lang w:eastAsia="en-AU"/>
              </w:rPr>
            </w:pPr>
          </w:p>
        </w:tc>
      </w:tr>
      <w:tr w:rsidR="00C13E06" w:rsidRPr="00EA700F" w14:paraId="27EA4636" w14:textId="77777777" w:rsidTr="00C13E06">
        <w:tc>
          <w:tcPr>
            <w:tcW w:w="2204" w:type="dxa"/>
          </w:tcPr>
          <w:p w14:paraId="1BD1B153" w14:textId="77777777" w:rsidR="00C13E06" w:rsidRPr="00EA700F" w:rsidRDefault="00C13E06" w:rsidP="00AC4611">
            <w:pPr>
              <w:spacing w:line="276" w:lineRule="auto"/>
              <w:rPr>
                <w:rFonts w:eastAsia="Times New Roman" w:cs="Times New Roman"/>
                <w:color w:val="000000"/>
                <w:lang w:eastAsia="en-AU"/>
              </w:rPr>
            </w:pPr>
            <w:r w:rsidRPr="00EA700F">
              <w:rPr>
                <w:color w:val="000000"/>
              </w:rPr>
              <w:t>20 year ARI flood magnitude*</w:t>
            </w:r>
          </w:p>
        </w:tc>
        <w:tc>
          <w:tcPr>
            <w:tcW w:w="1902" w:type="dxa"/>
          </w:tcPr>
          <w:p w14:paraId="568C8814" w14:textId="77777777" w:rsidR="008E156A" w:rsidRDefault="00C13E06" w:rsidP="00FF6655">
            <w:pPr>
              <w:spacing w:line="276" w:lineRule="auto"/>
              <w:rPr>
                <w:rFonts w:eastAsia="Times New Roman" w:cs="Times New Roman"/>
                <w:color w:val="000000"/>
                <w:lang w:eastAsia="en-AU"/>
              </w:rPr>
            </w:pPr>
            <w:r w:rsidRPr="00EA700F">
              <w:t>AS20YrARInorm</w:t>
            </w:r>
          </w:p>
        </w:tc>
        <w:tc>
          <w:tcPr>
            <w:tcW w:w="2410" w:type="dxa"/>
            <w:gridSpan w:val="2"/>
          </w:tcPr>
          <w:p w14:paraId="684D59AE"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7A76500F" w14:textId="77777777" w:rsidR="008E156A" w:rsidRDefault="008E156A" w:rsidP="00FF6655">
            <w:pPr>
              <w:spacing w:line="276" w:lineRule="auto"/>
              <w:rPr>
                <w:rFonts w:eastAsia="Times New Roman" w:cs="Times New Roman"/>
                <w:color w:val="000000"/>
                <w:lang w:eastAsia="en-AU"/>
              </w:rPr>
            </w:pPr>
          </w:p>
        </w:tc>
      </w:tr>
      <w:tr w:rsidR="00C13E06" w:rsidRPr="00EA700F" w14:paraId="52943FEB" w14:textId="77777777" w:rsidTr="00C13E06">
        <w:tc>
          <w:tcPr>
            <w:tcW w:w="2204" w:type="dxa"/>
          </w:tcPr>
          <w:p w14:paraId="61945BB5" w14:textId="77777777" w:rsidR="00C13E06" w:rsidRPr="00EA700F" w:rsidRDefault="00C13E06" w:rsidP="00AC4611">
            <w:pPr>
              <w:spacing w:line="276" w:lineRule="auto"/>
              <w:rPr>
                <w:rFonts w:eastAsia="Times New Roman" w:cs="Times New Roman"/>
                <w:color w:val="000000"/>
                <w:lang w:eastAsia="en-AU"/>
              </w:rPr>
            </w:pPr>
            <w:r w:rsidRPr="00EA700F">
              <w:rPr>
                <w:color w:val="000000"/>
              </w:rPr>
              <w:t>Mean of all years’ number of high spells</w:t>
            </w:r>
          </w:p>
        </w:tc>
        <w:tc>
          <w:tcPr>
            <w:tcW w:w="1902" w:type="dxa"/>
          </w:tcPr>
          <w:p w14:paraId="138F23A5" w14:textId="77777777" w:rsidR="008E156A" w:rsidRDefault="00C13E06" w:rsidP="00FF6655">
            <w:pPr>
              <w:spacing w:line="276" w:lineRule="auto"/>
              <w:rPr>
                <w:rFonts w:eastAsia="Times New Roman" w:cs="Times New Roman"/>
                <w:color w:val="000000"/>
                <w:lang w:eastAsia="en-AU"/>
              </w:rPr>
            </w:pPr>
            <w:r w:rsidRPr="00EA700F">
              <w:t>MDFAnnHSNum</w:t>
            </w:r>
          </w:p>
        </w:tc>
        <w:tc>
          <w:tcPr>
            <w:tcW w:w="2410" w:type="dxa"/>
            <w:gridSpan w:val="2"/>
          </w:tcPr>
          <w:p w14:paraId="75573233"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year</w:t>
            </w:r>
            <w:r w:rsidRPr="00EA700F">
              <w:rPr>
                <w:rFonts w:eastAsia="Times New Roman" w:cs="Times New Roman"/>
                <w:color w:val="000000"/>
                <w:vertAlign w:val="superscript"/>
                <w:lang w:eastAsia="en-AU"/>
              </w:rPr>
              <w:t>-1</w:t>
            </w:r>
          </w:p>
        </w:tc>
        <w:tc>
          <w:tcPr>
            <w:tcW w:w="2500" w:type="dxa"/>
            <w:vMerge/>
          </w:tcPr>
          <w:p w14:paraId="2D2DD6C0" w14:textId="77777777" w:rsidR="008E156A" w:rsidRDefault="008E156A" w:rsidP="00FF6655">
            <w:pPr>
              <w:spacing w:line="276" w:lineRule="auto"/>
              <w:rPr>
                <w:rFonts w:eastAsia="Times New Roman" w:cs="Times New Roman"/>
                <w:color w:val="000000"/>
                <w:lang w:eastAsia="en-AU"/>
              </w:rPr>
            </w:pPr>
          </w:p>
        </w:tc>
      </w:tr>
      <w:tr w:rsidR="00C13E06" w:rsidRPr="00EA700F" w14:paraId="3AE3FEEC" w14:textId="77777777" w:rsidTr="00C13E06">
        <w:tc>
          <w:tcPr>
            <w:tcW w:w="2204" w:type="dxa"/>
          </w:tcPr>
          <w:p w14:paraId="1C64EEBE" w14:textId="77777777" w:rsidR="00C13E06" w:rsidRPr="00EA700F" w:rsidRDefault="00C13E06" w:rsidP="00AC4611">
            <w:pPr>
              <w:spacing w:line="276" w:lineRule="auto"/>
              <w:rPr>
                <w:rFonts w:eastAsia="Times New Roman" w:cs="Times New Roman"/>
                <w:color w:val="000000"/>
                <w:lang w:eastAsia="en-AU"/>
              </w:rPr>
            </w:pPr>
            <w:r w:rsidRPr="00EA700F">
              <w:rPr>
                <w:color w:val="000000"/>
              </w:rPr>
              <w:t>CV of all years’ number of high spells</w:t>
            </w:r>
          </w:p>
        </w:tc>
        <w:tc>
          <w:tcPr>
            <w:tcW w:w="1902" w:type="dxa"/>
          </w:tcPr>
          <w:p w14:paraId="6727B6BA" w14:textId="77777777" w:rsidR="008E156A" w:rsidRDefault="00C13E06" w:rsidP="00FF6655">
            <w:pPr>
              <w:spacing w:line="276" w:lineRule="auto"/>
              <w:rPr>
                <w:rFonts w:eastAsia="Times New Roman" w:cs="Times New Roman"/>
                <w:color w:val="000000"/>
                <w:lang w:eastAsia="en-AU"/>
              </w:rPr>
            </w:pPr>
            <w:r w:rsidRPr="00EA700F">
              <w:t>CVAnnHSNum</w:t>
            </w:r>
          </w:p>
        </w:tc>
        <w:tc>
          <w:tcPr>
            <w:tcW w:w="2410" w:type="dxa"/>
            <w:gridSpan w:val="2"/>
          </w:tcPr>
          <w:p w14:paraId="7999F740"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22AF51DB" w14:textId="77777777" w:rsidR="008E156A" w:rsidRDefault="008E156A" w:rsidP="00FF6655">
            <w:pPr>
              <w:spacing w:line="276" w:lineRule="auto"/>
              <w:rPr>
                <w:rFonts w:eastAsia="Times New Roman" w:cs="Times New Roman"/>
                <w:color w:val="000000"/>
                <w:lang w:eastAsia="en-AU"/>
              </w:rPr>
            </w:pPr>
          </w:p>
        </w:tc>
      </w:tr>
      <w:tr w:rsidR="00C13E06" w:rsidRPr="00EA700F" w14:paraId="35846023" w14:textId="77777777" w:rsidTr="00C13E06">
        <w:tc>
          <w:tcPr>
            <w:tcW w:w="9016" w:type="dxa"/>
            <w:gridSpan w:val="5"/>
          </w:tcPr>
          <w:p w14:paraId="57B77EB2" w14:textId="77777777" w:rsidR="008E156A" w:rsidRDefault="00C13E06" w:rsidP="00FF6655">
            <w:pPr>
              <w:tabs>
                <w:tab w:val="left" w:pos="3160"/>
              </w:tabs>
              <w:spacing w:line="276" w:lineRule="auto"/>
              <w:rPr>
                <w:rFonts w:eastAsia="Times New Roman" w:cs="Times New Roman"/>
                <w:i/>
                <w:color w:val="000000"/>
                <w:lang w:eastAsia="en-AU"/>
              </w:rPr>
            </w:pPr>
            <w:r w:rsidRPr="00EA700F">
              <w:rPr>
                <w:i/>
              </w:rPr>
              <w:t>Rise and fall rates</w:t>
            </w:r>
          </w:p>
        </w:tc>
      </w:tr>
      <w:tr w:rsidR="00C13E06" w:rsidRPr="00EA700F" w14:paraId="6A61BDA8" w14:textId="77777777" w:rsidTr="00C13E06">
        <w:tc>
          <w:tcPr>
            <w:tcW w:w="2204" w:type="dxa"/>
          </w:tcPr>
          <w:p w14:paraId="3268E0A7" w14:textId="77777777" w:rsidR="00C13E06" w:rsidRPr="00EA700F" w:rsidRDefault="00C13E06" w:rsidP="00AC4611">
            <w:pPr>
              <w:spacing w:line="276" w:lineRule="auto"/>
              <w:rPr>
                <w:rFonts w:eastAsia="Times New Roman" w:cs="Times New Roman"/>
                <w:color w:val="000000"/>
                <w:lang w:eastAsia="en-AU"/>
              </w:rPr>
            </w:pPr>
            <w:r w:rsidRPr="00EA700F">
              <w:rPr>
                <w:rFonts w:eastAsia="Times New Roman" w:cs="Times New Roman"/>
                <w:color w:val="000000"/>
                <w:lang w:eastAsia="en-AU"/>
              </w:rPr>
              <w:t>Mean rate of rise *</w:t>
            </w:r>
          </w:p>
        </w:tc>
        <w:tc>
          <w:tcPr>
            <w:tcW w:w="1902" w:type="dxa"/>
          </w:tcPr>
          <w:p w14:paraId="7C7F3A82" w14:textId="77777777" w:rsidR="008E156A" w:rsidRDefault="00C13E06" w:rsidP="00FF6655">
            <w:pPr>
              <w:spacing w:line="276" w:lineRule="auto"/>
            </w:pPr>
            <w:r w:rsidRPr="00EA700F">
              <w:t>MRateRisenorm</w:t>
            </w:r>
          </w:p>
        </w:tc>
        <w:tc>
          <w:tcPr>
            <w:tcW w:w="2410" w:type="dxa"/>
            <w:gridSpan w:val="2"/>
          </w:tcPr>
          <w:p w14:paraId="37F4973F" w14:textId="77777777" w:rsidR="008E156A" w:rsidRDefault="00C13E06" w:rsidP="00FF6655">
            <w:pPr>
              <w:spacing w:line="276" w:lineRule="auto"/>
              <w:rPr>
                <w:rFonts w:eastAsia="Times New Roman" w:cs="Times New Roman"/>
                <w:color w:val="000000"/>
                <w:lang w:eastAsia="en-AU"/>
              </w:rPr>
            </w:pPr>
            <w:r>
              <w:rPr>
                <w:rFonts w:eastAsia="Times New Roman" w:cs="Times New Roman"/>
                <w:color w:val="000000"/>
                <w:lang w:eastAsia="en-AU"/>
              </w:rPr>
              <w:t>day</w:t>
            </w:r>
            <w:r w:rsidRPr="005F4C88">
              <w:rPr>
                <w:rFonts w:eastAsia="Times New Roman" w:cs="Times New Roman"/>
                <w:color w:val="000000"/>
                <w:vertAlign w:val="superscript"/>
                <w:lang w:eastAsia="en-AU"/>
              </w:rPr>
              <w:t>-1</w:t>
            </w:r>
          </w:p>
        </w:tc>
        <w:tc>
          <w:tcPr>
            <w:tcW w:w="2500" w:type="dxa"/>
            <w:vMerge w:val="restart"/>
          </w:tcPr>
          <w:p w14:paraId="3D5B15D7" w14:textId="77777777" w:rsidR="00C13E06" w:rsidRPr="00EA700F" w:rsidRDefault="00C13E06" w:rsidP="00AC4611">
            <w:pPr>
              <w:spacing w:line="276" w:lineRule="auto"/>
              <w:rPr>
                <w:rFonts w:eastAsia="Times New Roman" w:cs="Times New Roman"/>
                <w:color w:val="000000"/>
                <w:lang w:eastAsia="en-AU"/>
              </w:rPr>
            </w:pPr>
            <w:r w:rsidRPr="00EA700F">
              <w:t xml:space="preserve">Rise and fall rates represent flow </w:t>
            </w:r>
            <w:r>
              <w:t>‘</w:t>
            </w:r>
            <w:r w:rsidRPr="00EA700F">
              <w:t>flashiness</w:t>
            </w:r>
            <w:r>
              <w:t>’</w:t>
            </w:r>
            <w:r w:rsidRPr="00EA700F">
              <w:t xml:space="preserve">. Fast rise rates are associated with flood waves and intense mechanical stress to plant stems. Slow fall rates keep exposed substrate moist for longer periods, which may produce favourable conditions for germination. Historical discharge records are unfortunately limited to </w:t>
            </w:r>
            <w:r w:rsidRPr="00EA700F">
              <w:lastRenderedPageBreak/>
              <w:t>daily resolution, so are unable to fully capture flood discharge shapes. High variability between years indicates the occurrence of extreme events which may not have been captured by the mean value.</w:t>
            </w:r>
          </w:p>
        </w:tc>
      </w:tr>
      <w:tr w:rsidR="00C13E06" w:rsidRPr="00EA700F" w14:paraId="1CD3B6D1" w14:textId="77777777" w:rsidTr="00C13E06">
        <w:tc>
          <w:tcPr>
            <w:tcW w:w="2204" w:type="dxa"/>
          </w:tcPr>
          <w:p w14:paraId="42B5CD18" w14:textId="77777777" w:rsidR="00C13E06" w:rsidRPr="00EA700F" w:rsidRDefault="00C13E06" w:rsidP="00AC4611">
            <w:pPr>
              <w:spacing w:line="276" w:lineRule="auto"/>
              <w:rPr>
                <w:rFonts w:eastAsia="Times New Roman" w:cs="Times New Roman"/>
                <w:color w:val="000000"/>
                <w:lang w:eastAsia="en-AU"/>
              </w:rPr>
            </w:pPr>
            <w:r w:rsidRPr="00EA700F">
              <w:rPr>
                <w:rFonts w:eastAsia="Times New Roman" w:cs="Times New Roman"/>
                <w:color w:val="000000"/>
                <w:lang w:eastAsia="en-AU"/>
              </w:rPr>
              <w:t>Mean rate of fall *</w:t>
            </w:r>
          </w:p>
        </w:tc>
        <w:tc>
          <w:tcPr>
            <w:tcW w:w="1902" w:type="dxa"/>
          </w:tcPr>
          <w:p w14:paraId="5389DD3F" w14:textId="77777777" w:rsidR="008E156A" w:rsidRDefault="00C13E06" w:rsidP="00FF6655">
            <w:pPr>
              <w:spacing w:line="276" w:lineRule="auto"/>
            </w:pPr>
            <w:r w:rsidRPr="00EA700F">
              <w:t>MRateFallnorm</w:t>
            </w:r>
          </w:p>
        </w:tc>
        <w:tc>
          <w:tcPr>
            <w:tcW w:w="2410" w:type="dxa"/>
            <w:gridSpan w:val="2"/>
          </w:tcPr>
          <w:p w14:paraId="6AF99752" w14:textId="77777777" w:rsidR="008E156A" w:rsidRDefault="00C13E06" w:rsidP="00FF6655">
            <w:pPr>
              <w:spacing w:line="276" w:lineRule="auto"/>
              <w:rPr>
                <w:rFonts w:eastAsia="Times New Roman" w:cs="Times New Roman"/>
                <w:color w:val="000000"/>
                <w:lang w:eastAsia="en-AU"/>
              </w:rPr>
            </w:pPr>
            <w:r>
              <w:rPr>
                <w:rFonts w:eastAsia="Times New Roman" w:cs="Times New Roman"/>
                <w:color w:val="000000"/>
                <w:lang w:eastAsia="en-AU"/>
              </w:rPr>
              <w:t>day</w:t>
            </w:r>
            <w:r w:rsidRPr="00A00447">
              <w:rPr>
                <w:rFonts w:eastAsia="Times New Roman" w:cs="Times New Roman"/>
                <w:color w:val="000000"/>
                <w:vertAlign w:val="superscript"/>
                <w:lang w:eastAsia="en-AU"/>
              </w:rPr>
              <w:t>-1</w:t>
            </w:r>
          </w:p>
        </w:tc>
        <w:tc>
          <w:tcPr>
            <w:tcW w:w="2500" w:type="dxa"/>
            <w:vMerge/>
          </w:tcPr>
          <w:p w14:paraId="042F120A" w14:textId="77777777" w:rsidR="008E156A" w:rsidRDefault="008E156A" w:rsidP="00FF6655">
            <w:pPr>
              <w:spacing w:line="276" w:lineRule="auto"/>
              <w:rPr>
                <w:rFonts w:eastAsia="Times New Roman" w:cs="Times New Roman"/>
                <w:color w:val="000000"/>
                <w:lang w:eastAsia="en-AU"/>
              </w:rPr>
            </w:pPr>
          </w:p>
        </w:tc>
      </w:tr>
      <w:tr w:rsidR="00C13E06" w:rsidRPr="00EA700F" w14:paraId="71746FFF" w14:textId="77777777" w:rsidTr="00C13E06">
        <w:tc>
          <w:tcPr>
            <w:tcW w:w="2204" w:type="dxa"/>
          </w:tcPr>
          <w:p w14:paraId="011937B6" w14:textId="77777777" w:rsidR="00C13E06" w:rsidRPr="00EA700F" w:rsidRDefault="00C13E06" w:rsidP="00AC4611">
            <w:pPr>
              <w:spacing w:line="276" w:lineRule="auto"/>
              <w:rPr>
                <w:rFonts w:eastAsia="Times New Roman" w:cs="Times New Roman"/>
                <w:color w:val="000000"/>
                <w:lang w:eastAsia="en-AU"/>
              </w:rPr>
            </w:pPr>
            <w:r w:rsidRPr="00EA700F">
              <w:rPr>
                <w:rFonts w:eastAsia="Times New Roman" w:cs="Times New Roman"/>
                <w:color w:val="000000"/>
                <w:lang w:eastAsia="en-AU"/>
              </w:rPr>
              <w:t>CV of all years</w:t>
            </w:r>
            <w:r w:rsidR="003E4268">
              <w:rPr>
                <w:rFonts w:eastAsia="Times New Roman" w:cs="Times New Roman"/>
                <w:color w:val="000000"/>
                <w:lang w:eastAsia="en-AU"/>
              </w:rPr>
              <w:t>’</w:t>
            </w:r>
            <w:r w:rsidRPr="00EA700F">
              <w:rPr>
                <w:rFonts w:eastAsia="Times New Roman" w:cs="Times New Roman"/>
                <w:color w:val="000000"/>
                <w:lang w:eastAsia="en-AU"/>
              </w:rPr>
              <w:t xml:space="preserve"> mean rate of rise</w:t>
            </w:r>
          </w:p>
        </w:tc>
        <w:tc>
          <w:tcPr>
            <w:tcW w:w="1902" w:type="dxa"/>
          </w:tcPr>
          <w:p w14:paraId="3F7AF50B" w14:textId="77777777" w:rsidR="008E156A" w:rsidRDefault="00C13E06" w:rsidP="00FF6655">
            <w:pPr>
              <w:spacing w:line="276" w:lineRule="auto"/>
            </w:pPr>
            <w:r w:rsidRPr="00EA700F">
              <w:t>CVAnnMRateRise</w:t>
            </w:r>
          </w:p>
        </w:tc>
        <w:tc>
          <w:tcPr>
            <w:tcW w:w="2410" w:type="dxa"/>
            <w:gridSpan w:val="2"/>
          </w:tcPr>
          <w:p w14:paraId="6B177C1D"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7F015706" w14:textId="77777777" w:rsidR="008E156A" w:rsidRDefault="008E156A" w:rsidP="00FF6655">
            <w:pPr>
              <w:spacing w:line="276" w:lineRule="auto"/>
              <w:rPr>
                <w:rFonts w:eastAsia="Times New Roman" w:cs="Times New Roman"/>
                <w:color w:val="000000"/>
                <w:lang w:eastAsia="en-AU"/>
              </w:rPr>
            </w:pPr>
          </w:p>
        </w:tc>
      </w:tr>
      <w:tr w:rsidR="00C13E06" w:rsidRPr="00EA700F" w14:paraId="351DF9C0" w14:textId="77777777" w:rsidTr="00C13E06">
        <w:tc>
          <w:tcPr>
            <w:tcW w:w="2204" w:type="dxa"/>
          </w:tcPr>
          <w:p w14:paraId="1AF97C5B" w14:textId="77777777" w:rsidR="00C13E06" w:rsidRPr="00EA700F" w:rsidRDefault="00C13E06" w:rsidP="00AC4611">
            <w:pPr>
              <w:spacing w:line="276" w:lineRule="auto"/>
              <w:rPr>
                <w:rFonts w:eastAsia="Times New Roman" w:cs="Times New Roman"/>
                <w:color w:val="000000"/>
                <w:lang w:eastAsia="en-AU"/>
              </w:rPr>
            </w:pPr>
            <w:r w:rsidRPr="00EA700F">
              <w:rPr>
                <w:rFonts w:eastAsia="Times New Roman" w:cs="Times New Roman"/>
                <w:color w:val="000000"/>
                <w:lang w:eastAsia="en-AU"/>
              </w:rPr>
              <w:t>CV of all years</w:t>
            </w:r>
            <w:r w:rsidR="003E4268">
              <w:rPr>
                <w:rFonts w:eastAsia="Times New Roman" w:cs="Times New Roman"/>
                <w:color w:val="000000"/>
                <w:lang w:eastAsia="en-AU"/>
              </w:rPr>
              <w:t>’</w:t>
            </w:r>
            <w:r w:rsidRPr="00EA700F">
              <w:rPr>
                <w:rFonts w:eastAsia="Times New Roman" w:cs="Times New Roman"/>
                <w:color w:val="000000"/>
                <w:lang w:eastAsia="en-AU"/>
              </w:rPr>
              <w:t xml:space="preserve"> mean rate of </w:t>
            </w:r>
            <w:r>
              <w:rPr>
                <w:rFonts w:eastAsia="Times New Roman" w:cs="Times New Roman"/>
                <w:color w:val="000000"/>
                <w:lang w:eastAsia="en-AU"/>
              </w:rPr>
              <w:t>fall</w:t>
            </w:r>
          </w:p>
        </w:tc>
        <w:tc>
          <w:tcPr>
            <w:tcW w:w="1902" w:type="dxa"/>
          </w:tcPr>
          <w:p w14:paraId="70246621" w14:textId="77777777" w:rsidR="008E156A" w:rsidRDefault="00C13E06" w:rsidP="00FF6655">
            <w:pPr>
              <w:spacing w:line="276" w:lineRule="auto"/>
            </w:pPr>
            <w:r w:rsidRPr="00EA700F">
              <w:t>CVAnnMRateFall</w:t>
            </w:r>
          </w:p>
        </w:tc>
        <w:tc>
          <w:tcPr>
            <w:tcW w:w="2410" w:type="dxa"/>
            <w:gridSpan w:val="2"/>
          </w:tcPr>
          <w:p w14:paraId="3F6EED3C"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1D8FEA58" w14:textId="77777777" w:rsidR="008E156A" w:rsidRDefault="008E156A" w:rsidP="00FF6655">
            <w:pPr>
              <w:spacing w:line="276" w:lineRule="auto"/>
              <w:rPr>
                <w:rFonts w:eastAsia="Times New Roman" w:cs="Times New Roman"/>
                <w:color w:val="000000"/>
                <w:lang w:eastAsia="en-AU"/>
              </w:rPr>
            </w:pPr>
          </w:p>
        </w:tc>
      </w:tr>
      <w:tr w:rsidR="00C13E06" w:rsidRPr="00EA700F" w14:paraId="434AF5C0" w14:textId="77777777" w:rsidTr="00C13E06">
        <w:tc>
          <w:tcPr>
            <w:tcW w:w="9016" w:type="dxa"/>
            <w:gridSpan w:val="5"/>
          </w:tcPr>
          <w:p w14:paraId="5A03150A" w14:textId="77777777" w:rsidR="008E156A" w:rsidRDefault="00C13E06" w:rsidP="00FF6655">
            <w:pPr>
              <w:spacing w:line="276" w:lineRule="auto"/>
              <w:rPr>
                <w:rFonts w:eastAsia="Times New Roman" w:cs="Times New Roman"/>
                <w:i/>
                <w:color w:val="000000"/>
                <w:lang w:eastAsia="en-AU"/>
              </w:rPr>
            </w:pPr>
            <w:r w:rsidRPr="00EA700F">
              <w:rPr>
                <w:rFonts w:eastAsia="Times New Roman" w:cs="Times New Roman"/>
                <w:i/>
                <w:color w:val="000000"/>
                <w:lang w:eastAsia="en-AU"/>
              </w:rPr>
              <w:lastRenderedPageBreak/>
              <w:t>Baseflow index</w:t>
            </w:r>
          </w:p>
        </w:tc>
      </w:tr>
      <w:tr w:rsidR="00C13E06" w:rsidRPr="00EA700F" w14:paraId="5FCA3BEB" w14:textId="77777777" w:rsidTr="00C13E06">
        <w:tc>
          <w:tcPr>
            <w:tcW w:w="2204" w:type="dxa"/>
          </w:tcPr>
          <w:p w14:paraId="2DC2ADC7" w14:textId="77777777" w:rsidR="00C13E06" w:rsidRPr="00EA700F" w:rsidRDefault="00C13E06" w:rsidP="00AC4611">
            <w:pPr>
              <w:spacing w:line="276" w:lineRule="auto"/>
              <w:rPr>
                <w:rFonts w:eastAsia="Times New Roman" w:cs="Times New Roman"/>
                <w:color w:val="000000"/>
                <w:lang w:eastAsia="en-AU"/>
              </w:rPr>
            </w:pPr>
            <w:r w:rsidRPr="00EA700F">
              <w:rPr>
                <w:rFonts w:eastAsia="Times New Roman" w:cs="Times New Roman"/>
                <w:color w:val="000000"/>
                <w:lang w:eastAsia="en-AU"/>
              </w:rPr>
              <w:t>Baseflow index</w:t>
            </w:r>
          </w:p>
        </w:tc>
        <w:tc>
          <w:tcPr>
            <w:tcW w:w="1902" w:type="dxa"/>
          </w:tcPr>
          <w:p w14:paraId="20917BC5" w14:textId="77777777" w:rsidR="008E156A" w:rsidRDefault="00C13E06" w:rsidP="00FF6655">
            <w:pPr>
              <w:spacing w:line="276" w:lineRule="auto"/>
            </w:pPr>
            <w:r w:rsidRPr="00EA700F">
              <w:t>BFI</w:t>
            </w:r>
          </w:p>
        </w:tc>
        <w:tc>
          <w:tcPr>
            <w:tcW w:w="2410" w:type="dxa"/>
            <w:gridSpan w:val="2"/>
          </w:tcPr>
          <w:p w14:paraId="0845EB31"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val="restart"/>
          </w:tcPr>
          <w:p w14:paraId="7D5C7A3C" w14:textId="77777777" w:rsidR="00C13E06" w:rsidRPr="00EA700F" w:rsidRDefault="00C13E06" w:rsidP="00AC4611">
            <w:pPr>
              <w:spacing w:line="276" w:lineRule="auto"/>
              <w:rPr>
                <w:rFonts w:eastAsia="Times New Roman" w:cs="Times New Roman"/>
                <w:color w:val="000000"/>
                <w:lang w:eastAsia="en-AU"/>
              </w:rPr>
            </w:pPr>
            <w:r w:rsidRPr="00EA700F">
              <w:t>Baseflow index is calculated using the ratio of flow during average conditions to total flow. It is a useful metric of consistency of water availability, in that it is maximised when average flow conditions dominate, and minimised when total flow is dominated by above average flow events. Intra-annual variability in baseflow index measures how predictable baseflow index is between years.</w:t>
            </w:r>
          </w:p>
        </w:tc>
      </w:tr>
      <w:tr w:rsidR="00C13E06" w:rsidRPr="00EA700F" w14:paraId="1687A53B" w14:textId="77777777" w:rsidTr="00C13E06">
        <w:tc>
          <w:tcPr>
            <w:tcW w:w="2204" w:type="dxa"/>
          </w:tcPr>
          <w:p w14:paraId="6C698467" w14:textId="77777777" w:rsidR="00C13E06" w:rsidRPr="00EA700F" w:rsidRDefault="00C13E06" w:rsidP="00AC4611">
            <w:pPr>
              <w:spacing w:line="276" w:lineRule="auto"/>
              <w:rPr>
                <w:rFonts w:eastAsia="Times New Roman" w:cs="Times New Roman"/>
                <w:color w:val="000000"/>
                <w:lang w:eastAsia="en-AU"/>
              </w:rPr>
            </w:pPr>
            <w:r w:rsidRPr="00EA700F">
              <w:rPr>
                <w:color w:val="000000"/>
              </w:rPr>
              <w:t>CV of all years</w:t>
            </w:r>
            <w:r w:rsidR="003E4268">
              <w:rPr>
                <w:color w:val="000000"/>
              </w:rPr>
              <w:t>’</w:t>
            </w:r>
            <w:r w:rsidRPr="00EA700F">
              <w:rPr>
                <w:color w:val="000000"/>
              </w:rPr>
              <w:t xml:space="preserve"> Baseflow Index</w:t>
            </w:r>
          </w:p>
        </w:tc>
        <w:tc>
          <w:tcPr>
            <w:tcW w:w="1902" w:type="dxa"/>
          </w:tcPr>
          <w:p w14:paraId="2709620C" w14:textId="77777777" w:rsidR="008E156A" w:rsidRDefault="00C13E06" w:rsidP="00FF6655">
            <w:pPr>
              <w:spacing w:line="276" w:lineRule="auto"/>
            </w:pPr>
            <w:r w:rsidRPr="00EA700F">
              <w:t>CVAnnBFI</w:t>
            </w:r>
          </w:p>
        </w:tc>
        <w:tc>
          <w:tcPr>
            <w:tcW w:w="2410" w:type="dxa"/>
            <w:gridSpan w:val="2"/>
          </w:tcPr>
          <w:p w14:paraId="2E033F4D"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4DA037C0" w14:textId="77777777" w:rsidR="008E156A" w:rsidRDefault="008E156A" w:rsidP="00FF6655">
            <w:pPr>
              <w:spacing w:line="276" w:lineRule="auto"/>
              <w:rPr>
                <w:rFonts w:eastAsia="Times New Roman" w:cs="Times New Roman"/>
                <w:color w:val="000000"/>
                <w:lang w:eastAsia="en-AU"/>
              </w:rPr>
            </w:pPr>
          </w:p>
        </w:tc>
      </w:tr>
      <w:tr w:rsidR="00C13E06" w:rsidRPr="00EA700F" w14:paraId="182624E9" w14:textId="77777777" w:rsidTr="00C13E06">
        <w:tc>
          <w:tcPr>
            <w:tcW w:w="9016" w:type="dxa"/>
            <w:gridSpan w:val="5"/>
          </w:tcPr>
          <w:p w14:paraId="6CDA9229" w14:textId="77777777" w:rsidR="008E156A" w:rsidRDefault="00C13E06" w:rsidP="00FF6655">
            <w:pPr>
              <w:spacing w:line="276" w:lineRule="auto"/>
              <w:rPr>
                <w:i/>
              </w:rPr>
            </w:pPr>
            <w:r w:rsidRPr="00EA700F">
              <w:rPr>
                <w:i/>
              </w:rPr>
              <w:t>Low flow magnitude, frequency and duration</w:t>
            </w:r>
          </w:p>
        </w:tc>
      </w:tr>
      <w:tr w:rsidR="00C13E06" w:rsidRPr="00EA700F" w14:paraId="2F97373E" w14:textId="77777777" w:rsidTr="00C13E06">
        <w:tc>
          <w:tcPr>
            <w:tcW w:w="2204" w:type="dxa"/>
          </w:tcPr>
          <w:p w14:paraId="0A62B56C" w14:textId="77777777" w:rsidR="00C13E06" w:rsidRPr="00EA700F" w:rsidRDefault="00C13E06" w:rsidP="00AC4611">
            <w:pPr>
              <w:spacing w:line="276" w:lineRule="auto"/>
              <w:rPr>
                <w:rFonts w:eastAsia="Times New Roman" w:cs="Times New Roman"/>
                <w:color w:val="000000"/>
                <w:lang w:eastAsia="en-AU"/>
              </w:rPr>
            </w:pPr>
            <w:r w:rsidRPr="00EA700F">
              <w:rPr>
                <w:color w:val="000000"/>
              </w:rPr>
              <w:t>CV of all years’ mean low spell magnitude</w:t>
            </w:r>
          </w:p>
        </w:tc>
        <w:tc>
          <w:tcPr>
            <w:tcW w:w="1902" w:type="dxa"/>
          </w:tcPr>
          <w:p w14:paraId="07D69B3F" w14:textId="77777777" w:rsidR="008E156A" w:rsidRDefault="00C13E06" w:rsidP="00FF6655">
            <w:pPr>
              <w:spacing w:line="276" w:lineRule="auto"/>
            </w:pPr>
            <w:r w:rsidRPr="00EA700F">
              <w:t>LSPeaknorm</w:t>
            </w:r>
          </w:p>
        </w:tc>
        <w:tc>
          <w:tcPr>
            <w:tcW w:w="2410" w:type="dxa"/>
            <w:gridSpan w:val="2"/>
          </w:tcPr>
          <w:p w14:paraId="4F0E7D67"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val="restart"/>
          </w:tcPr>
          <w:p w14:paraId="79EDB720" w14:textId="77777777" w:rsidR="00C13E06" w:rsidRPr="00EA700F" w:rsidRDefault="00C13E06" w:rsidP="00AC4611">
            <w:pPr>
              <w:spacing w:line="276" w:lineRule="auto"/>
              <w:rPr>
                <w:rFonts w:eastAsia="Times New Roman" w:cs="Times New Roman"/>
                <w:color w:val="000000"/>
                <w:lang w:eastAsia="en-AU"/>
              </w:rPr>
            </w:pPr>
            <w:r w:rsidRPr="00EA700F">
              <w:t>Low spells are periods of flow below the 5</w:t>
            </w:r>
            <w:r w:rsidRPr="00EA700F">
              <w:rPr>
                <w:vertAlign w:val="superscript"/>
              </w:rPr>
              <w:t>th</w:t>
            </w:r>
            <w:r w:rsidRPr="00EA700F">
              <w:t xml:space="preserve"> percentile on the flow duration curve. We were interested in how frequently these conditions occurred over the time series as well as the mean and interannual variability in magnitude and duration of low flows.</w:t>
            </w:r>
          </w:p>
        </w:tc>
      </w:tr>
      <w:tr w:rsidR="00C13E06" w:rsidRPr="00EA700F" w14:paraId="300EB21A" w14:textId="77777777" w:rsidTr="00C13E06">
        <w:tc>
          <w:tcPr>
            <w:tcW w:w="2204" w:type="dxa"/>
          </w:tcPr>
          <w:p w14:paraId="572F1FA9" w14:textId="77777777" w:rsidR="00C13E06" w:rsidRPr="00EA700F" w:rsidRDefault="00C13E06" w:rsidP="00AC4611">
            <w:pPr>
              <w:spacing w:line="276" w:lineRule="auto"/>
              <w:rPr>
                <w:rFonts w:eastAsia="Times New Roman" w:cs="Times New Roman"/>
                <w:color w:val="000000"/>
                <w:lang w:eastAsia="en-AU"/>
              </w:rPr>
            </w:pPr>
            <w:r>
              <w:rPr>
                <w:rFonts w:eastAsia="Times New Roman" w:cs="Times New Roman"/>
                <w:color w:val="000000"/>
                <w:lang w:eastAsia="en-AU"/>
              </w:rPr>
              <w:t>Mean magnitude of low spells</w:t>
            </w:r>
          </w:p>
        </w:tc>
        <w:tc>
          <w:tcPr>
            <w:tcW w:w="1902" w:type="dxa"/>
          </w:tcPr>
          <w:p w14:paraId="45DE83F1" w14:textId="77777777" w:rsidR="008E156A" w:rsidRDefault="00C13E06" w:rsidP="00FF6655">
            <w:pPr>
              <w:spacing w:line="276" w:lineRule="auto"/>
            </w:pPr>
            <w:r w:rsidRPr="00EA700F">
              <w:t>CVAnnLSPeak</w:t>
            </w:r>
          </w:p>
        </w:tc>
        <w:tc>
          <w:tcPr>
            <w:tcW w:w="2410" w:type="dxa"/>
            <w:gridSpan w:val="2"/>
          </w:tcPr>
          <w:p w14:paraId="04787D76"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1D71C13B" w14:textId="77777777" w:rsidR="008E156A" w:rsidRDefault="008E156A" w:rsidP="00FF6655">
            <w:pPr>
              <w:spacing w:line="276" w:lineRule="auto"/>
              <w:rPr>
                <w:rFonts w:eastAsia="Times New Roman" w:cs="Times New Roman"/>
                <w:color w:val="000000"/>
                <w:lang w:eastAsia="en-AU"/>
              </w:rPr>
            </w:pPr>
          </w:p>
        </w:tc>
      </w:tr>
      <w:tr w:rsidR="00C13E06" w:rsidRPr="00EA700F" w14:paraId="5DEE0EFC" w14:textId="77777777" w:rsidTr="00C13E06">
        <w:tc>
          <w:tcPr>
            <w:tcW w:w="2204" w:type="dxa"/>
          </w:tcPr>
          <w:p w14:paraId="3ED355BA" w14:textId="77777777" w:rsidR="00C13E06" w:rsidRPr="00EA700F" w:rsidRDefault="00C13E06" w:rsidP="00AC4611">
            <w:pPr>
              <w:spacing w:line="276" w:lineRule="auto"/>
              <w:rPr>
                <w:rFonts w:eastAsia="Times New Roman" w:cs="Times New Roman"/>
                <w:color w:val="000000"/>
                <w:lang w:eastAsia="en-AU"/>
              </w:rPr>
            </w:pPr>
            <w:r w:rsidRPr="00EA700F">
              <w:rPr>
                <w:rFonts w:eastAsia="Times New Roman" w:cs="Times New Roman"/>
                <w:color w:val="000000"/>
                <w:lang w:eastAsia="en-AU"/>
              </w:rPr>
              <w:t>Mean of all years</w:t>
            </w:r>
            <w:r>
              <w:rPr>
                <w:rFonts w:eastAsia="Times New Roman" w:cs="Times New Roman"/>
                <w:color w:val="000000"/>
                <w:lang w:eastAsia="en-AU"/>
              </w:rPr>
              <w:t>’</w:t>
            </w:r>
            <w:r w:rsidRPr="00EA700F">
              <w:rPr>
                <w:rFonts w:eastAsia="Times New Roman" w:cs="Times New Roman"/>
                <w:color w:val="000000"/>
                <w:lang w:eastAsia="en-AU"/>
              </w:rPr>
              <w:t xml:space="preserve"> number of low spells</w:t>
            </w:r>
          </w:p>
        </w:tc>
        <w:tc>
          <w:tcPr>
            <w:tcW w:w="1902" w:type="dxa"/>
          </w:tcPr>
          <w:p w14:paraId="4C8CA8F2" w14:textId="77777777" w:rsidR="008E156A" w:rsidRDefault="00C13E06" w:rsidP="00FF6655">
            <w:pPr>
              <w:spacing w:line="276" w:lineRule="auto"/>
            </w:pPr>
            <w:r w:rsidRPr="00EA700F">
              <w:t>MDFAnnLSNum</w:t>
            </w:r>
          </w:p>
        </w:tc>
        <w:tc>
          <w:tcPr>
            <w:tcW w:w="2410" w:type="dxa"/>
            <w:gridSpan w:val="2"/>
          </w:tcPr>
          <w:p w14:paraId="4B3A26BA"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year</w:t>
            </w:r>
            <w:r w:rsidRPr="00EA700F">
              <w:rPr>
                <w:rFonts w:eastAsia="Times New Roman" w:cs="Times New Roman"/>
                <w:color w:val="000000"/>
                <w:vertAlign w:val="superscript"/>
                <w:lang w:eastAsia="en-AU"/>
              </w:rPr>
              <w:t>-1</w:t>
            </w:r>
          </w:p>
        </w:tc>
        <w:tc>
          <w:tcPr>
            <w:tcW w:w="2500" w:type="dxa"/>
            <w:vMerge/>
          </w:tcPr>
          <w:p w14:paraId="10EC8D1B" w14:textId="77777777" w:rsidR="008E156A" w:rsidRDefault="008E156A" w:rsidP="00FF6655">
            <w:pPr>
              <w:spacing w:line="276" w:lineRule="auto"/>
              <w:rPr>
                <w:rFonts w:eastAsia="Times New Roman" w:cs="Times New Roman"/>
                <w:color w:val="000000"/>
                <w:lang w:eastAsia="en-AU"/>
              </w:rPr>
            </w:pPr>
          </w:p>
        </w:tc>
      </w:tr>
      <w:tr w:rsidR="00C13E06" w:rsidRPr="00EA700F" w14:paraId="10AA7D1D" w14:textId="77777777" w:rsidTr="00C13E06">
        <w:tc>
          <w:tcPr>
            <w:tcW w:w="2204" w:type="dxa"/>
          </w:tcPr>
          <w:p w14:paraId="10C1D302" w14:textId="77777777" w:rsidR="00C13E06" w:rsidRPr="00EA700F" w:rsidRDefault="00C13E06" w:rsidP="00AC4611">
            <w:pPr>
              <w:spacing w:line="276" w:lineRule="auto"/>
              <w:rPr>
                <w:rFonts w:eastAsia="Times New Roman" w:cs="Times New Roman"/>
                <w:color w:val="000000"/>
                <w:lang w:eastAsia="en-AU"/>
              </w:rPr>
            </w:pPr>
            <w:r w:rsidRPr="00EA700F">
              <w:rPr>
                <w:color w:val="000000"/>
              </w:rPr>
              <w:t>CV of all years’ number of low spells</w:t>
            </w:r>
          </w:p>
        </w:tc>
        <w:tc>
          <w:tcPr>
            <w:tcW w:w="1902" w:type="dxa"/>
          </w:tcPr>
          <w:p w14:paraId="76C8B80F" w14:textId="77777777" w:rsidR="008E156A" w:rsidRDefault="00C13E06" w:rsidP="00FF6655">
            <w:pPr>
              <w:spacing w:line="276" w:lineRule="auto"/>
            </w:pPr>
            <w:r w:rsidRPr="00EA700F">
              <w:t>CVAnnLSNum</w:t>
            </w:r>
          </w:p>
        </w:tc>
        <w:tc>
          <w:tcPr>
            <w:tcW w:w="2410" w:type="dxa"/>
            <w:gridSpan w:val="2"/>
          </w:tcPr>
          <w:p w14:paraId="0D4A0A78"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6C804A2C" w14:textId="77777777" w:rsidR="008E156A" w:rsidRDefault="008E156A" w:rsidP="00FF6655">
            <w:pPr>
              <w:spacing w:line="276" w:lineRule="auto"/>
              <w:rPr>
                <w:rFonts w:eastAsia="Times New Roman" w:cs="Times New Roman"/>
                <w:color w:val="000000"/>
                <w:lang w:eastAsia="en-AU"/>
              </w:rPr>
            </w:pPr>
          </w:p>
        </w:tc>
      </w:tr>
      <w:tr w:rsidR="00C13E06" w:rsidRPr="00EA700F" w14:paraId="2AED0750" w14:textId="77777777" w:rsidTr="00C13E06">
        <w:tc>
          <w:tcPr>
            <w:tcW w:w="2204" w:type="dxa"/>
            <w:vAlign w:val="center"/>
          </w:tcPr>
          <w:p w14:paraId="778E7036" w14:textId="77777777" w:rsidR="00C13E06" w:rsidRPr="00EA700F" w:rsidRDefault="00C13E06" w:rsidP="00AC4611">
            <w:pPr>
              <w:spacing w:line="276" w:lineRule="auto"/>
              <w:rPr>
                <w:rFonts w:eastAsia="Times New Roman" w:cs="Times New Roman"/>
                <w:color w:val="000000"/>
                <w:lang w:eastAsia="en-AU"/>
              </w:rPr>
            </w:pPr>
            <w:r w:rsidRPr="00EA700F">
              <w:rPr>
                <w:rFonts w:eastAsia="Times New Roman" w:cs="Times New Roman"/>
                <w:color w:val="000000"/>
                <w:lang w:eastAsia="en-AU"/>
              </w:rPr>
              <w:t>Mean duration of low spells</w:t>
            </w:r>
          </w:p>
        </w:tc>
        <w:tc>
          <w:tcPr>
            <w:tcW w:w="1902" w:type="dxa"/>
          </w:tcPr>
          <w:p w14:paraId="2E73CE0A" w14:textId="77777777" w:rsidR="008E156A" w:rsidRDefault="00C13E06" w:rsidP="00FF6655">
            <w:pPr>
              <w:spacing w:line="276" w:lineRule="auto"/>
            </w:pPr>
            <w:r w:rsidRPr="00EA700F">
              <w:t>LSMeanDur</w:t>
            </w:r>
          </w:p>
        </w:tc>
        <w:tc>
          <w:tcPr>
            <w:tcW w:w="2410" w:type="dxa"/>
            <w:gridSpan w:val="2"/>
          </w:tcPr>
          <w:p w14:paraId="2BB42A61"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days</w:t>
            </w:r>
          </w:p>
        </w:tc>
        <w:tc>
          <w:tcPr>
            <w:tcW w:w="2500" w:type="dxa"/>
            <w:vMerge/>
          </w:tcPr>
          <w:p w14:paraId="39CA8F6C" w14:textId="77777777" w:rsidR="008E156A" w:rsidRDefault="008E156A" w:rsidP="00FF6655">
            <w:pPr>
              <w:spacing w:line="276" w:lineRule="auto"/>
              <w:rPr>
                <w:rFonts w:eastAsia="Times New Roman" w:cs="Times New Roman"/>
                <w:color w:val="000000"/>
                <w:lang w:eastAsia="en-AU"/>
              </w:rPr>
            </w:pPr>
          </w:p>
        </w:tc>
      </w:tr>
      <w:tr w:rsidR="00C13E06" w:rsidRPr="00EA700F" w14:paraId="37B47A90" w14:textId="77777777" w:rsidTr="00C13E06">
        <w:tc>
          <w:tcPr>
            <w:tcW w:w="2204" w:type="dxa"/>
          </w:tcPr>
          <w:p w14:paraId="623E632C" w14:textId="77777777" w:rsidR="00C13E06" w:rsidRPr="00EA700F" w:rsidRDefault="00C13E06" w:rsidP="00AC4611">
            <w:pPr>
              <w:spacing w:line="276" w:lineRule="auto"/>
              <w:rPr>
                <w:rFonts w:eastAsia="Times New Roman" w:cs="Times New Roman"/>
                <w:color w:val="000000"/>
                <w:lang w:eastAsia="en-AU"/>
              </w:rPr>
            </w:pPr>
            <w:r w:rsidRPr="00EA700F">
              <w:rPr>
                <w:rFonts w:eastAsia="Times New Roman" w:cs="Times New Roman"/>
                <w:color w:val="000000"/>
                <w:lang w:eastAsia="en-AU"/>
              </w:rPr>
              <w:t>CV of all years’ low spell mean duration</w:t>
            </w:r>
          </w:p>
        </w:tc>
        <w:tc>
          <w:tcPr>
            <w:tcW w:w="1902" w:type="dxa"/>
          </w:tcPr>
          <w:p w14:paraId="0E6F8A65" w14:textId="77777777" w:rsidR="008E156A" w:rsidRDefault="00C13E06" w:rsidP="00FF6655">
            <w:pPr>
              <w:spacing w:line="276" w:lineRule="auto"/>
            </w:pPr>
            <w:r w:rsidRPr="00EA700F">
              <w:t>CVAnnLSMeanDur</w:t>
            </w:r>
          </w:p>
        </w:tc>
        <w:tc>
          <w:tcPr>
            <w:tcW w:w="2410" w:type="dxa"/>
            <w:gridSpan w:val="2"/>
          </w:tcPr>
          <w:p w14:paraId="681CFE62"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3B57F08F" w14:textId="77777777" w:rsidR="008E156A" w:rsidRDefault="008E156A" w:rsidP="00FF6655">
            <w:pPr>
              <w:spacing w:line="276" w:lineRule="auto"/>
              <w:rPr>
                <w:rFonts w:eastAsia="Times New Roman" w:cs="Times New Roman"/>
                <w:color w:val="000000"/>
                <w:lang w:eastAsia="en-AU"/>
              </w:rPr>
            </w:pPr>
          </w:p>
        </w:tc>
      </w:tr>
      <w:tr w:rsidR="00C13E06" w:rsidRPr="00EA700F" w14:paraId="237ADE8E" w14:textId="77777777" w:rsidTr="00C13E06">
        <w:tc>
          <w:tcPr>
            <w:tcW w:w="2204" w:type="dxa"/>
          </w:tcPr>
          <w:p w14:paraId="21CEAD46" w14:textId="77777777" w:rsidR="00C13E06" w:rsidRPr="00EA700F" w:rsidRDefault="00C13E06" w:rsidP="00AC4611">
            <w:pPr>
              <w:spacing w:line="276" w:lineRule="auto"/>
              <w:rPr>
                <w:rFonts w:eastAsia="Times New Roman" w:cs="Times New Roman"/>
                <w:color w:val="000000"/>
                <w:lang w:eastAsia="en-AU"/>
              </w:rPr>
            </w:pPr>
            <w:r w:rsidRPr="00EA700F">
              <w:rPr>
                <w:rFonts w:eastAsia="Times New Roman" w:cs="Times New Roman"/>
                <w:color w:val="000000"/>
                <w:lang w:eastAsia="en-AU"/>
              </w:rPr>
              <w:t>Mean flow during driest week</w:t>
            </w:r>
            <w:r>
              <w:rPr>
                <w:rFonts w:eastAsia="Times New Roman" w:cs="Times New Roman"/>
                <w:color w:val="000000"/>
                <w:lang w:eastAsia="en-AU"/>
              </w:rPr>
              <w:t xml:space="preserve"> of the year</w:t>
            </w:r>
            <w:r w:rsidRPr="00EA700F">
              <w:rPr>
                <w:rFonts w:eastAsia="Times New Roman" w:cs="Times New Roman"/>
                <w:color w:val="000000"/>
                <w:lang w:eastAsia="en-AU"/>
              </w:rPr>
              <w:t xml:space="preserve">* </w:t>
            </w:r>
          </w:p>
        </w:tc>
        <w:tc>
          <w:tcPr>
            <w:tcW w:w="1902" w:type="dxa"/>
          </w:tcPr>
          <w:p w14:paraId="10DA0A6F" w14:textId="77777777" w:rsidR="008E156A" w:rsidRDefault="00C13E06" w:rsidP="00FF6655">
            <w:pPr>
              <w:spacing w:line="276" w:lineRule="auto"/>
              <w:rPr>
                <w:color w:val="000000"/>
              </w:rPr>
            </w:pPr>
            <w:r w:rsidRPr="00EA700F">
              <w:rPr>
                <w:color w:val="000000"/>
              </w:rPr>
              <w:t>MA.7daysMinMeannorm</w:t>
            </w:r>
          </w:p>
        </w:tc>
        <w:tc>
          <w:tcPr>
            <w:tcW w:w="2410" w:type="dxa"/>
            <w:gridSpan w:val="2"/>
          </w:tcPr>
          <w:p w14:paraId="17CEFA0D"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7A5B8143" w14:textId="77777777" w:rsidR="008E156A" w:rsidRDefault="008E156A" w:rsidP="00FF6655">
            <w:pPr>
              <w:spacing w:line="276" w:lineRule="auto"/>
              <w:rPr>
                <w:rFonts w:eastAsia="Times New Roman" w:cs="Times New Roman"/>
                <w:color w:val="000000"/>
                <w:lang w:eastAsia="en-AU"/>
              </w:rPr>
            </w:pPr>
          </w:p>
        </w:tc>
      </w:tr>
      <w:tr w:rsidR="00C13E06" w:rsidRPr="00EA700F" w14:paraId="3A59DF49" w14:textId="77777777" w:rsidTr="00C13E06">
        <w:tc>
          <w:tcPr>
            <w:tcW w:w="2204" w:type="dxa"/>
          </w:tcPr>
          <w:p w14:paraId="3BB8A0C3" w14:textId="77777777" w:rsidR="00C13E06" w:rsidRPr="00EA700F" w:rsidRDefault="00C13E06" w:rsidP="00AC4611">
            <w:pPr>
              <w:spacing w:line="276" w:lineRule="auto"/>
              <w:rPr>
                <w:rFonts w:eastAsia="Times New Roman" w:cs="Times New Roman"/>
                <w:color w:val="000000"/>
                <w:lang w:eastAsia="en-AU"/>
              </w:rPr>
            </w:pPr>
            <w:r w:rsidRPr="00EA700F">
              <w:rPr>
                <w:rFonts w:eastAsia="Times New Roman" w:cs="Times New Roman"/>
                <w:color w:val="000000"/>
                <w:lang w:eastAsia="en-AU"/>
              </w:rPr>
              <w:lastRenderedPageBreak/>
              <w:t>Mean days per year under 0.1ML/day flow</w:t>
            </w:r>
          </w:p>
        </w:tc>
        <w:tc>
          <w:tcPr>
            <w:tcW w:w="1902" w:type="dxa"/>
          </w:tcPr>
          <w:p w14:paraId="34FC3501" w14:textId="77777777" w:rsidR="008E156A" w:rsidRDefault="00C13E06" w:rsidP="00FF6655">
            <w:pPr>
              <w:spacing w:line="276" w:lineRule="auto"/>
            </w:pPr>
            <w:r w:rsidRPr="00EA700F">
              <w:t>MDFAnnUnder0.1</w:t>
            </w:r>
          </w:p>
        </w:tc>
        <w:tc>
          <w:tcPr>
            <w:tcW w:w="2410" w:type="dxa"/>
            <w:gridSpan w:val="2"/>
          </w:tcPr>
          <w:p w14:paraId="4A8A2AE0"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days/year</w:t>
            </w:r>
          </w:p>
        </w:tc>
        <w:tc>
          <w:tcPr>
            <w:tcW w:w="2500" w:type="dxa"/>
            <w:vMerge/>
          </w:tcPr>
          <w:p w14:paraId="319BA01A" w14:textId="77777777" w:rsidR="008E156A" w:rsidRDefault="008E156A" w:rsidP="00FF6655">
            <w:pPr>
              <w:spacing w:line="276" w:lineRule="auto"/>
              <w:rPr>
                <w:rFonts w:eastAsia="Times New Roman" w:cs="Times New Roman"/>
                <w:color w:val="000000"/>
                <w:lang w:eastAsia="en-AU"/>
              </w:rPr>
            </w:pPr>
          </w:p>
        </w:tc>
      </w:tr>
      <w:tr w:rsidR="00C13E06" w:rsidRPr="00EA700F" w14:paraId="2F274797" w14:textId="77777777" w:rsidTr="00C13E06">
        <w:tc>
          <w:tcPr>
            <w:tcW w:w="2204" w:type="dxa"/>
          </w:tcPr>
          <w:p w14:paraId="24D7C531" w14:textId="77777777" w:rsidR="00C13E06" w:rsidRPr="00EA700F" w:rsidRDefault="00C13E06" w:rsidP="00AC4611">
            <w:pPr>
              <w:spacing w:line="276" w:lineRule="auto"/>
              <w:rPr>
                <w:rFonts w:eastAsia="Times New Roman" w:cs="Times New Roman"/>
                <w:color w:val="000000"/>
                <w:lang w:eastAsia="en-AU"/>
              </w:rPr>
            </w:pPr>
            <w:r w:rsidRPr="00EA700F">
              <w:rPr>
                <w:rFonts w:eastAsia="Times New Roman" w:cs="Times New Roman"/>
                <w:color w:val="000000"/>
                <w:lang w:eastAsia="en-AU"/>
              </w:rPr>
              <w:t>CV of all years</w:t>
            </w:r>
            <w:r>
              <w:rPr>
                <w:rFonts w:eastAsia="Times New Roman" w:cs="Times New Roman"/>
                <w:color w:val="000000"/>
                <w:lang w:eastAsia="en-AU"/>
              </w:rPr>
              <w:t>’</w:t>
            </w:r>
            <w:r w:rsidRPr="00EA700F">
              <w:rPr>
                <w:rFonts w:eastAsia="Times New Roman" w:cs="Times New Roman"/>
                <w:color w:val="000000"/>
                <w:lang w:eastAsia="en-AU"/>
              </w:rPr>
              <w:t xml:space="preserve"> days per year under 0.1ML/day flow</w:t>
            </w:r>
          </w:p>
        </w:tc>
        <w:tc>
          <w:tcPr>
            <w:tcW w:w="1902" w:type="dxa"/>
          </w:tcPr>
          <w:p w14:paraId="04B4C232" w14:textId="77777777" w:rsidR="008E156A" w:rsidRDefault="00C13E06" w:rsidP="00FF6655">
            <w:pPr>
              <w:spacing w:line="276" w:lineRule="auto"/>
            </w:pPr>
            <w:r w:rsidRPr="00EA700F">
              <w:t>CVAnnMDFAnnUnder0.1</w:t>
            </w:r>
          </w:p>
        </w:tc>
        <w:tc>
          <w:tcPr>
            <w:tcW w:w="2410" w:type="dxa"/>
            <w:gridSpan w:val="2"/>
          </w:tcPr>
          <w:p w14:paraId="258AA007"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5229F84B" w14:textId="77777777" w:rsidR="008E156A" w:rsidRDefault="008E156A" w:rsidP="00FF6655">
            <w:pPr>
              <w:spacing w:line="276" w:lineRule="auto"/>
              <w:rPr>
                <w:rFonts w:eastAsia="Times New Roman" w:cs="Times New Roman"/>
                <w:color w:val="000000"/>
                <w:lang w:eastAsia="en-AU"/>
              </w:rPr>
            </w:pPr>
          </w:p>
        </w:tc>
      </w:tr>
      <w:tr w:rsidR="00C13E06" w:rsidRPr="00EA700F" w14:paraId="34B70565" w14:textId="77777777" w:rsidTr="00C13E06">
        <w:tc>
          <w:tcPr>
            <w:tcW w:w="9016" w:type="dxa"/>
            <w:gridSpan w:val="5"/>
          </w:tcPr>
          <w:p w14:paraId="10F22661"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i/>
                <w:color w:val="000000"/>
                <w:lang w:eastAsia="en-AU"/>
              </w:rPr>
              <w:t>Colwell’s indices</w:t>
            </w:r>
          </w:p>
        </w:tc>
      </w:tr>
      <w:tr w:rsidR="00C13E06" w:rsidRPr="00EA700F" w14:paraId="1E4189D9" w14:textId="77777777" w:rsidTr="00C13E06">
        <w:tc>
          <w:tcPr>
            <w:tcW w:w="2204" w:type="dxa"/>
          </w:tcPr>
          <w:p w14:paraId="6C56C955" w14:textId="77777777" w:rsidR="00C13E06" w:rsidRPr="00EA700F" w:rsidRDefault="00C13E06" w:rsidP="00AC4611">
            <w:pPr>
              <w:spacing w:line="276" w:lineRule="auto"/>
              <w:rPr>
                <w:rFonts w:eastAsia="Times New Roman" w:cs="Times New Roman"/>
                <w:color w:val="000000"/>
                <w:lang w:eastAsia="en-AU"/>
              </w:rPr>
            </w:pPr>
            <w:r w:rsidRPr="00EA700F">
              <w:rPr>
                <w:color w:val="000000"/>
              </w:rPr>
              <w:t xml:space="preserve">Constancy </w:t>
            </w:r>
            <w:r>
              <w:rPr>
                <w:color w:val="000000"/>
              </w:rPr>
              <w:t>of</w:t>
            </w:r>
            <w:r w:rsidRPr="00EA700F">
              <w:rPr>
                <w:color w:val="000000"/>
              </w:rPr>
              <w:t xml:space="preserve"> monthly mean daily flow </w:t>
            </w:r>
          </w:p>
        </w:tc>
        <w:tc>
          <w:tcPr>
            <w:tcW w:w="1902" w:type="dxa"/>
          </w:tcPr>
          <w:p w14:paraId="5876B352" w14:textId="77777777" w:rsidR="008E156A" w:rsidRDefault="00C13E06" w:rsidP="00FF6655">
            <w:pPr>
              <w:spacing w:line="276" w:lineRule="auto"/>
            </w:pPr>
            <w:r w:rsidRPr="00EA700F">
              <w:t>C_MDFM</w:t>
            </w:r>
          </w:p>
        </w:tc>
        <w:tc>
          <w:tcPr>
            <w:tcW w:w="2410" w:type="dxa"/>
            <w:gridSpan w:val="2"/>
          </w:tcPr>
          <w:p w14:paraId="5CCA2AED"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val="restart"/>
          </w:tcPr>
          <w:p w14:paraId="52DDB3A4" w14:textId="77777777" w:rsidR="00C13E06" w:rsidRPr="00EA700F" w:rsidRDefault="00C13E06" w:rsidP="00AC4611">
            <w:pPr>
              <w:spacing w:line="276" w:lineRule="auto"/>
              <w:rPr>
                <w:rFonts w:eastAsia="Times New Roman" w:cs="Times New Roman"/>
                <w:color w:val="000000"/>
                <w:lang w:eastAsia="en-AU"/>
              </w:rPr>
            </w:pPr>
            <w:r w:rsidRPr="00EA700F">
              <w:rPr>
                <w:rFonts w:cs="Helvetica"/>
                <w:color w:val="000000"/>
              </w:rPr>
              <w:t xml:space="preserve">Colwell’s indices provide a measure of the seasonal predictability of flow events and therefore water availability within the riparian zone. </w:t>
            </w:r>
            <w:r w:rsidRPr="00EA700F">
              <w:rPr>
                <w:rFonts w:eastAsia="Times New Roman" w:cs="Times New Roman"/>
                <w:iCs/>
                <w:color w:val="000000"/>
                <w:lang w:eastAsia="en-AU"/>
              </w:rPr>
              <w:t>Constancy</w:t>
            </w:r>
            <w:r w:rsidRPr="00EA700F">
              <w:rPr>
                <w:rFonts w:eastAsia="Times New Roman" w:cs="Times New Roman"/>
                <w:color w:val="000000"/>
                <w:lang w:eastAsia="en-AU"/>
              </w:rPr>
              <w:t xml:space="preserve"> (</w:t>
            </w:r>
            <w:r>
              <w:rPr>
                <w:rFonts w:eastAsia="Times New Roman" w:cs="Times New Roman"/>
                <w:color w:val="000000"/>
                <w:lang w:eastAsia="en-AU"/>
              </w:rPr>
              <w:t>C</w:t>
            </w:r>
            <w:r w:rsidRPr="00EA700F">
              <w:rPr>
                <w:rFonts w:eastAsia="Times New Roman" w:cs="Times New Roman"/>
                <w:color w:val="000000"/>
                <w:lang w:eastAsia="en-AU"/>
              </w:rPr>
              <w:t xml:space="preserve">) measures uniformity of flow across seasons, and is maximised when flow conditions do not differ between seasons. </w:t>
            </w:r>
            <w:r w:rsidRPr="00EA700F">
              <w:rPr>
                <w:iCs/>
                <w:color w:val="000000"/>
              </w:rPr>
              <w:t>Contingency (M)</w:t>
            </w:r>
            <w:r w:rsidRPr="00EA700F">
              <w:rPr>
                <w:color w:val="000000"/>
              </w:rPr>
              <w:t xml:space="preserve"> is a measure of interannual uniformity in seasonal flow patterns, and is maximized when seasonal patterns of flow are consistent between years.  We generated Colwell</w:t>
            </w:r>
            <w:r>
              <w:rPr>
                <w:color w:val="000000"/>
              </w:rPr>
              <w:t>’</w:t>
            </w:r>
            <w:r w:rsidRPr="00EA700F">
              <w:rPr>
                <w:color w:val="000000"/>
              </w:rPr>
              <w:t>s indices for both average flow conditions and minimum flows conditions.</w:t>
            </w:r>
          </w:p>
        </w:tc>
      </w:tr>
      <w:tr w:rsidR="00C13E06" w:rsidRPr="00EA700F" w14:paraId="1F6C0F4F" w14:textId="77777777" w:rsidTr="00C13E06">
        <w:tc>
          <w:tcPr>
            <w:tcW w:w="2204" w:type="dxa"/>
          </w:tcPr>
          <w:p w14:paraId="5352198E" w14:textId="77777777" w:rsidR="00C13E06" w:rsidRPr="00EA700F" w:rsidRDefault="00C13E06" w:rsidP="00AC4611">
            <w:pPr>
              <w:spacing w:line="276" w:lineRule="auto"/>
              <w:rPr>
                <w:rFonts w:eastAsia="Times New Roman" w:cs="Times New Roman"/>
                <w:color w:val="000000"/>
                <w:lang w:eastAsia="en-AU"/>
              </w:rPr>
            </w:pPr>
            <w:r>
              <w:rPr>
                <w:color w:val="000000"/>
              </w:rPr>
              <w:t>Contingency of</w:t>
            </w:r>
            <w:r w:rsidRPr="00EA700F">
              <w:rPr>
                <w:color w:val="000000"/>
              </w:rPr>
              <w:t xml:space="preserve"> monthly mean daily flow </w:t>
            </w:r>
          </w:p>
        </w:tc>
        <w:tc>
          <w:tcPr>
            <w:tcW w:w="1902" w:type="dxa"/>
          </w:tcPr>
          <w:p w14:paraId="0FAB409E" w14:textId="77777777" w:rsidR="008E156A" w:rsidRDefault="00C13E06" w:rsidP="00FF6655">
            <w:pPr>
              <w:spacing w:line="276" w:lineRule="auto"/>
            </w:pPr>
            <w:r w:rsidRPr="00EA700F">
              <w:t>M_MDFM</w:t>
            </w:r>
          </w:p>
        </w:tc>
        <w:tc>
          <w:tcPr>
            <w:tcW w:w="2410" w:type="dxa"/>
            <w:gridSpan w:val="2"/>
          </w:tcPr>
          <w:p w14:paraId="37DAB3AF"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5C2C0296" w14:textId="77777777" w:rsidR="008E156A" w:rsidRDefault="008E156A" w:rsidP="00FF6655">
            <w:pPr>
              <w:spacing w:line="360" w:lineRule="auto"/>
              <w:rPr>
                <w:rFonts w:eastAsia="Times New Roman" w:cs="Times New Roman"/>
                <w:color w:val="000000"/>
                <w:lang w:eastAsia="en-AU"/>
              </w:rPr>
            </w:pPr>
          </w:p>
        </w:tc>
      </w:tr>
      <w:tr w:rsidR="00C13E06" w:rsidRPr="00EA700F" w14:paraId="4EE30B7B" w14:textId="77777777" w:rsidTr="00C13E06">
        <w:tc>
          <w:tcPr>
            <w:tcW w:w="2204" w:type="dxa"/>
          </w:tcPr>
          <w:p w14:paraId="0F9402DF" w14:textId="77777777" w:rsidR="00C13E06" w:rsidRPr="00EA700F" w:rsidRDefault="00C13E06" w:rsidP="00AC4611">
            <w:pPr>
              <w:spacing w:line="276" w:lineRule="auto"/>
              <w:rPr>
                <w:rFonts w:eastAsia="Times New Roman" w:cs="Times New Roman"/>
                <w:color w:val="000000"/>
                <w:lang w:eastAsia="en-AU"/>
              </w:rPr>
            </w:pPr>
            <w:r w:rsidRPr="00EA700F">
              <w:rPr>
                <w:color w:val="000000"/>
              </w:rPr>
              <w:t>Constancy based on monthly minimum daily flow</w:t>
            </w:r>
          </w:p>
        </w:tc>
        <w:tc>
          <w:tcPr>
            <w:tcW w:w="1902" w:type="dxa"/>
          </w:tcPr>
          <w:p w14:paraId="3C3EEF31" w14:textId="77777777" w:rsidR="008E156A" w:rsidRDefault="00C13E06" w:rsidP="00FF6655">
            <w:pPr>
              <w:spacing w:line="276" w:lineRule="auto"/>
            </w:pPr>
            <w:r w:rsidRPr="00EA700F">
              <w:t>C_MinM</w:t>
            </w:r>
          </w:p>
        </w:tc>
        <w:tc>
          <w:tcPr>
            <w:tcW w:w="2410" w:type="dxa"/>
            <w:gridSpan w:val="2"/>
          </w:tcPr>
          <w:p w14:paraId="556AFDE5"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049B24E5" w14:textId="77777777" w:rsidR="008E156A" w:rsidRDefault="008E156A" w:rsidP="00FF6655">
            <w:pPr>
              <w:spacing w:line="360" w:lineRule="auto"/>
              <w:rPr>
                <w:rFonts w:eastAsia="Times New Roman" w:cs="Times New Roman"/>
                <w:color w:val="000000"/>
                <w:lang w:eastAsia="en-AU"/>
              </w:rPr>
            </w:pPr>
          </w:p>
        </w:tc>
      </w:tr>
      <w:tr w:rsidR="00C13E06" w:rsidRPr="00EA700F" w14:paraId="02E9C9AD" w14:textId="77777777" w:rsidTr="00C13E06">
        <w:tc>
          <w:tcPr>
            <w:tcW w:w="2204" w:type="dxa"/>
          </w:tcPr>
          <w:p w14:paraId="773C408D" w14:textId="77777777" w:rsidR="00C13E06" w:rsidRPr="00EA700F" w:rsidRDefault="00C13E06" w:rsidP="00AC4611">
            <w:pPr>
              <w:spacing w:line="276" w:lineRule="auto"/>
              <w:rPr>
                <w:rFonts w:eastAsia="Times New Roman" w:cs="Times New Roman"/>
                <w:color w:val="000000"/>
                <w:lang w:eastAsia="en-AU"/>
              </w:rPr>
            </w:pPr>
            <w:r w:rsidRPr="00EA700F">
              <w:rPr>
                <w:color w:val="000000"/>
              </w:rPr>
              <w:t xml:space="preserve">Contingency based on monthly minimum daily flow </w:t>
            </w:r>
          </w:p>
        </w:tc>
        <w:tc>
          <w:tcPr>
            <w:tcW w:w="1902" w:type="dxa"/>
          </w:tcPr>
          <w:p w14:paraId="5D855D61" w14:textId="77777777" w:rsidR="008E156A" w:rsidRDefault="00C13E06" w:rsidP="00FF6655">
            <w:pPr>
              <w:spacing w:line="276" w:lineRule="auto"/>
            </w:pPr>
            <w:r w:rsidRPr="00EA700F">
              <w:t>M_MinM</w:t>
            </w:r>
          </w:p>
        </w:tc>
        <w:tc>
          <w:tcPr>
            <w:tcW w:w="2410" w:type="dxa"/>
            <w:gridSpan w:val="2"/>
          </w:tcPr>
          <w:p w14:paraId="605C2B54"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4AF70E3B" w14:textId="77777777" w:rsidR="008E156A" w:rsidRDefault="008E156A" w:rsidP="00FF6655">
            <w:pPr>
              <w:spacing w:line="360" w:lineRule="auto"/>
              <w:rPr>
                <w:rFonts w:eastAsia="Times New Roman" w:cs="Times New Roman"/>
                <w:color w:val="000000"/>
                <w:lang w:eastAsia="en-AU"/>
              </w:rPr>
            </w:pPr>
          </w:p>
        </w:tc>
      </w:tr>
    </w:tbl>
    <w:p w14:paraId="5DEA95F6" w14:textId="77777777" w:rsidR="008E156A" w:rsidRDefault="008E156A" w:rsidP="00FF6655">
      <w:pPr>
        <w:spacing w:line="360" w:lineRule="auto"/>
        <w:rPr>
          <w:b/>
        </w:rPr>
      </w:pPr>
    </w:p>
    <w:p w14:paraId="0B87ED58" w14:textId="77777777" w:rsidR="008E156A" w:rsidRDefault="008E156A" w:rsidP="00FF6655">
      <w:pPr>
        <w:spacing w:line="360" w:lineRule="auto"/>
        <w:rPr>
          <w:b/>
        </w:rPr>
      </w:pPr>
    </w:p>
    <w:p w14:paraId="78A8ED75" w14:textId="77777777" w:rsidR="008E156A" w:rsidRDefault="008E156A" w:rsidP="00FF6655">
      <w:pPr>
        <w:spacing w:line="360" w:lineRule="auto"/>
        <w:rPr>
          <w:b/>
        </w:rPr>
      </w:pPr>
    </w:p>
    <w:p w14:paraId="03AA8CF5" w14:textId="77777777" w:rsidR="008E156A" w:rsidRDefault="008E156A" w:rsidP="00FF6655">
      <w:pPr>
        <w:spacing w:line="360" w:lineRule="auto"/>
        <w:rPr>
          <w:b/>
        </w:rPr>
      </w:pPr>
    </w:p>
    <w:p w14:paraId="40EE3266" w14:textId="77777777" w:rsidR="008E156A" w:rsidRDefault="008E156A" w:rsidP="00FF6655">
      <w:pPr>
        <w:spacing w:line="360" w:lineRule="auto"/>
        <w:rPr>
          <w:b/>
        </w:rPr>
      </w:pPr>
    </w:p>
    <w:p w14:paraId="0D105105" w14:textId="77777777" w:rsidR="008E156A" w:rsidRDefault="008E156A" w:rsidP="00FF6655">
      <w:pPr>
        <w:spacing w:line="360" w:lineRule="auto"/>
        <w:rPr>
          <w:b/>
        </w:rPr>
      </w:pPr>
    </w:p>
    <w:p w14:paraId="4600D7C0" w14:textId="77777777" w:rsidR="008E156A" w:rsidRDefault="008E156A" w:rsidP="00FF6655">
      <w:pPr>
        <w:spacing w:line="360" w:lineRule="auto"/>
        <w:rPr>
          <w:b/>
        </w:rPr>
      </w:pPr>
    </w:p>
    <w:p w14:paraId="2961BDAA" w14:textId="77777777" w:rsidR="008E156A" w:rsidRDefault="008E156A" w:rsidP="00FF6655">
      <w:pPr>
        <w:spacing w:line="360" w:lineRule="auto"/>
        <w:rPr>
          <w:b/>
        </w:rPr>
      </w:pPr>
    </w:p>
    <w:p w14:paraId="25B5DF3A" w14:textId="26CF26FC" w:rsidR="00C13E06" w:rsidRDefault="00FD6EDE" w:rsidP="006C5031">
      <w:pPr>
        <w:pStyle w:val="Caption"/>
        <w:spacing w:line="360" w:lineRule="auto"/>
      </w:pPr>
      <w:r w:rsidRPr="00FD6EDE">
        <w:rPr>
          <w:b/>
          <w:color w:val="auto"/>
          <w:sz w:val="22"/>
          <w:szCs w:val="22"/>
        </w:rPr>
        <w:lastRenderedPageBreak/>
        <w:t>Table 4.</w:t>
      </w:r>
      <w:r w:rsidRPr="00FD6EDE">
        <w:rPr>
          <w:color w:val="auto"/>
          <w:sz w:val="22"/>
          <w:szCs w:val="22"/>
        </w:rPr>
        <w:t xml:space="preserve"> Statistics for regression models comparing hydrological metrics with site mean wood density. p.adj denotes p values adjusted by the Benjamini-Hochberg method. Statistics for models where Snowy Creek was removed as an outlier are also given. Significant results are shown in </w:t>
      </w:r>
      <w:r w:rsidR="00705B8D">
        <w:rPr>
          <w:color w:val="auto"/>
          <w:sz w:val="22"/>
          <w:szCs w:val="22"/>
        </w:rPr>
        <w:t>bold</w:t>
      </w:r>
      <w:r w:rsidRPr="00FD6EDE">
        <w:rPr>
          <w:color w:val="auto"/>
          <w:sz w:val="22"/>
          <w:szCs w:val="22"/>
        </w:rPr>
        <w:t xml:space="preserve">. The initial best fit for AS20YrARInorm was an exponential model, but after removal of Snowy Creek, values are given for a quadratic model which provided a better fit. The model for MA.7daysMinMeannorm was made non-significant after p-value adjustment, but returned to significance following outlier removal. CVAnnHSPeak was non-significant initially but a significant relationship became apparent following outlier </w:t>
      </w:r>
      <w:commentRangeStart w:id="12"/>
      <w:r w:rsidRPr="00FD6EDE">
        <w:rPr>
          <w:color w:val="auto"/>
          <w:sz w:val="22"/>
          <w:szCs w:val="22"/>
        </w:rPr>
        <w:t>removal</w:t>
      </w:r>
      <w:commentRangeEnd w:id="12"/>
      <w:r w:rsidR="00802D61">
        <w:rPr>
          <w:rStyle w:val="CommentReference"/>
          <w:i w:val="0"/>
          <w:iCs w:val="0"/>
          <w:color w:val="auto"/>
        </w:rPr>
        <w:commentReference w:id="12"/>
      </w:r>
      <w:r w:rsidRPr="00FD6EDE">
        <w:rPr>
          <w:color w:val="auto"/>
          <w:sz w:val="22"/>
          <w:szCs w:val="22"/>
        </w:rPr>
        <w:t xml:space="preserve">. </w:t>
      </w:r>
    </w:p>
    <w:tbl>
      <w:tblPr>
        <w:tblW w:w="8602" w:type="dxa"/>
        <w:tblLook w:val="04A0" w:firstRow="1" w:lastRow="0" w:firstColumn="1" w:lastColumn="0" w:noHBand="0" w:noVBand="1"/>
      </w:tblPr>
      <w:tblGrid>
        <w:gridCol w:w="2462"/>
        <w:gridCol w:w="1040"/>
        <w:gridCol w:w="1040"/>
        <w:gridCol w:w="960"/>
        <w:gridCol w:w="1097"/>
        <w:gridCol w:w="1097"/>
        <w:gridCol w:w="906"/>
      </w:tblGrid>
      <w:tr w:rsidR="00C13E06" w:rsidRPr="00EA700F" w14:paraId="18BEB754" w14:textId="77777777" w:rsidTr="00C13E06">
        <w:trPr>
          <w:trHeight w:val="288"/>
        </w:trPr>
        <w:tc>
          <w:tcPr>
            <w:tcW w:w="2462" w:type="dxa"/>
            <w:tcBorders>
              <w:top w:val="single" w:sz="4" w:space="0" w:color="auto"/>
              <w:left w:val="single" w:sz="4" w:space="0" w:color="auto"/>
              <w:bottom w:val="nil"/>
              <w:right w:val="nil"/>
            </w:tcBorders>
            <w:shd w:val="clear" w:color="auto" w:fill="auto"/>
            <w:noWrap/>
            <w:vAlign w:val="bottom"/>
            <w:hideMark/>
          </w:tcPr>
          <w:p w14:paraId="4D417DF3"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 </w:t>
            </w:r>
          </w:p>
        </w:tc>
        <w:tc>
          <w:tcPr>
            <w:tcW w:w="2080" w:type="dxa"/>
            <w:gridSpan w:val="2"/>
            <w:tcBorders>
              <w:top w:val="single" w:sz="4" w:space="0" w:color="auto"/>
              <w:left w:val="single" w:sz="4" w:space="0" w:color="auto"/>
              <w:bottom w:val="nil"/>
              <w:right w:val="nil"/>
            </w:tcBorders>
            <w:shd w:val="clear" w:color="auto" w:fill="auto"/>
            <w:noWrap/>
            <w:vAlign w:val="bottom"/>
            <w:hideMark/>
          </w:tcPr>
          <w:p w14:paraId="6489B0DC"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All values included</w:t>
            </w:r>
          </w:p>
        </w:tc>
        <w:tc>
          <w:tcPr>
            <w:tcW w:w="960" w:type="dxa"/>
            <w:tcBorders>
              <w:top w:val="single" w:sz="4" w:space="0" w:color="auto"/>
              <w:left w:val="nil"/>
              <w:bottom w:val="nil"/>
              <w:right w:val="single" w:sz="4" w:space="0" w:color="auto"/>
            </w:tcBorders>
            <w:shd w:val="clear" w:color="auto" w:fill="auto"/>
            <w:noWrap/>
            <w:vAlign w:val="bottom"/>
            <w:hideMark/>
          </w:tcPr>
          <w:p w14:paraId="1152E31B"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 </w:t>
            </w:r>
          </w:p>
        </w:tc>
        <w:tc>
          <w:tcPr>
            <w:tcW w:w="3100" w:type="dxa"/>
            <w:gridSpan w:val="3"/>
            <w:tcBorders>
              <w:top w:val="single" w:sz="4" w:space="0" w:color="auto"/>
              <w:left w:val="single" w:sz="4" w:space="0" w:color="auto"/>
              <w:bottom w:val="nil"/>
              <w:right w:val="single" w:sz="4" w:space="0" w:color="000000"/>
            </w:tcBorders>
            <w:shd w:val="clear" w:color="auto" w:fill="auto"/>
            <w:noWrap/>
            <w:vAlign w:val="bottom"/>
            <w:hideMark/>
          </w:tcPr>
          <w:p w14:paraId="33DF4DF6"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Snowy Creek value removed</w:t>
            </w:r>
          </w:p>
        </w:tc>
      </w:tr>
      <w:tr w:rsidR="00C13E06" w:rsidRPr="00EA700F" w14:paraId="212B6BEC" w14:textId="77777777" w:rsidTr="00C13E06">
        <w:trPr>
          <w:trHeight w:val="288"/>
        </w:trPr>
        <w:tc>
          <w:tcPr>
            <w:tcW w:w="2462" w:type="dxa"/>
            <w:tcBorders>
              <w:top w:val="single" w:sz="4" w:space="0" w:color="auto"/>
              <w:left w:val="single" w:sz="4" w:space="0" w:color="auto"/>
              <w:bottom w:val="single" w:sz="4" w:space="0" w:color="auto"/>
              <w:right w:val="nil"/>
            </w:tcBorders>
            <w:shd w:val="clear" w:color="auto" w:fill="auto"/>
            <w:noWrap/>
            <w:vAlign w:val="bottom"/>
            <w:hideMark/>
          </w:tcPr>
          <w:p w14:paraId="678BC6A3" w14:textId="77777777" w:rsidR="008E156A" w:rsidRDefault="00C13E06" w:rsidP="00FF6655">
            <w:pPr>
              <w:spacing w:after="0" w:line="276" w:lineRule="auto"/>
              <w:rPr>
                <w:rFonts w:eastAsia="Times New Roman" w:cs="Times New Roman"/>
                <w:i/>
                <w:iCs/>
                <w:color w:val="000000"/>
                <w:sz w:val="20"/>
                <w:szCs w:val="20"/>
                <w:lang w:eastAsia="en-AU"/>
              </w:rPr>
            </w:pPr>
            <w:r w:rsidRPr="009546E2">
              <w:rPr>
                <w:rFonts w:eastAsia="Times New Roman" w:cs="Times New Roman"/>
                <w:i/>
                <w:iCs/>
                <w:color w:val="000000"/>
                <w:sz w:val="20"/>
                <w:szCs w:val="20"/>
                <w:lang w:eastAsia="en-AU"/>
              </w:rPr>
              <w:t>Metric</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505319" w14:textId="77777777" w:rsidR="008E156A" w:rsidRDefault="00C13E06" w:rsidP="00FF6655">
            <w:pPr>
              <w:spacing w:after="0" w:line="276" w:lineRule="auto"/>
              <w:rPr>
                <w:rFonts w:eastAsia="Times New Roman" w:cs="Times New Roman"/>
                <w:i/>
                <w:iCs/>
                <w:color w:val="000000"/>
                <w:sz w:val="20"/>
                <w:szCs w:val="20"/>
                <w:lang w:eastAsia="en-AU"/>
              </w:rPr>
            </w:pPr>
            <w:r w:rsidRPr="009546E2">
              <w:rPr>
                <w:rFonts w:eastAsia="Times New Roman" w:cs="Times New Roman"/>
                <w:i/>
                <w:iCs/>
                <w:color w:val="000000"/>
                <w:sz w:val="20"/>
                <w:szCs w:val="20"/>
                <w:lang w:eastAsia="en-AU"/>
              </w:rPr>
              <w:t>p</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C90D7E6" w14:textId="77777777" w:rsidR="008E156A" w:rsidRDefault="00C13E06" w:rsidP="00FF6655">
            <w:pPr>
              <w:spacing w:after="0" w:line="276" w:lineRule="auto"/>
              <w:rPr>
                <w:rFonts w:eastAsia="Times New Roman" w:cs="Times New Roman"/>
                <w:i/>
                <w:iCs/>
                <w:color w:val="000000"/>
                <w:sz w:val="20"/>
                <w:szCs w:val="20"/>
                <w:lang w:eastAsia="en-AU"/>
              </w:rPr>
            </w:pPr>
            <w:r w:rsidRPr="009546E2">
              <w:rPr>
                <w:rFonts w:eastAsia="Times New Roman" w:cs="Times New Roman"/>
                <w:i/>
                <w:iCs/>
                <w:color w:val="000000"/>
                <w:sz w:val="20"/>
                <w:szCs w:val="20"/>
                <w:lang w:eastAsia="en-AU"/>
              </w:rPr>
              <w:t>p.adj</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BB76919" w14:textId="77777777" w:rsidR="008E156A" w:rsidRDefault="00C13E06" w:rsidP="00FF6655">
            <w:pPr>
              <w:spacing w:after="0" w:line="276" w:lineRule="auto"/>
              <w:rPr>
                <w:rFonts w:eastAsia="Times New Roman" w:cs="Times New Roman"/>
                <w:i/>
                <w:iCs/>
                <w:color w:val="000000"/>
                <w:sz w:val="20"/>
                <w:szCs w:val="20"/>
                <w:lang w:eastAsia="en-AU"/>
              </w:rPr>
            </w:pPr>
            <w:r w:rsidRPr="009546E2">
              <w:rPr>
                <w:rFonts w:eastAsia="Times New Roman" w:cs="Times New Roman"/>
                <w:i/>
                <w:iCs/>
                <w:color w:val="000000"/>
                <w:sz w:val="20"/>
                <w:szCs w:val="20"/>
                <w:lang w:eastAsia="en-AU"/>
              </w:rPr>
              <w:t>R</w:t>
            </w:r>
            <w:r w:rsidRPr="00B542DB">
              <w:rPr>
                <w:rFonts w:eastAsia="Times New Roman" w:cs="Times New Roman"/>
                <w:i/>
                <w:iCs/>
                <w:color w:val="000000"/>
                <w:sz w:val="20"/>
                <w:szCs w:val="20"/>
                <w:vertAlign w:val="superscript"/>
                <w:lang w:eastAsia="en-AU"/>
              </w:rPr>
              <w:t>2</w:t>
            </w:r>
          </w:p>
        </w:tc>
        <w:tc>
          <w:tcPr>
            <w:tcW w:w="1097" w:type="dxa"/>
            <w:tcBorders>
              <w:top w:val="single" w:sz="4" w:space="0" w:color="auto"/>
              <w:left w:val="nil"/>
              <w:bottom w:val="single" w:sz="4" w:space="0" w:color="auto"/>
              <w:right w:val="single" w:sz="4" w:space="0" w:color="auto"/>
            </w:tcBorders>
            <w:shd w:val="clear" w:color="auto" w:fill="auto"/>
            <w:noWrap/>
            <w:vAlign w:val="bottom"/>
            <w:hideMark/>
          </w:tcPr>
          <w:p w14:paraId="6647B60D" w14:textId="77777777" w:rsidR="008E156A" w:rsidRDefault="00C13E06" w:rsidP="00FF6655">
            <w:pPr>
              <w:spacing w:after="0" w:line="276" w:lineRule="auto"/>
              <w:rPr>
                <w:rFonts w:eastAsia="Times New Roman" w:cs="Times New Roman"/>
                <w:i/>
                <w:iCs/>
                <w:color w:val="000000"/>
                <w:sz w:val="20"/>
                <w:szCs w:val="20"/>
                <w:lang w:eastAsia="en-AU"/>
              </w:rPr>
            </w:pPr>
            <w:r w:rsidRPr="009546E2">
              <w:rPr>
                <w:rFonts w:eastAsia="Times New Roman" w:cs="Times New Roman"/>
                <w:i/>
                <w:iCs/>
                <w:color w:val="000000"/>
                <w:sz w:val="20"/>
                <w:szCs w:val="20"/>
                <w:lang w:eastAsia="en-AU"/>
              </w:rPr>
              <w:t>p</w:t>
            </w:r>
          </w:p>
        </w:tc>
        <w:tc>
          <w:tcPr>
            <w:tcW w:w="1097" w:type="dxa"/>
            <w:tcBorders>
              <w:top w:val="single" w:sz="4" w:space="0" w:color="auto"/>
              <w:left w:val="nil"/>
              <w:bottom w:val="single" w:sz="4" w:space="0" w:color="auto"/>
              <w:right w:val="single" w:sz="4" w:space="0" w:color="auto"/>
            </w:tcBorders>
            <w:shd w:val="clear" w:color="auto" w:fill="auto"/>
            <w:noWrap/>
            <w:vAlign w:val="bottom"/>
            <w:hideMark/>
          </w:tcPr>
          <w:p w14:paraId="682005FC" w14:textId="77777777" w:rsidR="008E156A" w:rsidRDefault="00C13E06" w:rsidP="00FF6655">
            <w:pPr>
              <w:spacing w:after="0" w:line="276" w:lineRule="auto"/>
              <w:rPr>
                <w:rFonts w:eastAsia="Times New Roman" w:cs="Times New Roman"/>
                <w:i/>
                <w:iCs/>
                <w:color w:val="000000"/>
                <w:sz w:val="20"/>
                <w:szCs w:val="20"/>
                <w:lang w:eastAsia="en-AU"/>
              </w:rPr>
            </w:pPr>
            <w:r w:rsidRPr="009546E2">
              <w:rPr>
                <w:rFonts w:eastAsia="Times New Roman" w:cs="Times New Roman"/>
                <w:i/>
                <w:iCs/>
                <w:color w:val="000000"/>
                <w:sz w:val="20"/>
                <w:szCs w:val="20"/>
                <w:lang w:eastAsia="en-AU"/>
              </w:rPr>
              <w:t>p.adj</w:t>
            </w:r>
          </w:p>
        </w:tc>
        <w:tc>
          <w:tcPr>
            <w:tcW w:w="906" w:type="dxa"/>
            <w:tcBorders>
              <w:top w:val="single" w:sz="4" w:space="0" w:color="auto"/>
              <w:left w:val="nil"/>
              <w:bottom w:val="single" w:sz="4" w:space="0" w:color="auto"/>
              <w:right w:val="single" w:sz="4" w:space="0" w:color="auto"/>
            </w:tcBorders>
            <w:shd w:val="clear" w:color="auto" w:fill="auto"/>
            <w:noWrap/>
            <w:vAlign w:val="bottom"/>
            <w:hideMark/>
          </w:tcPr>
          <w:p w14:paraId="2F9278A7" w14:textId="77777777" w:rsidR="008E156A" w:rsidRDefault="00C13E06" w:rsidP="00FF6655">
            <w:pPr>
              <w:spacing w:after="0" w:line="276" w:lineRule="auto"/>
              <w:rPr>
                <w:rFonts w:eastAsia="Times New Roman" w:cs="Times New Roman"/>
                <w:i/>
                <w:iCs/>
                <w:color w:val="000000"/>
                <w:sz w:val="20"/>
                <w:szCs w:val="20"/>
                <w:lang w:eastAsia="en-AU"/>
              </w:rPr>
            </w:pPr>
            <w:r w:rsidRPr="009546E2">
              <w:rPr>
                <w:rFonts w:eastAsia="Times New Roman" w:cs="Times New Roman"/>
                <w:i/>
                <w:iCs/>
                <w:color w:val="000000"/>
                <w:sz w:val="20"/>
                <w:szCs w:val="20"/>
                <w:lang w:eastAsia="en-AU"/>
              </w:rPr>
              <w:t>R</w:t>
            </w:r>
            <w:r w:rsidRPr="00B542DB">
              <w:rPr>
                <w:rFonts w:eastAsia="Times New Roman" w:cs="Times New Roman"/>
                <w:i/>
                <w:iCs/>
                <w:color w:val="000000"/>
                <w:sz w:val="20"/>
                <w:szCs w:val="20"/>
                <w:vertAlign w:val="superscript"/>
                <w:lang w:eastAsia="en-AU"/>
              </w:rPr>
              <w:t>2</w:t>
            </w:r>
          </w:p>
        </w:tc>
      </w:tr>
      <w:tr w:rsidR="00C13E06" w:rsidRPr="00EA700F" w14:paraId="1E4A7026" w14:textId="77777777" w:rsidTr="00C13E06">
        <w:trPr>
          <w:trHeight w:val="288"/>
        </w:trPr>
        <w:tc>
          <w:tcPr>
            <w:tcW w:w="2462" w:type="dxa"/>
            <w:tcBorders>
              <w:top w:val="single" w:sz="4" w:space="0" w:color="auto"/>
              <w:left w:val="single" w:sz="4" w:space="0" w:color="auto"/>
              <w:bottom w:val="nil"/>
              <w:right w:val="single" w:sz="4" w:space="0" w:color="auto"/>
            </w:tcBorders>
            <w:shd w:val="clear" w:color="auto" w:fill="auto"/>
            <w:noWrap/>
            <w:vAlign w:val="bottom"/>
            <w:hideMark/>
          </w:tcPr>
          <w:p w14:paraId="19D7FAA1"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M_MinM</w:t>
            </w:r>
          </w:p>
        </w:tc>
        <w:tc>
          <w:tcPr>
            <w:tcW w:w="1040" w:type="dxa"/>
            <w:tcBorders>
              <w:top w:val="single" w:sz="4" w:space="0" w:color="auto"/>
              <w:left w:val="nil"/>
              <w:bottom w:val="nil"/>
              <w:right w:val="single" w:sz="4" w:space="0" w:color="auto"/>
            </w:tcBorders>
            <w:shd w:val="clear" w:color="auto" w:fill="auto"/>
            <w:noWrap/>
            <w:vAlign w:val="bottom"/>
            <w:hideMark/>
          </w:tcPr>
          <w:p w14:paraId="0DB6A751"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0.0038</w:t>
            </w:r>
          </w:p>
        </w:tc>
        <w:tc>
          <w:tcPr>
            <w:tcW w:w="1040" w:type="dxa"/>
            <w:tcBorders>
              <w:top w:val="single" w:sz="4" w:space="0" w:color="auto"/>
              <w:left w:val="nil"/>
              <w:bottom w:val="nil"/>
              <w:right w:val="single" w:sz="4" w:space="0" w:color="auto"/>
            </w:tcBorders>
            <w:shd w:val="clear" w:color="auto" w:fill="auto"/>
            <w:noWrap/>
            <w:vAlign w:val="bottom"/>
            <w:hideMark/>
          </w:tcPr>
          <w:p w14:paraId="333D8413"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0.0432</w:t>
            </w:r>
          </w:p>
        </w:tc>
        <w:tc>
          <w:tcPr>
            <w:tcW w:w="960" w:type="dxa"/>
            <w:tcBorders>
              <w:top w:val="single" w:sz="4" w:space="0" w:color="auto"/>
              <w:left w:val="nil"/>
              <w:bottom w:val="nil"/>
              <w:right w:val="single" w:sz="4" w:space="0" w:color="auto"/>
            </w:tcBorders>
            <w:shd w:val="clear" w:color="auto" w:fill="auto"/>
            <w:noWrap/>
            <w:vAlign w:val="bottom"/>
            <w:hideMark/>
          </w:tcPr>
          <w:p w14:paraId="5A00A8D7"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0.552</w:t>
            </w:r>
          </w:p>
        </w:tc>
        <w:tc>
          <w:tcPr>
            <w:tcW w:w="1097" w:type="dxa"/>
            <w:tcBorders>
              <w:top w:val="single" w:sz="4" w:space="0" w:color="auto"/>
              <w:left w:val="nil"/>
              <w:bottom w:val="nil"/>
              <w:right w:val="single" w:sz="4" w:space="0" w:color="auto"/>
            </w:tcBorders>
            <w:shd w:val="clear" w:color="auto" w:fill="auto"/>
            <w:noWrap/>
            <w:vAlign w:val="bottom"/>
            <w:hideMark/>
          </w:tcPr>
          <w:p w14:paraId="665A1512"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0.0002</w:t>
            </w:r>
          </w:p>
        </w:tc>
        <w:tc>
          <w:tcPr>
            <w:tcW w:w="1097" w:type="dxa"/>
            <w:tcBorders>
              <w:top w:val="single" w:sz="4" w:space="0" w:color="auto"/>
              <w:left w:val="nil"/>
              <w:bottom w:val="nil"/>
              <w:right w:val="single" w:sz="4" w:space="0" w:color="auto"/>
            </w:tcBorders>
            <w:shd w:val="clear" w:color="auto" w:fill="auto"/>
            <w:noWrap/>
            <w:vAlign w:val="bottom"/>
            <w:hideMark/>
          </w:tcPr>
          <w:p w14:paraId="28E752FE"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0.0008</w:t>
            </w:r>
          </w:p>
        </w:tc>
        <w:tc>
          <w:tcPr>
            <w:tcW w:w="906" w:type="dxa"/>
            <w:tcBorders>
              <w:top w:val="single" w:sz="4" w:space="0" w:color="auto"/>
              <w:left w:val="nil"/>
              <w:bottom w:val="nil"/>
              <w:right w:val="single" w:sz="4" w:space="0" w:color="auto"/>
            </w:tcBorders>
            <w:shd w:val="clear" w:color="auto" w:fill="auto"/>
            <w:noWrap/>
            <w:vAlign w:val="bottom"/>
            <w:hideMark/>
          </w:tcPr>
          <w:p w14:paraId="4D67B2FD"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0.740</w:t>
            </w:r>
          </w:p>
        </w:tc>
      </w:tr>
      <w:tr w:rsidR="00C13E06" w:rsidRPr="00EA700F" w14:paraId="3E2293A7"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28BD2C49"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CVAnnBFI</w:t>
            </w:r>
          </w:p>
        </w:tc>
        <w:tc>
          <w:tcPr>
            <w:tcW w:w="1040" w:type="dxa"/>
            <w:tcBorders>
              <w:top w:val="nil"/>
              <w:left w:val="nil"/>
              <w:bottom w:val="nil"/>
              <w:right w:val="single" w:sz="4" w:space="0" w:color="auto"/>
            </w:tcBorders>
            <w:shd w:val="clear" w:color="auto" w:fill="auto"/>
            <w:noWrap/>
            <w:vAlign w:val="bottom"/>
            <w:hideMark/>
          </w:tcPr>
          <w:p w14:paraId="7C58B51F"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0.0064</w:t>
            </w:r>
          </w:p>
        </w:tc>
        <w:tc>
          <w:tcPr>
            <w:tcW w:w="1040" w:type="dxa"/>
            <w:tcBorders>
              <w:top w:val="nil"/>
              <w:left w:val="nil"/>
              <w:bottom w:val="nil"/>
              <w:right w:val="single" w:sz="4" w:space="0" w:color="auto"/>
            </w:tcBorders>
            <w:shd w:val="clear" w:color="auto" w:fill="auto"/>
            <w:noWrap/>
            <w:vAlign w:val="bottom"/>
            <w:hideMark/>
          </w:tcPr>
          <w:p w14:paraId="722966D6"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0.0432</w:t>
            </w:r>
          </w:p>
        </w:tc>
        <w:tc>
          <w:tcPr>
            <w:tcW w:w="960" w:type="dxa"/>
            <w:tcBorders>
              <w:top w:val="nil"/>
              <w:left w:val="nil"/>
              <w:bottom w:val="nil"/>
              <w:right w:val="single" w:sz="4" w:space="0" w:color="auto"/>
            </w:tcBorders>
            <w:shd w:val="clear" w:color="auto" w:fill="auto"/>
            <w:noWrap/>
            <w:vAlign w:val="bottom"/>
            <w:hideMark/>
          </w:tcPr>
          <w:p w14:paraId="395B1442"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0.557</w:t>
            </w:r>
          </w:p>
        </w:tc>
        <w:tc>
          <w:tcPr>
            <w:tcW w:w="1097" w:type="dxa"/>
            <w:tcBorders>
              <w:top w:val="nil"/>
              <w:left w:val="nil"/>
              <w:bottom w:val="nil"/>
              <w:right w:val="single" w:sz="4" w:space="0" w:color="auto"/>
            </w:tcBorders>
            <w:shd w:val="clear" w:color="auto" w:fill="auto"/>
            <w:noWrap/>
            <w:vAlign w:val="bottom"/>
            <w:hideMark/>
          </w:tcPr>
          <w:p w14:paraId="7624ECD5"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0.0001</w:t>
            </w:r>
          </w:p>
        </w:tc>
        <w:tc>
          <w:tcPr>
            <w:tcW w:w="1097" w:type="dxa"/>
            <w:tcBorders>
              <w:top w:val="nil"/>
              <w:left w:val="nil"/>
              <w:bottom w:val="nil"/>
              <w:right w:val="single" w:sz="4" w:space="0" w:color="auto"/>
            </w:tcBorders>
            <w:shd w:val="clear" w:color="auto" w:fill="auto"/>
            <w:noWrap/>
            <w:vAlign w:val="bottom"/>
            <w:hideMark/>
          </w:tcPr>
          <w:p w14:paraId="019EA4D0"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0.0007</w:t>
            </w:r>
          </w:p>
        </w:tc>
        <w:tc>
          <w:tcPr>
            <w:tcW w:w="906" w:type="dxa"/>
            <w:tcBorders>
              <w:top w:val="nil"/>
              <w:left w:val="nil"/>
              <w:bottom w:val="nil"/>
              <w:right w:val="single" w:sz="4" w:space="0" w:color="auto"/>
            </w:tcBorders>
            <w:shd w:val="clear" w:color="auto" w:fill="auto"/>
            <w:noWrap/>
            <w:vAlign w:val="bottom"/>
            <w:hideMark/>
          </w:tcPr>
          <w:p w14:paraId="3E2575BC"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0.838</w:t>
            </w:r>
          </w:p>
        </w:tc>
      </w:tr>
      <w:tr w:rsidR="00C13E06" w:rsidRPr="00EA700F" w14:paraId="1CEA8AE9"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4F873141"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CVAnnMRateRise</w:t>
            </w:r>
          </w:p>
        </w:tc>
        <w:tc>
          <w:tcPr>
            <w:tcW w:w="1040" w:type="dxa"/>
            <w:tcBorders>
              <w:top w:val="nil"/>
              <w:left w:val="nil"/>
              <w:bottom w:val="nil"/>
              <w:right w:val="single" w:sz="4" w:space="0" w:color="auto"/>
            </w:tcBorders>
            <w:shd w:val="clear" w:color="auto" w:fill="auto"/>
            <w:noWrap/>
            <w:vAlign w:val="bottom"/>
            <w:hideMark/>
          </w:tcPr>
          <w:p w14:paraId="10795E50"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0.0068</w:t>
            </w:r>
          </w:p>
        </w:tc>
        <w:tc>
          <w:tcPr>
            <w:tcW w:w="1040" w:type="dxa"/>
            <w:tcBorders>
              <w:top w:val="nil"/>
              <w:left w:val="nil"/>
              <w:bottom w:val="nil"/>
              <w:right w:val="single" w:sz="4" w:space="0" w:color="auto"/>
            </w:tcBorders>
            <w:shd w:val="clear" w:color="auto" w:fill="auto"/>
            <w:noWrap/>
            <w:vAlign w:val="bottom"/>
            <w:hideMark/>
          </w:tcPr>
          <w:p w14:paraId="1B23D26B"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0.0432</w:t>
            </w:r>
          </w:p>
        </w:tc>
        <w:tc>
          <w:tcPr>
            <w:tcW w:w="960" w:type="dxa"/>
            <w:tcBorders>
              <w:top w:val="nil"/>
              <w:left w:val="nil"/>
              <w:bottom w:val="nil"/>
              <w:right w:val="single" w:sz="4" w:space="0" w:color="auto"/>
            </w:tcBorders>
            <w:shd w:val="clear" w:color="auto" w:fill="auto"/>
            <w:noWrap/>
            <w:vAlign w:val="bottom"/>
            <w:hideMark/>
          </w:tcPr>
          <w:p w14:paraId="484C24EB"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0.515</w:t>
            </w:r>
          </w:p>
        </w:tc>
        <w:tc>
          <w:tcPr>
            <w:tcW w:w="1097" w:type="dxa"/>
            <w:tcBorders>
              <w:top w:val="nil"/>
              <w:left w:val="nil"/>
              <w:bottom w:val="nil"/>
              <w:right w:val="single" w:sz="4" w:space="0" w:color="auto"/>
            </w:tcBorders>
            <w:shd w:val="clear" w:color="auto" w:fill="auto"/>
            <w:noWrap/>
            <w:vAlign w:val="bottom"/>
            <w:hideMark/>
          </w:tcPr>
          <w:p w14:paraId="2C31213E"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0.0001</w:t>
            </w:r>
          </w:p>
        </w:tc>
        <w:tc>
          <w:tcPr>
            <w:tcW w:w="1097" w:type="dxa"/>
            <w:tcBorders>
              <w:top w:val="nil"/>
              <w:left w:val="nil"/>
              <w:bottom w:val="nil"/>
              <w:right w:val="single" w:sz="4" w:space="0" w:color="auto"/>
            </w:tcBorders>
            <w:shd w:val="clear" w:color="auto" w:fill="auto"/>
            <w:noWrap/>
            <w:vAlign w:val="bottom"/>
            <w:hideMark/>
          </w:tcPr>
          <w:p w14:paraId="73D50124"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0.0007</w:t>
            </w:r>
          </w:p>
        </w:tc>
        <w:tc>
          <w:tcPr>
            <w:tcW w:w="906" w:type="dxa"/>
            <w:tcBorders>
              <w:top w:val="nil"/>
              <w:left w:val="nil"/>
              <w:bottom w:val="nil"/>
              <w:right w:val="single" w:sz="4" w:space="0" w:color="auto"/>
            </w:tcBorders>
            <w:shd w:val="clear" w:color="auto" w:fill="auto"/>
            <w:noWrap/>
            <w:vAlign w:val="bottom"/>
            <w:hideMark/>
          </w:tcPr>
          <w:p w14:paraId="4D99B611"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0.787</w:t>
            </w:r>
          </w:p>
        </w:tc>
      </w:tr>
      <w:tr w:rsidR="00C13E06" w:rsidRPr="00EA700F" w14:paraId="6818033F"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6CDFD339"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M_MDFM</w:t>
            </w:r>
          </w:p>
        </w:tc>
        <w:tc>
          <w:tcPr>
            <w:tcW w:w="1040" w:type="dxa"/>
            <w:tcBorders>
              <w:top w:val="nil"/>
              <w:left w:val="nil"/>
              <w:bottom w:val="nil"/>
              <w:right w:val="single" w:sz="4" w:space="0" w:color="auto"/>
            </w:tcBorders>
            <w:shd w:val="clear" w:color="auto" w:fill="auto"/>
            <w:noWrap/>
            <w:vAlign w:val="bottom"/>
            <w:hideMark/>
          </w:tcPr>
          <w:p w14:paraId="61B735F4"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0.0094</w:t>
            </w:r>
          </w:p>
        </w:tc>
        <w:tc>
          <w:tcPr>
            <w:tcW w:w="1040" w:type="dxa"/>
            <w:tcBorders>
              <w:top w:val="nil"/>
              <w:left w:val="nil"/>
              <w:bottom w:val="nil"/>
              <w:right w:val="single" w:sz="4" w:space="0" w:color="auto"/>
            </w:tcBorders>
            <w:shd w:val="clear" w:color="auto" w:fill="auto"/>
            <w:noWrap/>
            <w:vAlign w:val="bottom"/>
            <w:hideMark/>
          </w:tcPr>
          <w:p w14:paraId="4C9DC268"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0.0432</w:t>
            </w:r>
          </w:p>
        </w:tc>
        <w:tc>
          <w:tcPr>
            <w:tcW w:w="960" w:type="dxa"/>
            <w:tcBorders>
              <w:top w:val="nil"/>
              <w:left w:val="nil"/>
              <w:bottom w:val="nil"/>
              <w:right w:val="single" w:sz="4" w:space="0" w:color="auto"/>
            </w:tcBorders>
            <w:shd w:val="clear" w:color="auto" w:fill="auto"/>
            <w:noWrap/>
            <w:vAlign w:val="bottom"/>
            <w:hideMark/>
          </w:tcPr>
          <w:p w14:paraId="5B37F7C8"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0.443</w:t>
            </w:r>
          </w:p>
        </w:tc>
        <w:tc>
          <w:tcPr>
            <w:tcW w:w="1097" w:type="dxa"/>
            <w:tcBorders>
              <w:top w:val="nil"/>
              <w:left w:val="nil"/>
              <w:bottom w:val="nil"/>
              <w:right w:val="single" w:sz="4" w:space="0" w:color="auto"/>
            </w:tcBorders>
            <w:shd w:val="clear" w:color="auto" w:fill="auto"/>
            <w:noWrap/>
            <w:vAlign w:val="bottom"/>
            <w:hideMark/>
          </w:tcPr>
          <w:p w14:paraId="0D2991FF"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0.0018</w:t>
            </w:r>
          </w:p>
        </w:tc>
        <w:tc>
          <w:tcPr>
            <w:tcW w:w="1097" w:type="dxa"/>
            <w:tcBorders>
              <w:top w:val="nil"/>
              <w:left w:val="nil"/>
              <w:bottom w:val="nil"/>
              <w:right w:val="single" w:sz="4" w:space="0" w:color="auto"/>
            </w:tcBorders>
            <w:shd w:val="clear" w:color="auto" w:fill="auto"/>
            <w:noWrap/>
            <w:vAlign w:val="bottom"/>
            <w:hideMark/>
          </w:tcPr>
          <w:p w14:paraId="0ED28B0D"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0.0039</w:t>
            </w:r>
          </w:p>
        </w:tc>
        <w:tc>
          <w:tcPr>
            <w:tcW w:w="906" w:type="dxa"/>
            <w:tcBorders>
              <w:top w:val="nil"/>
              <w:left w:val="nil"/>
              <w:bottom w:val="nil"/>
              <w:right w:val="single" w:sz="4" w:space="0" w:color="auto"/>
            </w:tcBorders>
            <w:shd w:val="clear" w:color="auto" w:fill="auto"/>
            <w:noWrap/>
            <w:vAlign w:val="bottom"/>
            <w:hideMark/>
          </w:tcPr>
          <w:p w14:paraId="3E2D3A07"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0.606</w:t>
            </w:r>
          </w:p>
        </w:tc>
      </w:tr>
      <w:tr w:rsidR="00C13E06" w:rsidRPr="00EA700F" w14:paraId="175B03B5"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7C416685"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C_MDFM</w:t>
            </w:r>
          </w:p>
        </w:tc>
        <w:tc>
          <w:tcPr>
            <w:tcW w:w="1040" w:type="dxa"/>
            <w:tcBorders>
              <w:top w:val="nil"/>
              <w:left w:val="nil"/>
              <w:bottom w:val="nil"/>
              <w:right w:val="single" w:sz="4" w:space="0" w:color="auto"/>
            </w:tcBorders>
            <w:shd w:val="clear" w:color="auto" w:fill="auto"/>
            <w:noWrap/>
            <w:vAlign w:val="bottom"/>
            <w:hideMark/>
          </w:tcPr>
          <w:p w14:paraId="7406E5F6"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0.0098</w:t>
            </w:r>
          </w:p>
        </w:tc>
        <w:tc>
          <w:tcPr>
            <w:tcW w:w="1040" w:type="dxa"/>
            <w:tcBorders>
              <w:top w:val="nil"/>
              <w:left w:val="nil"/>
              <w:bottom w:val="nil"/>
              <w:right w:val="single" w:sz="4" w:space="0" w:color="auto"/>
            </w:tcBorders>
            <w:shd w:val="clear" w:color="auto" w:fill="auto"/>
            <w:noWrap/>
            <w:vAlign w:val="bottom"/>
            <w:hideMark/>
          </w:tcPr>
          <w:p w14:paraId="47B11311"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0.0432</w:t>
            </w:r>
          </w:p>
        </w:tc>
        <w:tc>
          <w:tcPr>
            <w:tcW w:w="960" w:type="dxa"/>
            <w:tcBorders>
              <w:top w:val="nil"/>
              <w:left w:val="nil"/>
              <w:bottom w:val="nil"/>
              <w:right w:val="single" w:sz="4" w:space="0" w:color="auto"/>
            </w:tcBorders>
            <w:shd w:val="clear" w:color="auto" w:fill="auto"/>
            <w:noWrap/>
            <w:vAlign w:val="bottom"/>
            <w:hideMark/>
          </w:tcPr>
          <w:p w14:paraId="6F354106"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0.450</w:t>
            </w:r>
          </w:p>
        </w:tc>
        <w:tc>
          <w:tcPr>
            <w:tcW w:w="1097" w:type="dxa"/>
            <w:tcBorders>
              <w:top w:val="nil"/>
              <w:left w:val="nil"/>
              <w:bottom w:val="nil"/>
              <w:right w:val="single" w:sz="4" w:space="0" w:color="auto"/>
            </w:tcBorders>
            <w:shd w:val="clear" w:color="auto" w:fill="auto"/>
            <w:noWrap/>
            <w:vAlign w:val="bottom"/>
            <w:hideMark/>
          </w:tcPr>
          <w:p w14:paraId="690C78D1"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0.0001</w:t>
            </w:r>
          </w:p>
        </w:tc>
        <w:tc>
          <w:tcPr>
            <w:tcW w:w="1097" w:type="dxa"/>
            <w:tcBorders>
              <w:top w:val="nil"/>
              <w:left w:val="nil"/>
              <w:bottom w:val="nil"/>
              <w:right w:val="single" w:sz="4" w:space="0" w:color="auto"/>
            </w:tcBorders>
            <w:shd w:val="clear" w:color="auto" w:fill="auto"/>
            <w:noWrap/>
            <w:vAlign w:val="bottom"/>
            <w:hideMark/>
          </w:tcPr>
          <w:p w14:paraId="1E83CAA9"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0.0007</w:t>
            </w:r>
          </w:p>
        </w:tc>
        <w:tc>
          <w:tcPr>
            <w:tcW w:w="906" w:type="dxa"/>
            <w:tcBorders>
              <w:top w:val="nil"/>
              <w:left w:val="nil"/>
              <w:bottom w:val="nil"/>
              <w:right w:val="single" w:sz="4" w:space="0" w:color="auto"/>
            </w:tcBorders>
            <w:shd w:val="clear" w:color="auto" w:fill="auto"/>
            <w:noWrap/>
            <w:vAlign w:val="bottom"/>
            <w:hideMark/>
          </w:tcPr>
          <w:p w14:paraId="41027BFA"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0.758</w:t>
            </w:r>
          </w:p>
        </w:tc>
      </w:tr>
      <w:tr w:rsidR="00C13E06" w:rsidRPr="00EA700F" w14:paraId="62559ECA"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19AA0116"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CVAnnMRateFall</w:t>
            </w:r>
          </w:p>
        </w:tc>
        <w:tc>
          <w:tcPr>
            <w:tcW w:w="1040" w:type="dxa"/>
            <w:tcBorders>
              <w:top w:val="nil"/>
              <w:left w:val="nil"/>
              <w:bottom w:val="nil"/>
              <w:right w:val="single" w:sz="4" w:space="0" w:color="auto"/>
            </w:tcBorders>
            <w:shd w:val="clear" w:color="auto" w:fill="auto"/>
            <w:noWrap/>
            <w:vAlign w:val="bottom"/>
            <w:hideMark/>
          </w:tcPr>
          <w:p w14:paraId="29F863AA"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0.0117</w:t>
            </w:r>
          </w:p>
        </w:tc>
        <w:tc>
          <w:tcPr>
            <w:tcW w:w="1040" w:type="dxa"/>
            <w:tcBorders>
              <w:top w:val="nil"/>
              <w:left w:val="nil"/>
              <w:bottom w:val="nil"/>
              <w:right w:val="single" w:sz="4" w:space="0" w:color="auto"/>
            </w:tcBorders>
            <w:shd w:val="clear" w:color="auto" w:fill="auto"/>
            <w:noWrap/>
            <w:vAlign w:val="bottom"/>
            <w:hideMark/>
          </w:tcPr>
          <w:p w14:paraId="39142CDA"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0.0432</w:t>
            </w:r>
          </w:p>
        </w:tc>
        <w:tc>
          <w:tcPr>
            <w:tcW w:w="960" w:type="dxa"/>
            <w:tcBorders>
              <w:top w:val="nil"/>
              <w:left w:val="nil"/>
              <w:bottom w:val="nil"/>
              <w:right w:val="single" w:sz="4" w:space="0" w:color="auto"/>
            </w:tcBorders>
            <w:shd w:val="clear" w:color="auto" w:fill="auto"/>
            <w:noWrap/>
            <w:vAlign w:val="bottom"/>
            <w:hideMark/>
          </w:tcPr>
          <w:p w14:paraId="56097498"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0.434</w:t>
            </w:r>
          </w:p>
        </w:tc>
        <w:tc>
          <w:tcPr>
            <w:tcW w:w="1097" w:type="dxa"/>
            <w:tcBorders>
              <w:top w:val="nil"/>
              <w:left w:val="nil"/>
              <w:bottom w:val="nil"/>
              <w:right w:val="single" w:sz="4" w:space="0" w:color="auto"/>
            </w:tcBorders>
            <w:shd w:val="clear" w:color="auto" w:fill="auto"/>
            <w:noWrap/>
            <w:vAlign w:val="bottom"/>
            <w:hideMark/>
          </w:tcPr>
          <w:p w14:paraId="43CADD69"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0.0001</w:t>
            </w:r>
          </w:p>
        </w:tc>
        <w:tc>
          <w:tcPr>
            <w:tcW w:w="1097" w:type="dxa"/>
            <w:tcBorders>
              <w:top w:val="nil"/>
              <w:left w:val="nil"/>
              <w:bottom w:val="nil"/>
              <w:right w:val="single" w:sz="4" w:space="0" w:color="auto"/>
            </w:tcBorders>
            <w:shd w:val="clear" w:color="auto" w:fill="auto"/>
            <w:noWrap/>
            <w:vAlign w:val="bottom"/>
            <w:hideMark/>
          </w:tcPr>
          <w:p w14:paraId="589CD817"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0.0007</w:t>
            </w:r>
          </w:p>
        </w:tc>
        <w:tc>
          <w:tcPr>
            <w:tcW w:w="906" w:type="dxa"/>
            <w:tcBorders>
              <w:top w:val="nil"/>
              <w:left w:val="nil"/>
              <w:bottom w:val="nil"/>
              <w:right w:val="single" w:sz="4" w:space="0" w:color="auto"/>
            </w:tcBorders>
            <w:shd w:val="clear" w:color="auto" w:fill="auto"/>
            <w:noWrap/>
            <w:vAlign w:val="bottom"/>
            <w:hideMark/>
          </w:tcPr>
          <w:p w14:paraId="141AC71F"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0.783</w:t>
            </w:r>
          </w:p>
        </w:tc>
      </w:tr>
      <w:tr w:rsidR="00C13E06" w:rsidRPr="00EA700F" w14:paraId="0FCFF7A2"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tcPr>
          <w:p w14:paraId="09B9A3DF"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AS20YrARInorm</w:t>
            </w:r>
          </w:p>
        </w:tc>
        <w:tc>
          <w:tcPr>
            <w:tcW w:w="1040" w:type="dxa"/>
            <w:tcBorders>
              <w:top w:val="nil"/>
              <w:left w:val="nil"/>
              <w:bottom w:val="nil"/>
              <w:right w:val="single" w:sz="4" w:space="0" w:color="auto"/>
            </w:tcBorders>
            <w:shd w:val="clear" w:color="auto" w:fill="auto"/>
            <w:noWrap/>
            <w:vAlign w:val="bottom"/>
          </w:tcPr>
          <w:p w14:paraId="31D0587C"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0.0124</w:t>
            </w:r>
          </w:p>
        </w:tc>
        <w:tc>
          <w:tcPr>
            <w:tcW w:w="1040" w:type="dxa"/>
            <w:tcBorders>
              <w:top w:val="nil"/>
              <w:left w:val="nil"/>
              <w:bottom w:val="nil"/>
              <w:right w:val="single" w:sz="4" w:space="0" w:color="auto"/>
            </w:tcBorders>
            <w:shd w:val="clear" w:color="auto" w:fill="auto"/>
            <w:noWrap/>
            <w:vAlign w:val="bottom"/>
          </w:tcPr>
          <w:p w14:paraId="20DF68E9"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0.0279</w:t>
            </w:r>
          </w:p>
        </w:tc>
        <w:tc>
          <w:tcPr>
            <w:tcW w:w="960" w:type="dxa"/>
            <w:tcBorders>
              <w:top w:val="nil"/>
              <w:left w:val="nil"/>
              <w:bottom w:val="nil"/>
              <w:right w:val="single" w:sz="4" w:space="0" w:color="auto"/>
            </w:tcBorders>
            <w:shd w:val="clear" w:color="auto" w:fill="auto"/>
            <w:noWrap/>
            <w:vAlign w:val="bottom"/>
          </w:tcPr>
          <w:p w14:paraId="35C880A5"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0.393</w:t>
            </w:r>
          </w:p>
        </w:tc>
        <w:tc>
          <w:tcPr>
            <w:tcW w:w="1097" w:type="dxa"/>
            <w:tcBorders>
              <w:top w:val="nil"/>
              <w:left w:val="nil"/>
              <w:bottom w:val="nil"/>
              <w:right w:val="single" w:sz="4" w:space="0" w:color="auto"/>
            </w:tcBorders>
            <w:shd w:val="clear" w:color="auto" w:fill="auto"/>
            <w:noWrap/>
            <w:vAlign w:val="bottom"/>
          </w:tcPr>
          <w:p w14:paraId="67FC1726"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0.0057</w:t>
            </w:r>
          </w:p>
        </w:tc>
        <w:tc>
          <w:tcPr>
            <w:tcW w:w="1097" w:type="dxa"/>
            <w:tcBorders>
              <w:top w:val="nil"/>
              <w:left w:val="nil"/>
              <w:bottom w:val="nil"/>
              <w:right w:val="single" w:sz="4" w:space="0" w:color="auto"/>
            </w:tcBorders>
            <w:shd w:val="clear" w:color="auto" w:fill="auto"/>
            <w:noWrap/>
            <w:vAlign w:val="bottom"/>
          </w:tcPr>
          <w:p w14:paraId="4D110B82"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0.0114</w:t>
            </w:r>
          </w:p>
        </w:tc>
        <w:tc>
          <w:tcPr>
            <w:tcW w:w="906" w:type="dxa"/>
            <w:tcBorders>
              <w:top w:val="nil"/>
              <w:left w:val="nil"/>
              <w:bottom w:val="nil"/>
              <w:right w:val="single" w:sz="4" w:space="0" w:color="auto"/>
            </w:tcBorders>
            <w:shd w:val="clear" w:color="auto" w:fill="auto"/>
            <w:noWrap/>
            <w:vAlign w:val="bottom"/>
          </w:tcPr>
          <w:p w14:paraId="21F359FD"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0.668</w:t>
            </w:r>
          </w:p>
        </w:tc>
      </w:tr>
      <w:tr w:rsidR="00C13E06" w:rsidRPr="00EA700F" w14:paraId="4273E2BD"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385BC896"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LSPeaknorm</w:t>
            </w:r>
          </w:p>
        </w:tc>
        <w:tc>
          <w:tcPr>
            <w:tcW w:w="1040" w:type="dxa"/>
            <w:tcBorders>
              <w:top w:val="nil"/>
              <w:left w:val="nil"/>
              <w:bottom w:val="nil"/>
              <w:right w:val="single" w:sz="4" w:space="0" w:color="auto"/>
            </w:tcBorders>
            <w:shd w:val="clear" w:color="auto" w:fill="auto"/>
            <w:noWrap/>
            <w:vAlign w:val="bottom"/>
            <w:hideMark/>
          </w:tcPr>
          <w:p w14:paraId="342AE7F4"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0.0128</w:t>
            </w:r>
          </w:p>
        </w:tc>
        <w:tc>
          <w:tcPr>
            <w:tcW w:w="1040" w:type="dxa"/>
            <w:tcBorders>
              <w:top w:val="nil"/>
              <w:left w:val="nil"/>
              <w:bottom w:val="nil"/>
              <w:right w:val="single" w:sz="4" w:space="0" w:color="auto"/>
            </w:tcBorders>
            <w:shd w:val="clear" w:color="auto" w:fill="auto"/>
            <w:noWrap/>
            <w:vAlign w:val="bottom"/>
            <w:hideMark/>
          </w:tcPr>
          <w:p w14:paraId="6D113DBA"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0.0432</w:t>
            </w:r>
          </w:p>
        </w:tc>
        <w:tc>
          <w:tcPr>
            <w:tcW w:w="960" w:type="dxa"/>
            <w:tcBorders>
              <w:top w:val="nil"/>
              <w:left w:val="nil"/>
              <w:bottom w:val="nil"/>
              <w:right w:val="single" w:sz="4" w:space="0" w:color="auto"/>
            </w:tcBorders>
            <w:shd w:val="clear" w:color="auto" w:fill="auto"/>
            <w:noWrap/>
            <w:vAlign w:val="bottom"/>
            <w:hideMark/>
          </w:tcPr>
          <w:p w14:paraId="4979EA5A"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0.427</w:t>
            </w:r>
          </w:p>
        </w:tc>
        <w:tc>
          <w:tcPr>
            <w:tcW w:w="1097" w:type="dxa"/>
            <w:tcBorders>
              <w:top w:val="nil"/>
              <w:left w:val="nil"/>
              <w:bottom w:val="nil"/>
              <w:right w:val="single" w:sz="4" w:space="0" w:color="auto"/>
            </w:tcBorders>
            <w:shd w:val="clear" w:color="auto" w:fill="auto"/>
            <w:noWrap/>
            <w:vAlign w:val="bottom"/>
            <w:hideMark/>
          </w:tcPr>
          <w:p w14:paraId="65205A2E"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0.0002</w:t>
            </w:r>
          </w:p>
        </w:tc>
        <w:tc>
          <w:tcPr>
            <w:tcW w:w="1097" w:type="dxa"/>
            <w:tcBorders>
              <w:top w:val="nil"/>
              <w:left w:val="nil"/>
              <w:bottom w:val="nil"/>
              <w:right w:val="single" w:sz="4" w:space="0" w:color="auto"/>
            </w:tcBorders>
            <w:shd w:val="clear" w:color="auto" w:fill="auto"/>
            <w:noWrap/>
            <w:vAlign w:val="bottom"/>
            <w:hideMark/>
          </w:tcPr>
          <w:p w14:paraId="25308E99"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0.0008</w:t>
            </w:r>
          </w:p>
        </w:tc>
        <w:tc>
          <w:tcPr>
            <w:tcW w:w="906" w:type="dxa"/>
            <w:tcBorders>
              <w:top w:val="nil"/>
              <w:left w:val="nil"/>
              <w:bottom w:val="nil"/>
              <w:right w:val="single" w:sz="4" w:space="0" w:color="auto"/>
            </w:tcBorders>
            <w:shd w:val="clear" w:color="auto" w:fill="auto"/>
            <w:noWrap/>
            <w:vAlign w:val="bottom"/>
            <w:hideMark/>
          </w:tcPr>
          <w:p w14:paraId="52DB4F09"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0.724</w:t>
            </w:r>
          </w:p>
        </w:tc>
      </w:tr>
      <w:tr w:rsidR="00C13E06" w:rsidRPr="00EA700F" w14:paraId="251E8E81"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72CE37A9"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HSPeaknorm</w:t>
            </w:r>
          </w:p>
        </w:tc>
        <w:tc>
          <w:tcPr>
            <w:tcW w:w="1040" w:type="dxa"/>
            <w:tcBorders>
              <w:top w:val="nil"/>
              <w:left w:val="nil"/>
              <w:bottom w:val="nil"/>
              <w:right w:val="single" w:sz="4" w:space="0" w:color="auto"/>
            </w:tcBorders>
            <w:shd w:val="clear" w:color="auto" w:fill="auto"/>
            <w:noWrap/>
            <w:vAlign w:val="bottom"/>
            <w:hideMark/>
          </w:tcPr>
          <w:p w14:paraId="6C3A47C7"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0.0144</w:t>
            </w:r>
          </w:p>
        </w:tc>
        <w:tc>
          <w:tcPr>
            <w:tcW w:w="1040" w:type="dxa"/>
            <w:tcBorders>
              <w:top w:val="nil"/>
              <w:left w:val="nil"/>
              <w:bottom w:val="nil"/>
              <w:right w:val="single" w:sz="4" w:space="0" w:color="auto"/>
            </w:tcBorders>
            <w:shd w:val="clear" w:color="auto" w:fill="auto"/>
            <w:noWrap/>
            <w:vAlign w:val="bottom"/>
            <w:hideMark/>
          </w:tcPr>
          <w:p w14:paraId="12E08107"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0.0432</w:t>
            </w:r>
          </w:p>
        </w:tc>
        <w:tc>
          <w:tcPr>
            <w:tcW w:w="960" w:type="dxa"/>
            <w:tcBorders>
              <w:top w:val="nil"/>
              <w:left w:val="nil"/>
              <w:bottom w:val="nil"/>
              <w:right w:val="single" w:sz="4" w:space="0" w:color="auto"/>
            </w:tcBorders>
            <w:shd w:val="clear" w:color="auto" w:fill="auto"/>
            <w:noWrap/>
            <w:vAlign w:val="bottom"/>
            <w:hideMark/>
          </w:tcPr>
          <w:p w14:paraId="49C29407"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0.415</w:t>
            </w:r>
          </w:p>
        </w:tc>
        <w:tc>
          <w:tcPr>
            <w:tcW w:w="1097" w:type="dxa"/>
            <w:tcBorders>
              <w:top w:val="nil"/>
              <w:left w:val="nil"/>
              <w:bottom w:val="nil"/>
              <w:right w:val="single" w:sz="4" w:space="0" w:color="auto"/>
            </w:tcBorders>
            <w:shd w:val="clear" w:color="auto" w:fill="auto"/>
            <w:noWrap/>
            <w:vAlign w:val="bottom"/>
            <w:hideMark/>
          </w:tcPr>
          <w:p w14:paraId="48B5AA02"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0.0005</w:t>
            </w:r>
          </w:p>
        </w:tc>
        <w:tc>
          <w:tcPr>
            <w:tcW w:w="1097" w:type="dxa"/>
            <w:tcBorders>
              <w:top w:val="nil"/>
              <w:left w:val="nil"/>
              <w:bottom w:val="nil"/>
              <w:right w:val="single" w:sz="4" w:space="0" w:color="auto"/>
            </w:tcBorders>
            <w:shd w:val="clear" w:color="auto" w:fill="auto"/>
            <w:noWrap/>
            <w:vAlign w:val="bottom"/>
            <w:hideMark/>
          </w:tcPr>
          <w:p w14:paraId="7C47E3EB"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0.0013</w:t>
            </w:r>
          </w:p>
        </w:tc>
        <w:tc>
          <w:tcPr>
            <w:tcW w:w="906" w:type="dxa"/>
            <w:tcBorders>
              <w:top w:val="nil"/>
              <w:left w:val="nil"/>
              <w:bottom w:val="nil"/>
              <w:right w:val="single" w:sz="4" w:space="0" w:color="auto"/>
            </w:tcBorders>
            <w:shd w:val="clear" w:color="auto" w:fill="auto"/>
            <w:noWrap/>
            <w:vAlign w:val="bottom"/>
            <w:hideMark/>
          </w:tcPr>
          <w:p w14:paraId="6CFF9C5D"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0.708</w:t>
            </w:r>
          </w:p>
        </w:tc>
      </w:tr>
      <w:tr w:rsidR="00C13E06" w:rsidRPr="00EA700F" w14:paraId="219B6FDB"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204DA1F0"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BFI</w:t>
            </w:r>
          </w:p>
        </w:tc>
        <w:tc>
          <w:tcPr>
            <w:tcW w:w="1040" w:type="dxa"/>
            <w:tcBorders>
              <w:top w:val="nil"/>
              <w:left w:val="nil"/>
              <w:bottom w:val="nil"/>
              <w:right w:val="single" w:sz="4" w:space="0" w:color="auto"/>
            </w:tcBorders>
            <w:shd w:val="clear" w:color="auto" w:fill="auto"/>
            <w:noWrap/>
            <w:vAlign w:val="bottom"/>
            <w:hideMark/>
          </w:tcPr>
          <w:p w14:paraId="5D4A3B11"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0.0180</w:t>
            </w:r>
          </w:p>
        </w:tc>
        <w:tc>
          <w:tcPr>
            <w:tcW w:w="1040" w:type="dxa"/>
            <w:tcBorders>
              <w:top w:val="nil"/>
              <w:left w:val="nil"/>
              <w:bottom w:val="nil"/>
              <w:right w:val="single" w:sz="4" w:space="0" w:color="auto"/>
            </w:tcBorders>
            <w:shd w:val="clear" w:color="auto" w:fill="auto"/>
            <w:noWrap/>
            <w:vAlign w:val="bottom"/>
            <w:hideMark/>
          </w:tcPr>
          <w:p w14:paraId="03C8F4F0"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0.0480</w:t>
            </w:r>
          </w:p>
        </w:tc>
        <w:tc>
          <w:tcPr>
            <w:tcW w:w="960" w:type="dxa"/>
            <w:tcBorders>
              <w:top w:val="nil"/>
              <w:left w:val="nil"/>
              <w:bottom w:val="nil"/>
              <w:right w:val="single" w:sz="4" w:space="0" w:color="auto"/>
            </w:tcBorders>
            <w:shd w:val="clear" w:color="auto" w:fill="auto"/>
            <w:noWrap/>
            <w:vAlign w:val="bottom"/>
            <w:hideMark/>
          </w:tcPr>
          <w:p w14:paraId="4F695508"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0.434</w:t>
            </w:r>
          </w:p>
        </w:tc>
        <w:tc>
          <w:tcPr>
            <w:tcW w:w="1097" w:type="dxa"/>
            <w:tcBorders>
              <w:top w:val="nil"/>
              <w:left w:val="nil"/>
              <w:bottom w:val="nil"/>
              <w:right w:val="single" w:sz="4" w:space="0" w:color="auto"/>
            </w:tcBorders>
            <w:shd w:val="clear" w:color="auto" w:fill="auto"/>
            <w:noWrap/>
            <w:vAlign w:val="bottom"/>
            <w:hideMark/>
          </w:tcPr>
          <w:p w14:paraId="16EFF671"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0.0001</w:t>
            </w:r>
          </w:p>
        </w:tc>
        <w:tc>
          <w:tcPr>
            <w:tcW w:w="1097" w:type="dxa"/>
            <w:tcBorders>
              <w:top w:val="nil"/>
              <w:left w:val="nil"/>
              <w:bottom w:val="nil"/>
              <w:right w:val="single" w:sz="4" w:space="0" w:color="auto"/>
            </w:tcBorders>
            <w:shd w:val="clear" w:color="auto" w:fill="auto"/>
            <w:noWrap/>
            <w:vAlign w:val="bottom"/>
            <w:hideMark/>
          </w:tcPr>
          <w:p w14:paraId="0ECDFB0F"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0.0007</w:t>
            </w:r>
          </w:p>
        </w:tc>
        <w:tc>
          <w:tcPr>
            <w:tcW w:w="906" w:type="dxa"/>
            <w:tcBorders>
              <w:top w:val="nil"/>
              <w:left w:val="nil"/>
              <w:bottom w:val="nil"/>
              <w:right w:val="single" w:sz="4" w:space="0" w:color="auto"/>
            </w:tcBorders>
            <w:shd w:val="clear" w:color="auto" w:fill="auto"/>
            <w:noWrap/>
            <w:vAlign w:val="bottom"/>
            <w:hideMark/>
          </w:tcPr>
          <w:p w14:paraId="0F253629"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0.816</w:t>
            </w:r>
          </w:p>
        </w:tc>
      </w:tr>
      <w:tr w:rsidR="00C13E06" w:rsidRPr="00EA700F" w14:paraId="1D2545C3"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631ED76F"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MA.7daysMinMeannorm</w:t>
            </w:r>
          </w:p>
        </w:tc>
        <w:tc>
          <w:tcPr>
            <w:tcW w:w="1040" w:type="dxa"/>
            <w:tcBorders>
              <w:top w:val="nil"/>
              <w:left w:val="nil"/>
              <w:bottom w:val="nil"/>
              <w:right w:val="single" w:sz="4" w:space="0" w:color="auto"/>
            </w:tcBorders>
            <w:shd w:val="clear" w:color="auto" w:fill="auto"/>
            <w:noWrap/>
            <w:vAlign w:val="bottom"/>
            <w:hideMark/>
          </w:tcPr>
          <w:p w14:paraId="313BA3FA"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0.0355</w:t>
            </w:r>
          </w:p>
        </w:tc>
        <w:tc>
          <w:tcPr>
            <w:tcW w:w="1040" w:type="dxa"/>
            <w:tcBorders>
              <w:top w:val="nil"/>
              <w:left w:val="nil"/>
              <w:bottom w:val="nil"/>
              <w:right w:val="single" w:sz="4" w:space="0" w:color="auto"/>
            </w:tcBorders>
            <w:shd w:val="clear" w:color="auto" w:fill="auto"/>
            <w:noWrap/>
            <w:vAlign w:val="bottom"/>
            <w:hideMark/>
          </w:tcPr>
          <w:p w14:paraId="580E81D0" w14:textId="77777777" w:rsidR="008E156A" w:rsidRDefault="00C13E06" w:rsidP="00FF6655">
            <w:pPr>
              <w:spacing w:after="0" w:line="276" w:lineRule="auto"/>
              <w:rPr>
                <w:rFonts w:eastAsia="Times New Roman" w:cs="Times New Roman"/>
                <w:color w:val="000000"/>
                <w:sz w:val="20"/>
                <w:szCs w:val="20"/>
                <w:lang w:eastAsia="en-AU"/>
              </w:rPr>
            </w:pPr>
            <w:r w:rsidRPr="00B542DB">
              <w:rPr>
                <w:rFonts w:eastAsia="Times New Roman" w:cs="Times New Roman"/>
                <w:color w:val="000000"/>
                <w:sz w:val="20"/>
                <w:szCs w:val="20"/>
                <w:lang w:eastAsia="en-AU"/>
              </w:rPr>
              <w:t>0.0852</w:t>
            </w:r>
          </w:p>
        </w:tc>
        <w:tc>
          <w:tcPr>
            <w:tcW w:w="960" w:type="dxa"/>
            <w:tcBorders>
              <w:top w:val="nil"/>
              <w:left w:val="nil"/>
              <w:bottom w:val="nil"/>
              <w:right w:val="single" w:sz="4" w:space="0" w:color="auto"/>
            </w:tcBorders>
            <w:shd w:val="clear" w:color="auto" w:fill="auto"/>
            <w:noWrap/>
            <w:vAlign w:val="bottom"/>
            <w:hideMark/>
          </w:tcPr>
          <w:p w14:paraId="3F96FA27"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0.328</w:t>
            </w:r>
          </w:p>
        </w:tc>
        <w:tc>
          <w:tcPr>
            <w:tcW w:w="1097" w:type="dxa"/>
            <w:tcBorders>
              <w:top w:val="nil"/>
              <w:left w:val="nil"/>
              <w:bottom w:val="nil"/>
              <w:right w:val="single" w:sz="4" w:space="0" w:color="auto"/>
            </w:tcBorders>
            <w:shd w:val="clear" w:color="auto" w:fill="auto"/>
            <w:noWrap/>
            <w:vAlign w:val="bottom"/>
            <w:hideMark/>
          </w:tcPr>
          <w:p w14:paraId="1E079219"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0.0003</w:t>
            </w:r>
          </w:p>
        </w:tc>
        <w:tc>
          <w:tcPr>
            <w:tcW w:w="1097" w:type="dxa"/>
            <w:tcBorders>
              <w:top w:val="nil"/>
              <w:left w:val="nil"/>
              <w:bottom w:val="nil"/>
              <w:right w:val="single" w:sz="4" w:space="0" w:color="auto"/>
            </w:tcBorders>
            <w:shd w:val="clear" w:color="auto" w:fill="auto"/>
            <w:noWrap/>
            <w:vAlign w:val="bottom"/>
            <w:hideMark/>
          </w:tcPr>
          <w:p w14:paraId="237C7A16"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0.0009</w:t>
            </w:r>
          </w:p>
        </w:tc>
        <w:tc>
          <w:tcPr>
            <w:tcW w:w="906" w:type="dxa"/>
            <w:tcBorders>
              <w:top w:val="nil"/>
              <w:left w:val="nil"/>
              <w:bottom w:val="nil"/>
              <w:right w:val="single" w:sz="4" w:space="0" w:color="auto"/>
            </w:tcBorders>
            <w:shd w:val="clear" w:color="auto" w:fill="auto"/>
            <w:noWrap/>
            <w:vAlign w:val="bottom"/>
            <w:hideMark/>
          </w:tcPr>
          <w:p w14:paraId="79646FE3"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0.755</w:t>
            </w:r>
          </w:p>
        </w:tc>
      </w:tr>
      <w:tr w:rsidR="00C13E06" w:rsidRPr="00EA700F" w14:paraId="3537A54A" w14:textId="77777777" w:rsidTr="00705B8D">
        <w:trPr>
          <w:trHeight w:val="288"/>
        </w:trPr>
        <w:tc>
          <w:tcPr>
            <w:tcW w:w="2462" w:type="dxa"/>
            <w:tcBorders>
              <w:top w:val="nil"/>
              <w:left w:val="single" w:sz="4" w:space="0" w:color="auto"/>
              <w:right w:val="single" w:sz="4" w:space="0" w:color="auto"/>
            </w:tcBorders>
            <w:shd w:val="clear" w:color="auto" w:fill="auto"/>
            <w:noWrap/>
            <w:vAlign w:val="bottom"/>
          </w:tcPr>
          <w:p w14:paraId="39F20BB4"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CVAnnHSPeak</w:t>
            </w:r>
          </w:p>
        </w:tc>
        <w:tc>
          <w:tcPr>
            <w:tcW w:w="1040" w:type="dxa"/>
            <w:tcBorders>
              <w:top w:val="nil"/>
              <w:left w:val="nil"/>
              <w:right w:val="single" w:sz="4" w:space="0" w:color="auto"/>
            </w:tcBorders>
            <w:shd w:val="clear" w:color="auto" w:fill="auto"/>
            <w:noWrap/>
            <w:vAlign w:val="bottom"/>
          </w:tcPr>
          <w:p w14:paraId="15B7C545"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0.0751</w:t>
            </w:r>
          </w:p>
        </w:tc>
        <w:tc>
          <w:tcPr>
            <w:tcW w:w="1040" w:type="dxa"/>
            <w:tcBorders>
              <w:top w:val="nil"/>
              <w:left w:val="nil"/>
              <w:right w:val="single" w:sz="4" w:space="0" w:color="auto"/>
            </w:tcBorders>
            <w:shd w:val="clear" w:color="auto" w:fill="auto"/>
            <w:noWrap/>
            <w:vAlign w:val="bottom"/>
          </w:tcPr>
          <w:p w14:paraId="4617A97B"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0.1502</w:t>
            </w:r>
          </w:p>
        </w:tc>
        <w:tc>
          <w:tcPr>
            <w:tcW w:w="960" w:type="dxa"/>
            <w:tcBorders>
              <w:top w:val="nil"/>
              <w:left w:val="nil"/>
              <w:right w:val="single" w:sz="4" w:space="0" w:color="auto"/>
            </w:tcBorders>
            <w:shd w:val="clear" w:color="auto" w:fill="auto"/>
            <w:noWrap/>
            <w:vAlign w:val="bottom"/>
          </w:tcPr>
          <w:p w14:paraId="14CD9D1E"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0.293</w:t>
            </w:r>
          </w:p>
        </w:tc>
        <w:tc>
          <w:tcPr>
            <w:tcW w:w="1097" w:type="dxa"/>
            <w:tcBorders>
              <w:top w:val="nil"/>
              <w:left w:val="nil"/>
              <w:right w:val="single" w:sz="4" w:space="0" w:color="auto"/>
            </w:tcBorders>
            <w:shd w:val="clear" w:color="auto" w:fill="auto"/>
            <w:noWrap/>
            <w:vAlign w:val="bottom"/>
          </w:tcPr>
          <w:p w14:paraId="2F113BAD"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0.0017</w:t>
            </w:r>
          </w:p>
        </w:tc>
        <w:tc>
          <w:tcPr>
            <w:tcW w:w="1097" w:type="dxa"/>
            <w:tcBorders>
              <w:top w:val="nil"/>
              <w:left w:val="nil"/>
              <w:right w:val="single" w:sz="4" w:space="0" w:color="auto"/>
            </w:tcBorders>
            <w:shd w:val="clear" w:color="auto" w:fill="auto"/>
            <w:noWrap/>
            <w:vAlign w:val="bottom"/>
          </w:tcPr>
          <w:p w14:paraId="432B2308"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0.0039</w:t>
            </w:r>
          </w:p>
        </w:tc>
        <w:tc>
          <w:tcPr>
            <w:tcW w:w="906" w:type="dxa"/>
            <w:tcBorders>
              <w:top w:val="nil"/>
              <w:left w:val="nil"/>
              <w:right w:val="single" w:sz="4" w:space="0" w:color="auto"/>
            </w:tcBorders>
            <w:shd w:val="clear" w:color="auto" w:fill="auto"/>
            <w:noWrap/>
            <w:vAlign w:val="bottom"/>
          </w:tcPr>
          <w:p w14:paraId="68EBB2CF" w14:textId="77777777" w:rsidR="008E156A" w:rsidRPr="00705B8D" w:rsidRDefault="00C13E06" w:rsidP="00FF6655">
            <w:pPr>
              <w:spacing w:after="0" w:line="276" w:lineRule="auto"/>
              <w:rPr>
                <w:rFonts w:eastAsia="Times New Roman" w:cs="Times New Roman"/>
                <w:b/>
                <w:color w:val="000000"/>
                <w:sz w:val="20"/>
                <w:szCs w:val="20"/>
                <w:lang w:eastAsia="en-AU"/>
              </w:rPr>
            </w:pPr>
            <w:r w:rsidRPr="00705B8D">
              <w:rPr>
                <w:rFonts w:eastAsia="Times New Roman" w:cs="Times New Roman"/>
                <w:b/>
                <w:color w:val="000000"/>
                <w:sz w:val="20"/>
                <w:szCs w:val="20"/>
                <w:lang w:eastAsia="en-AU"/>
              </w:rPr>
              <w:t>0.754</w:t>
            </w:r>
          </w:p>
        </w:tc>
      </w:tr>
      <w:tr w:rsidR="00C13E06" w:rsidRPr="00EA700F" w14:paraId="0381A4DE" w14:textId="77777777" w:rsidTr="00705B8D">
        <w:trPr>
          <w:trHeight w:val="288"/>
        </w:trPr>
        <w:tc>
          <w:tcPr>
            <w:tcW w:w="2462" w:type="dxa"/>
            <w:tcBorders>
              <w:left w:val="single" w:sz="4" w:space="0" w:color="auto"/>
              <w:bottom w:val="nil"/>
              <w:right w:val="single" w:sz="4" w:space="0" w:color="auto"/>
            </w:tcBorders>
            <w:shd w:val="clear" w:color="auto" w:fill="auto"/>
            <w:noWrap/>
            <w:vAlign w:val="bottom"/>
            <w:hideMark/>
          </w:tcPr>
          <w:p w14:paraId="32CCC58D"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MRateRisenorm</w:t>
            </w:r>
          </w:p>
        </w:tc>
        <w:tc>
          <w:tcPr>
            <w:tcW w:w="1040" w:type="dxa"/>
            <w:tcBorders>
              <w:left w:val="nil"/>
              <w:bottom w:val="nil"/>
              <w:right w:val="single" w:sz="4" w:space="0" w:color="auto"/>
            </w:tcBorders>
            <w:shd w:val="clear" w:color="auto" w:fill="auto"/>
            <w:noWrap/>
            <w:vAlign w:val="bottom"/>
            <w:hideMark/>
          </w:tcPr>
          <w:p w14:paraId="74C37881"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0.1631</w:t>
            </w:r>
          </w:p>
        </w:tc>
        <w:tc>
          <w:tcPr>
            <w:tcW w:w="1040" w:type="dxa"/>
            <w:tcBorders>
              <w:left w:val="nil"/>
              <w:bottom w:val="nil"/>
              <w:right w:val="single" w:sz="4" w:space="0" w:color="auto"/>
            </w:tcBorders>
            <w:shd w:val="clear" w:color="auto" w:fill="auto"/>
            <w:noWrap/>
            <w:vAlign w:val="bottom"/>
            <w:hideMark/>
          </w:tcPr>
          <w:p w14:paraId="09F2D53E"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0.2899</w:t>
            </w:r>
          </w:p>
        </w:tc>
        <w:tc>
          <w:tcPr>
            <w:tcW w:w="960" w:type="dxa"/>
            <w:tcBorders>
              <w:left w:val="nil"/>
              <w:bottom w:val="nil"/>
              <w:right w:val="single" w:sz="4" w:space="0" w:color="auto"/>
            </w:tcBorders>
            <w:shd w:val="clear" w:color="auto" w:fill="auto"/>
            <w:noWrap/>
            <w:vAlign w:val="bottom"/>
            <w:hideMark/>
          </w:tcPr>
          <w:p w14:paraId="43EB600C"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0.348</w:t>
            </w:r>
          </w:p>
        </w:tc>
        <w:tc>
          <w:tcPr>
            <w:tcW w:w="1097" w:type="dxa"/>
            <w:tcBorders>
              <w:left w:val="nil"/>
              <w:bottom w:val="nil"/>
              <w:right w:val="single" w:sz="4" w:space="0" w:color="auto"/>
            </w:tcBorders>
            <w:shd w:val="clear" w:color="auto" w:fill="auto"/>
            <w:noWrap/>
            <w:vAlign w:val="bottom"/>
            <w:hideMark/>
          </w:tcPr>
          <w:p w14:paraId="37D092DD"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0.0730</w:t>
            </w:r>
          </w:p>
        </w:tc>
        <w:tc>
          <w:tcPr>
            <w:tcW w:w="1097" w:type="dxa"/>
            <w:tcBorders>
              <w:left w:val="nil"/>
              <w:bottom w:val="nil"/>
              <w:right w:val="single" w:sz="4" w:space="0" w:color="auto"/>
            </w:tcBorders>
            <w:shd w:val="clear" w:color="auto" w:fill="auto"/>
            <w:noWrap/>
            <w:vAlign w:val="bottom"/>
            <w:hideMark/>
          </w:tcPr>
          <w:p w14:paraId="579EEE58"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0.1348</w:t>
            </w:r>
          </w:p>
        </w:tc>
        <w:tc>
          <w:tcPr>
            <w:tcW w:w="906" w:type="dxa"/>
            <w:tcBorders>
              <w:left w:val="nil"/>
              <w:bottom w:val="nil"/>
              <w:right w:val="single" w:sz="4" w:space="0" w:color="auto"/>
            </w:tcBorders>
            <w:shd w:val="clear" w:color="auto" w:fill="auto"/>
            <w:noWrap/>
            <w:vAlign w:val="bottom"/>
            <w:hideMark/>
          </w:tcPr>
          <w:p w14:paraId="072A7971"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0.528</w:t>
            </w:r>
          </w:p>
        </w:tc>
      </w:tr>
      <w:tr w:rsidR="00C13E06" w:rsidRPr="00EA700F" w14:paraId="71EBC056"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1F9E90B2"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CVAnnHSNum</w:t>
            </w:r>
          </w:p>
        </w:tc>
        <w:tc>
          <w:tcPr>
            <w:tcW w:w="1040" w:type="dxa"/>
            <w:tcBorders>
              <w:top w:val="nil"/>
              <w:left w:val="nil"/>
              <w:bottom w:val="nil"/>
              <w:right w:val="single" w:sz="4" w:space="0" w:color="auto"/>
            </w:tcBorders>
            <w:shd w:val="clear" w:color="auto" w:fill="auto"/>
            <w:noWrap/>
            <w:vAlign w:val="bottom"/>
            <w:hideMark/>
          </w:tcPr>
          <w:p w14:paraId="2121D169"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0.1691</w:t>
            </w:r>
          </w:p>
        </w:tc>
        <w:tc>
          <w:tcPr>
            <w:tcW w:w="1040" w:type="dxa"/>
            <w:tcBorders>
              <w:top w:val="nil"/>
              <w:left w:val="nil"/>
              <w:bottom w:val="nil"/>
              <w:right w:val="single" w:sz="4" w:space="0" w:color="auto"/>
            </w:tcBorders>
            <w:shd w:val="clear" w:color="auto" w:fill="auto"/>
            <w:noWrap/>
            <w:vAlign w:val="bottom"/>
            <w:hideMark/>
          </w:tcPr>
          <w:p w14:paraId="296B6D55"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0.2899</w:t>
            </w:r>
          </w:p>
        </w:tc>
        <w:tc>
          <w:tcPr>
            <w:tcW w:w="960" w:type="dxa"/>
            <w:tcBorders>
              <w:top w:val="nil"/>
              <w:left w:val="nil"/>
              <w:bottom w:val="nil"/>
              <w:right w:val="single" w:sz="4" w:space="0" w:color="auto"/>
            </w:tcBorders>
            <w:shd w:val="clear" w:color="auto" w:fill="auto"/>
            <w:noWrap/>
            <w:vAlign w:val="bottom"/>
            <w:hideMark/>
          </w:tcPr>
          <w:p w14:paraId="194E1499"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0.164</w:t>
            </w:r>
          </w:p>
        </w:tc>
        <w:tc>
          <w:tcPr>
            <w:tcW w:w="1097" w:type="dxa"/>
            <w:tcBorders>
              <w:top w:val="nil"/>
              <w:left w:val="nil"/>
              <w:bottom w:val="nil"/>
              <w:right w:val="single" w:sz="4" w:space="0" w:color="auto"/>
            </w:tcBorders>
            <w:shd w:val="clear" w:color="auto" w:fill="auto"/>
            <w:noWrap/>
            <w:vAlign w:val="bottom"/>
            <w:hideMark/>
          </w:tcPr>
          <w:p w14:paraId="6378E654"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0.2300</w:t>
            </w:r>
          </w:p>
        </w:tc>
        <w:tc>
          <w:tcPr>
            <w:tcW w:w="1097" w:type="dxa"/>
            <w:tcBorders>
              <w:top w:val="nil"/>
              <w:left w:val="nil"/>
              <w:bottom w:val="nil"/>
              <w:right w:val="single" w:sz="4" w:space="0" w:color="auto"/>
            </w:tcBorders>
            <w:shd w:val="clear" w:color="auto" w:fill="auto"/>
            <w:noWrap/>
            <w:vAlign w:val="bottom"/>
            <w:hideMark/>
          </w:tcPr>
          <w:p w14:paraId="30291FEC"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0.3450</w:t>
            </w:r>
          </w:p>
        </w:tc>
        <w:tc>
          <w:tcPr>
            <w:tcW w:w="906" w:type="dxa"/>
            <w:tcBorders>
              <w:top w:val="nil"/>
              <w:left w:val="nil"/>
              <w:bottom w:val="nil"/>
              <w:right w:val="single" w:sz="4" w:space="0" w:color="auto"/>
            </w:tcBorders>
            <w:shd w:val="clear" w:color="auto" w:fill="auto"/>
            <w:noWrap/>
            <w:vAlign w:val="bottom"/>
            <w:hideMark/>
          </w:tcPr>
          <w:p w14:paraId="34BA80CB"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0.135</w:t>
            </w:r>
          </w:p>
        </w:tc>
      </w:tr>
      <w:tr w:rsidR="00C13E06" w:rsidRPr="00EA700F" w14:paraId="7C2E04D1"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7C3EA637"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MDFAnnLSNum</w:t>
            </w:r>
          </w:p>
        </w:tc>
        <w:tc>
          <w:tcPr>
            <w:tcW w:w="1040" w:type="dxa"/>
            <w:tcBorders>
              <w:top w:val="nil"/>
              <w:left w:val="nil"/>
              <w:bottom w:val="nil"/>
              <w:right w:val="single" w:sz="4" w:space="0" w:color="auto"/>
            </w:tcBorders>
            <w:shd w:val="clear" w:color="auto" w:fill="auto"/>
            <w:noWrap/>
            <w:vAlign w:val="bottom"/>
            <w:hideMark/>
          </w:tcPr>
          <w:p w14:paraId="0A7B794E"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0.1908</w:t>
            </w:r>
          </w:p>
        </w:tc>
        <w:tc>
          <w:tcPr>
            <w:tcW w:w="1040" w:type="dxa"/>
            <w:tcBorders>
              <w:top w:val="nil"/>
              <w:left w:val="nil"/>
              <w:bottom w:val="nil"/>
              <w:right w:val="single" w:sz="4" w:space="0" w:color="auto"/>
            </w:tcBorders>
            <w:shd w:val="clear" w:color="auto" w:fill="auto"/>
            <w:noWrap/>
            <w:vAlign w:val="bottom"/>
            <w:hideMark/>
          </w:tcPr>
          <w:p w14:paraId="3DE95969"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0.3053</w:t>
            </w:r>
          </w:p>
        </w:tc>
        <w:tc>
          <w:tcPr>
            <w:tcW w:w="960" w:type="dxa"/>
            <w:tcBorders>
              <w:top w:val="nil"/>
              <w:left w:val="nil"/>
              <w:bottom w:val="nil"/>
              <w:right w:val="single" w:sz="4" w:space="0" w:color="auto"/>
            </w:tcBorders>
            <w:shd w:val="clear" w:color="auto" w:fill="auto"/>
            <w:noWrap/>
            <w:vAlign w:val="bottom"/>
            <w:hideMark/>
          </w:tcPr>
          <w:p w14:paraId="3C17F433"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0.208</w:t>
            </w:r>
          </w:p>
        </w:tc>
        <w:tc>
          <w:tcPr>
            <w:tcW w:w="1097" w:type="dxa"/>
            <w:tcBorders>
              <w:top w:val="nil"/>
              <w:left w:val="nil"/>
              <w:bottom w:val="nil"/>
              <w:right w:val="single" w:sz="4" w:space="0" w:color="auto"/>
            </w:tcBorders>
            <w:shd w:val="clear" w:color="auto" w:fill="auto"/>
            <w:noWrap/>
            <w:vAlign w:val="bottom"/>
            <w:hideMark/>
          </w:tcPr>
          <w:p w14:paraId="7E00274F"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0.2600</w:t>
            </w:r>
          </w:p>
        </w:tc>
        <w:tc>
          <w:tcPr>
            <w:tcW w:w="1097" w:type="dxa"/>
            <w:tcBorders>
              <w:top w:val="nil"/>
              <w:left w:val="nil"/>
              <w:bottom w:val="nil"/>
              <w:right w:val="single" w:sz="4" w:space="0" w:color="auto"/>
            </w:tcBorders>
            <w:shd w:val="clear" w:color="auto" w:fill="auto"/>
            <w:noWrap/>
            <w:vAlign w:val="bottom"/>
            <w:hideMark/>
          </w:tcPr>
          <w:p w14:paraId="66F0F948"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0.3671</w:t>
            </w:r>
          </w:p>
        </w:tc>
        <w:tc>
          <w:tcPr>
            <w:tcW w:w="906" w:type="dxa"/>
            <w:tcBorders>
              <w:top w:val="nil"/>
              <w:left w:val="nil"/>
              <w:bottom w:val="nil"/>
              <w:right w:val="single" w:sz="4" w:space="0" w:color="auto"/>
            </w:tcBorders>
            <w:shd w:val="clear" w:color="auto" w:fill="auto"/>
            <w:noWrap/>
            <w:vAlign w:val="bottom"/>
            <w:hideMark/>
          </w:tcPr>
          <w:p w14:paraId="45983B76"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0.183</w:t>
            </w:r>
          </w:p>
        </w:tc>
      </w:tr>
      <w:tr w:rsidR="00C13E06" w:rsidRPr="00EA700F" w14:paraId="7E95FE35"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0C7BB5CC"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MRateFallnorm</w:t>
            </w:r>
          </w:p>
        </w:tc>
        <w:tc>
          <w:tcPr>
            <w:tcW w:w="1040" w:type="dxa"/>
            <w:tcBorders>
              <w:top w:val="nil"/>
              <w:left w:val="nil"/>
              <w:bottom w:val="nil"/>
              <w:right w:val="single" w:sz="4" w:space="0" w:color="auto"/>
            </w:tcBorders>
            <w:shd w:val="clear" w:color="auto" w:fill="auto"/>
            <w:noWrap/>
            <w:vAlign w:val="bottom"/>
            <w:hideMark/>
          </w:tcPr>
          <w:p w14:paraId="00FA0DEF"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0.2098</w:t>
            </w:r>
          </w:p>
        </w:tc>
        <w:tc>
          <w:tcPr>
            <w:tcW w:w="1040" w:type="dxa"/>
            <w:tcBorders>
              <w:top w:val="nil"/>
              <w:left w:val="nil"/>
              <w:bottom w:val="nil"/>
              <w:right w:val="single" w:sz="4" w:space="0" w:color="auto"/>
            </w:tcBorders>
            <w:shd w:val="clear" w:color="auto" w:fill="auto"/>
            <w:noWrap/>
            <w:vAlign w:val="bottom"/>
            <w:hideMark/>
          </w:tcPr>
          <w:p w14:paraId="13F52D7E"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0.3061</w:t>
            </w:r>
          </w:p>
        </w:tc>
        <w:tc>
          <w:tcPr>
            <w:tcW w:w="960" w:type="dxa"/>
            <w:tcBorders>
              <w:top w:val="nil"/>
              <w:left w:val="nil"/>
              <w:bottom w:val="nil"/>
              <w:right w:val="single" w:sz="4" w:space="0" w:color="auto"/>
            </w:tcBorders>
            <w:shd w:val="clear" w:color="auto" w:fill="auto"/>
            <w:noWrap/>
            <w:vAlign w:val="bottom"/>
            <w:hideMark/>
          </w:tcPr>
          <w:p w14:paraId="3FDEFFEF"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0.283</w:t>
            </w:r>
          </w:p>
        </w:tc>
        <w:tc>
          <w:tcPr>
            <w:tcW w:w="1097" w:type="dxa"/>
            <w:tcBorders>
              <w:top w:val="nil"/>
              <w:left w:val="nil"/>
              <w:bottom w:val="nil"/>
              <w:right w:val="single" w:sz="4" w:space="0" w:color="auto"/>
            </w:tcBorders>
            <w:shd w:val="clear" w:color="auto" w:fill="auto"/>
            <w:noWrap/>
            <w:vAlign w:val="bottom"/>
            <w:hideMark/>
          </w:tcPr>
          <w:p w14:paraId="690D4BE6"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0.1100</w:t>
            </w:r>
          </w:p>
        </w:tc>
        <w:tc>
          <w:tcPr>
            <w:tcW w:w="1097" w:type="dxa"/>
            <w:tcBorders>
              <w:top w:val="nil"/>
              <w:left w:val="nil"/>
              <w:bottom w:val="nil"/>
              <w:right w:val="single" w:sz="4" w:space="0" w:color="auto"/>
            </w:tcBorders>
            <w:shd w:val="clear" w:color="auto" w:fill="auto"/>
            <w:noWrap/>
            <w:vAlign w:val="bottom"/>
            <w:hideMark/>
          </w:tcPr>
          <w:p w14:paraId="3E25B76F"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0.1886</w:t>
            </w:r>
          </w:p>
        </w:tc>
        <w:tc>
          <w:tcPr>
            <w:tcW w:w="906" w:type="dxa"/>
            <w:tcBorders>
              <w:top w:val="nil"/>
              <w:left w:val="nil"/>
              <w:bottom w:val="nil"/>
              <w:right w:val="single" w:sz="4" w:space="0" w:color="auto"/>
            </w:tcBorders>
            <w:shd w:val="clear" w:color="auto" w:fill="auto"/>
            <w:noWrap/>
            <w:vAlign w:val="bottom"/>
            <w:hideMark/>
          </w:tcPr>
          <w:p w14:paraId="47FAE0FC"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0.443</w:t>
            </w:r>
          </w:p>
        </w:tc>
      </w:tr>
      <w:tr w:rsidR="00C13E06" w:rsidRPr="00EA700F" w14:paraId="33A8479E"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5B462F36"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CVAnnLSPeak</w:t>
            </w:r>
          </w:p>
        </w:tc>
        <w:tc>
          <w:tcPr>
            <w:tcW w:w="1040" w:type="dxa"/>
            <w:tcBorders>
              <w:top w:val="nil"/>
              <w:left w:val="nil"/>
              <w:bottom w:val="nil"/>
              <w:right w:val="single" w:sz="4" w:space="0" w:color="auto"/>
            </w:tcBorders>
            <w:shd w:val="clear" w:color="auto" w:fill="auto"/>
            <w:noWrap/>
            <w:vAlign w:val="bottom"/>
            <w:hideMark/>
          </w:tcPr>
          <w:p w14:paraId="2E8E237A"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0.2168</w:t>
            </w:r>
          </w:p>
        </w:tc>
        <w:tc>
          <w:tcPr>
            <w:tcW w:w="1040" w:type="dxa"/>
            <w:tcBorders>
              <w:top w:val="nil"/>
              <w:left w:val="nil"/>
              <w:bottom w:val="nil"/>
              <w:right w:val="single" w:sz="4" w:space="0" w:color="auto"/>
            </w:tcBorders>
            <w:shd w:val="clear" w:color="auto" w:fill="auto"/>
            <w:noWrap/>
            <w:vAlign w:val="bottom"/>
            <w:hideMark/>
          </w:tcPr>
          <w:p w14:paraId="1DF3D8A3"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0.3061</w:t>
            </w:r>
          </w:p>
        </w:tc>
        <w:tc>
          <w:tcPr>
            <w:tcW w:w="960" w:type="dxa"/>
            <w:tcBorders>
              <w:top w:val="nil"/>
              <w:left w:val="nil"/>
              <w:bottom w:val="nil"/>
              <w:right w:val="single" w:sz="4" w:space="0" w:color="auto"/>
            </w:tcBorders>
            <w:shd w:val="clear" w:color="auto" w:fill="auto"/>
            <w:noWrap/>
            <w:vAlign w:val="bottom"/>
            <w:hideMark/>
          </w:tcPr>
          <w:p w14:paraId="2ECAAC79"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0.245</w:t>
            </w:r>
          </w:p>
        </w:tc>
        <w:tc>
          <w:tcPr>
            <w:tcW w:w="1097" w:type="dxa"/>
            <w:tcBorders>
              <w:top w:val="nil"/>
              <w:left w:val="nil"/>
              <w:bottom w:val="nil"/>
              <w:right w:val="single" w:sz="4" w:space="0" w:color="auto"/>
            </w:tcBorders>
            <w:shd w:val="clear" w:color="auto" w:fill="auto"/>
            <w:noWrap/>
            <w:vAlign w:val="bottom"/>
            <w:hideMark/>
          </w:tcPr>
          <w:p w14:paraId="30476DD5"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0.1500</w:t>
            </w:r>
          </w:p>
        </w:tc>
        <w:tc>
          <w:tcPr>
            <w:tcW w:w="1097" w:type="dxa"/>
            <w:tcBorders>
              <w:top w:val="nil"/>
              <w:left w:val="nil"/>
              <w:bottom w:val="nil"/>
              <w:right w:val="single" w:sz="4" w:space="0" w:color="auto"/>
            </w:tcBorders>
            <w:shd w:val="clear" w:color="auto" w:fill="auto"/>
            <w:noWrap/>
            <w:vAlign w:val="bottom"/>
            <w:hideMark/>
          </w:tcPr>
          <w:p w14:paraId="3F4D4FFB"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0.2400</w:t>
            </w:r>
          </w:p>
        </w:tc>
        <w:tc>
          <w:tcPr>
            <w:tcW w:w="906" w:type="dxa"/>
            <w:tcBorders>
              <w:top w:val="nil"/>
              <w:left w:val="nil"/>
              <w:bottom w:val="nil"/>
              <w:right w:val="single" w:sz="4" w:space="0" w:color="auto"/>
            </w:tcBorders>
            <w:shd w:val="clear" w:color="auto" w:fill="auto"/>
            <w:noWrap/>
            <w:vAlign w:val="bottom"/>
            <w:hideMark/>
          </w:tcPr>
          <w:p w14:paraId="14023497"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0.339</w:t>
            </w:r>
          </w:p>
        </w:tc>
      </w:tr>
      <w:tr w:rsidR="00C13E06" w:rsidRPr="00EA700F" w14:paraId="017EDC93"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59D04C2B"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LSMeanDur</w:t>
            </w:r>
          </w:p>
        </w:tc>
        <w:tc>
          <w:tcPr>
            <w:tcW w:w="1040" w:type="dxa"/>
            <w:tcBorders>
              <w:top w:val="nil"/>
              <w:left w:val="nil"/>
              <w:bottom w:val="nil"/>
              <w:right w:val="single" w:sz="4" w:space="0" w:color="auto"/>
            </w:tcBorders>
            <w:shd w:val="clear" w:color="auto" w:fill="auto"/>
            <w:noWrap/>
            <w:vAlign w:val="bottom"/>
            <w:hideMark/>
          </w:tcPr>
          <w:p w14:paraId="2706EA4F"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0.4115</w:t>
            </w:r>
          </w:p>
        </w:tc>
        <w:tc>
          <w:tcPr>
            <w:tcW w:w="1040" w:type="dxa"/>
            <w:tcBorders>
              <w:top w:val="nil"/>
              <w:left w:val="nil"/>
              <w:bottom w:val="nil"/>
              <w:right w:val="single" w:sz="4" w:space="0" w:color="auto"/>
            </w:tcBorders>
            <w:shd w:val="clear" w:color="auto" w:fill="auto"/>
            <w:noWrap/>
            <w:vAlign w:val="bottom"/>
            <w:hideMark/>
          </w:tcPr>
          <w:p w14:paraId="4F57A6A0"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0.5487</w:t>
            </w:r>
          </w:p>
        </w:tc>
        <w:tc>
          <w:tcPr>
            <w:tcW w:w="960" w:type="dxa"/>
            <w:tcBorders>
              <w:top w:val="nil"/>
              <w:left w:val="nil"/>
              <w:bottom w:val="nil"/>
              <w:right w:val="single" w:sz="4" w:space="0" w:color="auto"/>
            </w:tcBorders>
            <w:shd w:val="clear" w:color="auto" w:fill="auto"/>
            <w:noWrap/>
            <w:vAlign w:val="bottom"/>
            <w:hideMark/>
          </w:tcPr>
          <w:p w14:paraId="70A01E5D"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0.180</w:t>
            </w:r>
          </w:p>
        </w:tc>
        <w:tc>
          <w:tcPr>
            <w:tcW w:w="1097" w:type="dxa"/>
            <w:tcBorders>
              <w:top w:val="nil"/>
              <w:left w:val="nil"/>
              <w:bottom w:val="nil"/>
              <w:right w:val="single" w:sz="4" w:space="0" w:color="auto"/>
            </w:tcBorders>
            <w:shd w:val="clear" w:color="auto" w:fill="auto"/>
            <w:noWrap/>
            <w:vAlign w:val="bottom"/>
            <w:hideMark/>
          </w:tcPr>
          <w:p w14:paraId="49B9D89C"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0.4300</w:t>
            </w:r>
          </w:p>
        </w:tc>
        <w:tc>
          <w:tcPr>
            <w:tcW w:w="1097" w:type="dxa"/>
            <w:tcBorders>
              <w:top w:val="nil"/>
              <w:left w:val="nil"/>
              <w:bottom w:val="nil"/>
              <w:right w:val="single" w:sz="4" w:space="0" w:color="auto"/>
            </w:tcBorders>
            <w:shd w:val="clear" w:color="auto" w:fill="auto"/>
            <w:noWrap/>
            <w:vAlign w:val="bottom"/>
            <w:hideMark/>
          </w:tcPr>
          <w:p w14:paraId="79B7B834"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0.5280</w:t>
            </w:r>
          </w:p>
        </w:tc>
        <w:tc>
          <w:tcPr>
            <w:tcW w:w="906" w:type="dxa"/>
            <w:tcBorders>
              <w:top w:val="nil"/>
              <w:left w:val="nil"/>
              <w:bottom w:val="nil"/>
              <w:right w:val="single" w:sz="4" w:space="0" w:color="auto"/>
            </w:tcBorders>
            <w:shd w:val="clear" w:color="auto" w:fill="auto"/>
            <w:noWrap/>
            <w:vAlign w:val="bottom"/>
            <w:hideMark/>
          </w:tcPr>
          <w:p w14:paraId="18229370"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0.159</w:t>
            </w:r>
          </w:p>
        </w:tc>
      </w:tr>
      <w:tr w:rsidR="00C13E06" w:rsidRPr="00EA700F" w14:paraId="74189620"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7AE09F4F"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CVAnnLSNum</w:t>
            </w:r>
          </w:p>
        </w:tc>
        <w:tc>
          <w:tcPr>
            <w:tcW w:w="1040" w:type="dxa"/>
            <w:tcBorders>
              <w:top w:val="nil"/>
              <w:left w:val="nil"/>
              <w:bottom w:val="nil"/>
              <w:right w:val="single" w:sz="4" w:space="0" w:color="auto"/>
            </w:tcBorders>
            <w:shd w:val="clear" w:color="auto" w:fill="auto"/>
            <w:noWrap/>
            <w:vAlign w:val="bottom"/>
            <w:hideMark/>
          </w:tcPr>
          <w:p w14:paraId="164C847A"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0.4417</w:t>
            </w:r>
          </w:p>
        </w:tc>
        <w:tc>
          <w:tcPr>
            <w:tcW w:w="1040" w:type="dxa"/>
            <w:tcBorders>
              <w:top w:val="nil"/>
              <w:left w:val="nil"/>
              <w:bottom w:val="nil"/>
              <w:right w:val="single" w:sz="4" w:space="0" w:color="auto"/>
            </w:tcBorders>
            <w:shd w:val="clear" w:color="auto" w:fill="auto"/>
            <w:noWrap/>
            <w:vAlign w:val="bottom"/>
            <w:hideMark/>
          </w:tcPr>
          <w:p w14:paraId="1082F532"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0.5579</w:t>
            </w:r>
          </w:p>
        </w:tc>
        <w:tc>
          <w:tcPr>
            <w:tcW w:w="960" w:type="dxa"/>
            <w:tcBorders>
              <w:top w:val="nil"/>
              <w:left w:val="nil"/>
              <w:bottom w:val="nil"/>
              <w:right w:val="single" w:sz="4" w:space="0" w:color="auto"/>
            </w:tcBorders>
            <w:shd w:val="clear" w:color="auto" w:fill="auto"/>
            <w:noWrap/>
            <w:vAlign w:val="bottom"/>
            <w:hideMark/>
          </w:tcPr>
          <w:p w14:paraId="0B052D79"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0.052</w:t>
            </w:r>
          </w:p>
        </w:tc>
        <w:tc>
          <w:tcPr>
            <w:tcW w:w="1097" w:type="dxa"/>
            <w:tcBorders>
              <w:top w:val="nil"/>
              <w:left w:val="nil"/>
              <w:bottom w:val="nil"/>
              <w:right w:val="single" w:sz="4" w:space="0" w:color="auto"/>
            </w:tcBorders>
            <w:shd w:val="clear" w:color="auto" w:fill="auto"/>
            <w:noWrap/>
            <w:vAlign w:val="bottom"/>
            <w:hideMark/>
          </w:tcPr>
          <w:p w14:paraId="60AE382C"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0.4400</w:t>
            </w:r>
          </w:p>
        </w:tc>
        <w:tc>
          <w:tcPr>
            <w:tcW w:w="1097" w:type="dxa"/>
            <w:tcBorders>
              <w:top w:val="nil"/>
              <w:left w:val="nil"/>
              <w:bottom w:val="nil"/>
              <w:right w:val="single" w:sz="4" w:space="0" w:color="auto"/>
            </w:tcBorders>
            <w:shd w:val="clear" w:color="auto" w:fill="auto"/>
            <w:noWrap/>
            <w:vAlign w:val="bottom"/>
            <w:hideMark/>
          </w:tcPr>
          <w:p w14:paraId="16ADD930"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0.5280</w:t>
            </w:r>
          </w:p>
        </w:tc>
        <w:tc>
          <w:tcPr>
            <w:tcW w:w="906" w:type="dxa"/>
            <w:tcBorders>
              <w:top w:val="nil"/>
              <w:left w:val="nil"/>
              <w:bottom w:val="nil"/>
              <w:right w:val="single" w:sz="4" w:space="0" w:color="auto"/>
            </w:tcBorders>
            <w:shd w:val="clear" w:color="auto" w:fill="auto"/>
            <w:noWrap/>
            <w:vAlign w:val="bottom"/>
            <w:hideMark/>
          </w:tcPr>
          <w:p w14:paraId="2671BAD0"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0.054</w:t>
            </w:r>
          </w:p>
        </w:tc>
      </w:tr>
      <w:tr w:rsidR="00C13E06" w:rsidRPr="00EA700F" w14:paraId="725FA4B2"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6E443E49"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C_MinM</w:t>
            </w:r>
          </w:p>
        </w:tc>
        <w:tc>
          <w:tcPr>
            <w:tcW w:w="1040" w:type="dxa"/>
            <w:tcBorders>
              <w:top w:val="nil"/>
              <w:left w:val="nil"/>
              <w:bottom w:val="nil"/>
              <w:right w:val="single" w:sz="4" w:space="0" w:color="auto"/>
            </w:tcBorders>
            <w:shd w:val="clear" w:color="auto" w:fill="auto"/>
            <w:noWrap/>
            <w:vAlign w:val="bottom"/>
            <w:hideMark/>
          </w:tcPr>
          <w:p w14:paraId="4B166FAE"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0.4919</w:t>
            </w:r>
          </w:p>
        </w:tc>
        <w:tc>
          <w:tcPr>
            <w:tcW w:w="1040" w:type="dxa"/>
            <w:tcBorders>
              <w:top w:val="nil"/>
              <w:left w:val="nil"/>
              <w:bottom w:val="nil"/>
              <w:right w:val="single" w:sz="4" w:space="0" w:color="auto"/>
            </w:tcBorders>
            <w:shd w:val="clear" w:color="auto" w:fill="auto"/>
            <w:noWrap/>
            <w:vAlign w:val="bottom"/>
            <w:hideMark/>
          </w:tcPr>
          <w:p w14:paraId="36C7351C"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0.5903</w:t>
            </w:r>
          </w:p>
        </w:tc>
        <w:tc>
          <w:tcPr>
            <w:tcW w:w="960" w:type="dxa"/>
            <w:tcBorders>
              <w:top w:val="nil"/>
              <w:left w:val="nil"/>
              <w:bottom w:val="nil"/>
              <w:right w:val="single" w:sz="4" w:space="0" w:color="auto"/>
            </w:tcBorders>
            <w:shd w:val="clear" w:color="auto" w:fill="auto"/>
            <w:noWrap/>
            <w:vAlign w:val="bottom"/>
            <w:hideMark/>
          </w:tcPr>
          <w:p w14:paraId="134D5747"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0.259</w:t>
            </w:r>
          </w:p>
        </w:tc>
        <w:tc>
          <w:tcPr>
            <w:tcW w:w="1097" w:type="dxa"/>
            <w:tcBorders>
              <w:top w:val="nil"/>
              <w:left w:val="nil"/>
              <w:bottom w:val="nil"/>
              <w:right w:val="single" w:sz="4" w:space="0" w:color="auto"/>
            </w:tcBorders>
            <w:shd w:val="clear" w:color="auto" w:fill="auto"/>
            <w:noWrap/>
            <w:vAlign w:val="bottom"/>
            <w:hideMark/>
          </w:tcPr>
          <w:p w14:paraId="191A0C0C"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0.3700</w:t>
            </w:r>
          </w:p>
        </w:tc>
        <w:tc>
          <w:tcPr>
            <w:tcW w:w="1097" w:type="dxa"/>
            <w:tcBorders>
              <w:top w:val="nil"/>
              <w:left w:val="nil"/>
              <w:bottom w:val="nil"/>
              <w:right w:val="single" w:sz="4" w:space="0" w:color="auto"/>
            </w:tcBorders>
            <w:shd w:val="clear" w:color="auto" w:fill="auto"/>
            <w:noWrap/>
            <w:vAlign w:val="bottom"/>
            <w:hideMark/>
          </w:tcPr>
          <w:p w14:paraId="174CE641"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0.4933</w:t>
            </w:r>
          </w:p>
        </w:tc>
        <w:tc>
          <w:tcPr>
            <w:tcW w:w="906" w:type="dxa"/>
            <w:tcBorders>
              <w:top w:val="nil"/>
              <w:left w:val="nil"/>
              <w:bottom w:val="nil"/>
              <w:right w:val="single" w:sz="4" w:space="0" w:color="auto"/>
            </w:tcBorders>
            <w:shd w:val="clear" w:color="auto" w:fill="auto"/>
            <w:noWrap/>
            <w:vAlign w:val="bottom"/>
            <w:hideMark/>
          </w:tcPr>
          <w:p w14:paraId="7C2A006F"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0.427</w:t>
            </w:r>
          </w:p>
        </w:tc>
      </w:tr>
      <w:tr w:rsidR="00C13E06" w:rsidRPr="00EA700F" w14:paraId="2827FBD3"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5A3E42F7"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MDFAnnUnder0.1</w:t>
            </w:r>
          </w:p>
        </w:tc>
        <w:tc>
          <w:tcPr>
            <w:tcW w:w="1040" w:type="dxa"/>
            <w:tcBorders>
              <w:top w:val="nil"/>
              <w:left w:val="nil"/>
              <w:bottom w:val="nil"/>
              <w:right w:val="single" w:sz="4" w:space="0" w:color="auto"/>
            </w:tcBorders>
            <w:shd w:val="clear" w:color="auto" w:fill="auto"/>
            <w:noWrap/>
            <w:vAlign w:val="bottom"/>
            <w:hideMark/>
          </w:tcPr>
          <w:p w14:paraId="219BD2C7"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0.5904</w:t>
            </w:r>
          </w:p>
        </w:tc>
        <w:tc>
          <w:tcPr>
            <w:tcW w:w="1040" w:type="dxa"/>
            <w:tcBorders>
              <w:top w:val="nil"/>
              <w:left w:val="nil"/>
              <w:bottom w:val="nil"/>
              <w:right w:val="single" w:sz="4" w:space="0" w:color="auto"/>
            </w:tcBorders>
            <w:shd w:val="clear" w:color="auto" w:fill="auto"/>
            <w:noWrap/>
            <w:vAlign w:val="bottom"/>
            <w:hideMark/>
          </w:tcPr>
          <w:p w14:paraId="71F1D5FC"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0.6747</w:t>
            </w:r>
          </w:p>
        </w:tc>
        <w:tc>
          <w:tcPr>
            <w:tcW w:w="960" w:type="dxa"/>
            <w:tcBorders>
              <w:top w:val="nil"/>
              <w:left w:val="nil"/>
              <w:bottom w:val="nil"/>
              <w:right w:val="single" w:sz="4" w:space="0" w:color="auto"/>
            </w:tcBorders>
            <w:shd w:val="clear" w:color="auto" w:fill="auto"/>
            <w:noWrap/>
            <w:vAlign w:val="bottom"/>
            <w:hideMark/>
          </w:tcPr>
          <w:p w14:paraId="65AB1F81"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0.071</w:t>
            </w:r>
          </w:p>
        </w:tc>
        <w:tc>
          <w:tcPr>
            <w:tcW w:w="1097" w:type="dxa"/>
            <w:tcBorders>
              <w:top w:val="nil"/>
              <w:left w:val="nil"/>
              <w:bottom w:val="nil"/>
              <w:right w:val="single" w:sz="4" w:space="0" w:color="auto"/>
            </w:tcBorders>
            <w:shd w:val="clear" w:color="auto" w:fill="auto"/>
            <w:noWrap/>
            <w:vAlign w:val="bottom"/>
            <w:hideMark/>
          </w:tcPr>
          <w:p w14:paraId="70E4748C"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0.5100</w:t>
            </w:r>
          </w:p>
        </w:tc>
        <w:tc>
          <w:tcPr>
            <w:tcW w:w="1097" w:type="dxa"/>
            <w:tcBorders>
              <w:top w:val="nil"/>
              <w:left w:val="nil"/>
              <w:bottom w:val="nil"/>
              <w:right w:val="single" w:sz="4" w:space="0" w:color="auto"/>
            </w:tcBorders>
            <w:shd w:val="clear" w:color="auto" w:fill="auto"/>
            <w:noWrap/>
            <w:vAlign w:val="bottom"/>
            <w:hideMark/>
          </w:tcPr>
          <w:p w14:paraId="07581327"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0.5829</w:t>
            </w:r>
          </w:p>
        </w:tc>
        <w:tc>
          <w:tcPr>
            <w:tcW w:w="906" w:type="dxa"/>
            <w:tcBorders>
              <w:top w:val="nil"/>
              <w:left w:val="nil"/>
              <w:bottom w:val="nil"/>
              <w:right w:val="single" w:sz="4" w:space="0" w:color="auto"/>
            </w:tcBorders>
            <w:shd w:val="clear" w:color="auto" w:fill="auto"/>
            <w:noWrap/>
            <w:vAlign w:val="bottom"/>
            <w:hideMark/>
          </w:tcPr>
          <w:p w14:paraId="58E36F0C"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0.105</w:t>
            </w:r>
          </w:p>
        </w:tc>
      </w:tr>
      <w:tr w:rsidR="00C13E06" w:rsidRPr="00EA700F" w14:paraId="7C265A50"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20F486AD"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MDFAnnZer</w:t>
            </w:r>
          </w:p>
        </w:tc>
        <w:tc>
          <w:tcPr>
            <w:tcW w:w="1040" w:type="dxa"/>
            <w:tcBorders>
              <w:top w:val="nil"/>
              <w:left w:val="nil"/>
              <w:bottom w:val="nil"/>
              <w:right w:val="single" w:sz="4" w:space="0" w:color="auto"/>
            </w:tcBorders>
            <w:shd w:val="clear" w:color="auto" w:fill="auto"/>
            <w:noWrap/>
            <w:vAlign w:val="bottom"/>
            <w:hideMark/>
          </w:tcPr>
          <w:p w14:paraId="5FDF5717"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0.6360</w:t>
            </w:r>
          </w:p>
        </w:tc>
        <w:tc>
          <w:tcPr>
            <w:tcW w:w="1040" w:type="dxa"/>
            <w:tcBorders>
              <w:top w:val="nil"/>
              <w:left w:val="nil"/>
              <w:bottom w:val="nil"/>
              <w:right w:val="single" w:sz="4" w:space="0" w:color="auto"/>
            </w:tcBorders>
            <w:shd w:val="clear" w:color="auto" w:fill="auto"/>
            <w:noWrap/>
            <w:vAlign w:val="bottom"/>
            <w:hideMark/>
          </w:tcPr>
          <w:p w14:paraId="161CE8B2"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0.6938</w:t>
            </w:r>
          </w:p>
        </w:tc>
        <w:tc>
          <w:tcPr>
            <w:tcW w:w="960" w:type="dxa"/>
            <w:tcBorders>
              <w:top w:val="nil"/>
              <w:left w:val="nil"/>
              <w:bottom w:val="nil"/>
              <w:right w:val="single" w:sz="4" w:space="0" w:color="auto"/>
            </w:tcBorders>
            <w:shd w:val="clear" w:color="auto" w:fill="auto"/>
            <w:noWrap/>
            <w:vAlign w:val="bottom"/>
            <w:hideMark/>
          </w:tcPr>
          <w:p w14:paraId="6E17B83F"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0.092</w:t>
            </w:r>
          </w:p>
        </w:tc>
        <w:tc>
          <w:tcPr>
            <w:tcW w:w="1097" w:type="dxa"/>
            <w:tcBorders>
              <w:top w:val="nil"/>
              <w:left w:val="nil"/>
              <w:bottom w:val="nil"/>
              <w:right w:val="single" w:sz="4" w:space="0" w:color="auto"/>
            </w:tcBorders>
            <w:shd w:val="clear" w:color="auto" w:fill="auto"/>
            <w:noWrap/>
            <w:vAlign w:val="bottom"/>
            <w:hideMark/>
          </w:tcPr>
          <w:p w14:paraId="1F0442F2"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0.5600</w:t>
            </w:r>
          </w:p>
        </w:tc>
        <w:tc>
          <w:tcPr>
            <w:tcW w:w="1097" w:type="dxa"/>
            <w:tcBorders>
              <w:top w:val="nil"/>
              <w:left w:val="nil"/>
              <w:bottom w:val="nil"/>
              <w:right w:val="single" w:sz="4" w:space="0" w:color="auto"/>
            </w:tcBorders>
            <w:shd w:val="clear" w:color="auto" w:fill="auto"/>
            <w:noWrap/>
            <w:vAlign w:val="bottom"/>
            <w:hideMark/>
          </w:tcPr>
          <w:p w14:paraId="018913B6"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0.6109</w:t>
            </w:r>
          </w:p>
        </w:tc>
        <w:tc>
          <w:tcPr>
            <w:tcW w:w="906" w:type="dxa"/>
            <w:tcBorders>
              <w:top w:val="nil"/>
              <w:left w:val="nil"/>
              <w:bottom w:val="nil"/>
              <w:right w:val="single" w:sz="4" w:space="0" w:color="auto"/>
            </w:tcBorders>
            <w:shd w:val="clear" w:color="auto" w:fill="auto"/>
            <w:noWrap/>
            <w:vAlign w:val="bottom"/>
            <w:hideMark/>
          </w:tcPr>
          <w:p w14:paraId="02C5DFC6"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0.130</w:t>
            </w:r>
          </w:p>
        </w:tc>
      </w:tr>
      <w:tr w:rsidR="00C13E06" w:rsidRPr="00EA700F" w14:paraId="501CA660"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66639AEB"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MDFAnnHSNum</w:t>
            </w:r>
          </w:p>
        </w:tc>
        <w:tc>
          <w:tcPr>
            <w:tcW w:w="1040" w:type="dxa"/>
            <w:tcBorders>
              <w:top w:val="nil"/>
              <w:left w:val="nil"/>
              <w:bottom w:val="nil"/>
              <w:right w:val="single" w:sz="4" w:space="0" w:color="auto"/>
            </w:tcBorders>
            <w:shd w:val="clear" w:color="auto" w:fill="auto"/>
            <w:noWrap/>
            <w:vAlign w:val="bottom"/>
            <w:hideMark/>
          </w:tcPr>
          <w:p w14:paraId="163B1199"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0.6885</w:t>
            </w:r>
          </w:p>
        </w:tc>
        <w:tc>
          <w:tcPr>
            <w:tcW w:w="1040" w:type="dxa"/>
            <w:tcBorders>
              <w:top w:val="nil"/>
              <w:left w:val="nil"/>
              <w:bottom w:val="nil"/>
              <w:right w:val="single" w:sz="4" w:space="0" w:color="auto"/>
            </w:tcBorders>
            <w:shd w:val="clear" w:color="auto" w:fill="auto"/>
            <w:noWrap/>
            <w:vAlign w:val="bottom"/>
            <w:hideMark/>
          </w:tcPr>
          <w:p w14:paraId="731EE775"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0.7184</w:t>
            </w:r>
          </w:p>
        </w:tc>
        <w:tc>
          <w:tcPr>
            <w:tcW w:w="960" w:type="dxa"/>
            <w:tcBorders>
              <w:top w:val="nil"/>
              <w:left w:val="nil"/>
              <w:bottom w:val="nil"/>
              <w:right w:val="single" w:sz="4" w:space="0" w:color="auto"/>
            </w:tcBorders>
            <w:shd w:val="clear" w:color="auto" w:fill="auto"/>
            <w:noWrap/>
            <w:vAlign w:val="bottom"/>
            <w:hideMark/>
          </w:tcPr>
          <w:p w14:paraId="03A25B49"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0.262</w:t>
            </w:r>
          </w:p>
        </w:tc>
        <w:tc>
          <w:tcPr>
            <w:tcW w:w="1097" w:type="dxa"/>
            <w:tcBorders>
              <w:top w:val="nil"/>
              <w:left w:val="nil"/>
              <w:bottom w:val="nil"/>
              <w:right w:val="single" w:sz="4" w:space="0" w:color="auto"/>
            </w:tcBorders>
            <w:shd w:val="clear" w:color="auto" w:fill="auto"/>
            <w:noWrap/>
            <w:vAlign w:val="bottom"/>
            <w:hideMark/>
          </w:tcPr>
          <w:p w14:paraId="0694A2AA"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0.8100</w:t>
            </w:r>
          </w:p>
        </w:tc>
        <w:tc>
          <w:tcPr>
            <w:tcW w:w="1097" w:type="dxa"/>
            <w:tcBorders>
              <w:top w:val="nil"/>
              <w:left w:val="nil"/>
              <w:bottom w:val="nil"/>
              <w:right w:val="single" w:sz="4" w:space="0" w:color="auto"/>
            </w:tcBorders>
            <w:shd w:val="clear" w:color="auto" w:fill="auto"/>
            <w:noWrap/>
            <w:vAlign w:val="bottom"/>
            <w:hideMark/>
          </w:tcPr>
          <w:p w14:paraId="0F310E81"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0.8100</w:t>
            </w:r>
          </w:p>
        </w:tc>
        <w:tc>
          <w:tcPr>
            <w:tcW w:w="906" w:type="dxa"/>
            <w:tcBorders>
              <w:top w:val="nil"/>
              <w:left w:val="nil"/>
              <w:bottom w:val="nil"/>
              <w:right w:val="single" w:sz="4" w:space="0" w:color="auto"/>
            </w:tcBorders>
            <w:shd w:val="clear" w:color="auto" w:fill="auto"/>
            <w:noWrap/>
            <w:vAlign w:val="bottom"/>
            <w:hideMark/>
          </w:tcPr>
          <w:p w14:paraId="68062DEC"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0.254</w:t>
            </w:r>
          </w:p>
        </w:tc>
      </w:tr>
      <w:tr w:rsidR="00C13E06" w:rsidRPr="00EA700F" w14:paraId="2BB1F00B" w14:textId="77777777" w:rsidTr="00C13E06">
        <w:trPr>
          <w:trHeight w:val="288"/>
        </w:trPr>
        <w:tc>
          <w:tcPr>
            <w:tcW w:w="2462" w:type="dxa"/>
            <w:tcBorders>
              <w:top w:val="nil"/>
              <w:left w:val="single" w:sz="4" w:space="0" w:color="auto"/>
              <w:bottom w:val="single" w:sz="4" w:space="0" w:color="auto"/>
              <w:right w:val="single" w:sz="4" w:space="0" w:color="auto"/>
            </w:tcBorders>
            <w:shd w:val="clear" w:color="auto" w:fill="auto"/>
            <w:noWrap/>
            <w:vAlign w:val="bottom"/>
            <w:hideMark/>
          </w:tcPr>
          <w:p w14:paraId="7627A370"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CVAnnLSMeanDur</w:t>
            </w:r>
          </w:p>
        </w:tc>
        <w:tc>
          <w:tcPr>
            <w:tcW w:w="1040" w:type="dxa"/>
            <w:tcBorders>
              <w:top w:val="nil"/>
              <w:left w:val="nil"/>
              <w:bottom w:val="single" w:sz="4" w:space="0" w:color="auto"/>
              <w:right w:val="single" w:sz="4" w:space="0" w:color="auto"/>
            </w:tcBorders>
            <w:shd w:val="clear" w:color="auto" w:fill="auto"/>
            <w:noWrap/>
            <w:vAlign w:val="bottom"/>
            <w:hideMark/>
          </w:tcPr>
          <w:p w14:paraId="69B5F579"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0.8483</w:t>
            </w:r>
          </w:p>
        </w:tc>
        <w:tc>
          <w:tcPr>
            <w:tcW w:w="1040" w:type="dxa"/>
            <w:tcBorders>
              <w:top w:val="nil"/>
              <w:left w:val="nil"/>
              <w:bottom w:val="single" w:sz="4" w:space="0" w:color="auto"/>
              <w:right w:val="single" w:sz="4" w:space="0" w:color="auto"/>
            </w:tcBorders>
            <w:shd w:val="clear" w:color="auto" w:fill="auto"/>
            <w:noWrap/>
            <w:vAlign w:val="bottom"/>
            <w:hideMark/>
          </w:tcPr>
          <w:p w14:paraId="0497117B"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0.8483</w:t>
            </w:r>
          </w:p>
        </w:tc>
        <w:tc>
          <w:tcPr>
            <w:tcW w:w="960" w:type="dxa"/>
            <w:tcBorders>
              <w:top w:val="nil"/>
              <w:left w:val="nil"/>
              <w:bottom w:val="single" w:sz="4" w:space="0" w:color="auto"/>
              <w:right w:val="single" w:sz="4" w:space="0" w:color="auto"/>
            </w:tcBorders>
            <w:shd w:val="clear" w:color="auto" w:fill="auto"/>
            <w:noWrap/>
            <w:vAlign w:val="bottom"/>
            <w:hideMark/>
          </w:tcPr>
          <w:p w14:paraId="32864C17"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0.029</w:t>
            </w:r>
          </w:p>
        </w:tc>
        <w:tc>
          <w:tcPr>
            <w:tcW w:w="1097" w:type="dxa"/>
            <w:tcBorders>
              <w:top w:val="nil"/>
              <w:left w:val="nil"/>
              <w:bottom w:val="single" w:sz="4" w:space="0" w:color="auto"/>
              <w:right w:val="single" w:sz="4" w:space="0" w:color="auto"/>
            </w:tcBorders>
            <w:shd w:val="clear" w:color="auto" w:fill="auto"/>
            <w:noWrap/>
            <w:vAlign w:val="bottom"/>
            <w:hideMark/>
          </w:tcPr>
          <w:p w14:paraId="6521CEDE"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0.6700</w:t>
            </w:r>
          </w:p>
        </w:tc>
        <w:tc>
          <w:tcPr>
            <w:tcW w:w="1097" w:type="dxa"/>
            <w:tcBorders>
              <w:top w:val="nil"/>
              <w:left w:val="nil"/>
              <w:bottom w:val="single" w:sz="4" w:space="0" w:color="auto"/>
              <w:right w:val="single" w:sz="4" w:space="0" w:color="auto"/>
            </w:tcBorders>
            <w:shd w:val="clear" w:color="auto" w:fill="auto"/>
            <w:noWrap/>
            <w:vAlign w:val="bottom"/>
            <w:hideMark/>
          </w:tcPr>
          <w:p w14:paraId="5D0A038C"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0.6991</w:t>
            </w:r>
          </w:p>
        </w:tc>
        <w:tc>
          <w:tcPr>
            <w:tcW w:w="906" w:type="dxa"/>
            <w:tcBorders>
              <w:top w:val="nil"/>
              <w:left w:val="nil"/>
              <w:bottom w:val="single" w:sz="4" w:space="0" w:color="auto"/>
              <w:right w:val="single" w:sz="4" w:space="0" w:color="auto"/>
            </w:tcBorders>
            <w:shd w:val="clear" w:color="auto" w:fill="auto"/>
            <w:noWrap/>
            <w:vAlign w:val="bottom"/>
            <w:hideMark/>
          </w:tcPr>
          <w:p w14:paraId="6436F716"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0.028</w:t>
            </w:r>
          </w:p>
        </w:tc>
      </w:tr>
    </w:tbl>
    <w:p w14:paraId="6452A2CC" w14:textId="77777777" w:rsidR="008E156A" w:rsidRDefault="008E156A" w:rsidP="00A40192">
      <w:pPr>
        <w:spacing w:line="360" w:lineRule="auto"/>
        <w:rPr>
          <w:b/>
        </w:rPr>
      </w:pPr>
    </w:p>
    <w:p w14:paraId="513C4CEA" w14:textId="77777777" w:rsidR="008E156A" w:rsidRDefault="008E156A" w:rsidP="00A40192">
      <w:pPr>
        <w:spacing w:line="360" w:lineRule="auto"/>
        <w:rPr>
          <w:b/>
        </w:rPr>
      </w:pPr>
    </w:p>
    <w:p w14:paraId="115FA0ED" w14:textId="77777777" w:rsidR="008E156A" w:rsidRDefault="008E156A" w:rsidP="00A40192">
      <w:pPr>
        <w:spacing w:line="360" w:lineRule="auto"/>
        <w:rPr>
          <w:b/>
        </w:rPr>
      </w:pPr>
    </w:p>
    <w:p w14:paraId="1CAD5780" w14:textId="77777777" w:rsidR="008E156A" w:rsidRDefault="008E156A" w:rsidP="00A40192">
      <w:pPr>
        <w:spacing w:line="360" w:lineRule="auto"/>
        <w:rPr>
          <w:b/>
        </w:rPr>
      </w:pPr>
    </w:p>
    <w:p w14:paraId="41029434" w14:textId="77777777" w:rsidR="00A40192" w:rsidRDefault="00A40192" w:rsidP="00FF6655">
      <w:pPr>
        <w:spacing w:line="360" w:lineRule="auto"/>
        <w:rPr>
          <w:b/>
        </w:rPr>
      </w:pPr>
    </w:p>
    <w:p w14:paraId="1AFC6C67" w14:textId="77777777" w:rsidR="008E156A" w:rsidRDefault="00D666AE" w:rsidP="00FF6655">
      <w:pPr>
        <w:spacing w:line="360" w:lineRule="auto"/>
        <w:rPr>
          <w:b/>
        </w:rPr>
      </w:pPr>
      <w:r>
        <w:rPr>
          <w:b/>
        </w:rPr>
        <w:lastRenderedPageBreak/>
        <w:t>Figures</w:t>
      </w:r>
    </w:p>
    <w:p w14:paraId="60D77944" w14:textId="77777777" w:rsidR="00FD6EDE" w:rsidRPr="00FD6EDE" w:rsidRDefault="00D666AE" w:rsidP="00FD6EDE">
      <w:pPr>
        <w:spacing w:line="360" w:lineRule="auto"/>
        <w:rPr>
          <w:b/>
          <w:i/>
        </w:rPr>
      </w:pPr>
      <w:r>
        <w:rPr>
          <w:b/>
          <w:noProof/>
          <w:lang w:val="en-US"/>
        </w:rPr>
        <w:drawing>
          <wp:inline distT="0" distB="0" distL="0" distR="0" wp14:anchorId="13508AA5" wp14:editId="13E38A06">
            <wp:extent cx="2529840" cy="22631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29840" cy="2263140"/>
                    </a:xfrm>
                    <a:prstGeom prst="rect">
                      <a:avLst/>
                    </a:prstGeom>
                  </pic:spPr>
                </pic:pic>
              </a:graphicData>
            </a:graphic>
          </wp:inline>
        </w:drawing>
      </w:r>
      <w:r w:rsidR="00210548">
        <w:rPr>
          <w:b/>
        </w:rPr>
        <w:br/>
      </w:r>
    </w:p>
    <w:p w14:paraId="45541B57" w14:textId="77777777" w:rsidR="00FD6EDE" w:rsidRPr="00FD6EDE" w:rsidRDefault="00FD6EDE" w:rsidP="00FD6EDE">
      <w:pPr>
        <w:spacing w:line="360" w:lineRule="auto"/>
        <w:rPr>
          <w:i/>
        </w:rPr>
      </w:pPr>
      <w:r w:rsidRPr="00FD6EDE">
        <w:rPr>
          <w:b/>
          <w:i/>
        </w:rPr>
        <w:t xml:space="preserve">Figure </w:t>
      </w:r>
      <w:r w:rsidR="00276818" w:rsidRPr="00FD6EDE">
        <w:rPr>
          <w:b/>
          <w:i/>
        </w:rPr>
        <w:fldChar w:fldCharType="begin"/>
      </w:r>
      <w:r w:rsidRPr="00FD6EDE">
        <w:rPr>
          <w:b/>
          <w:i/>
        </w:rPr>
        <w:instrText xml:space="preserve"> SEQ Figure \* ARABIC </w:instrText>
      </w:r>
      <w:r w:rsidR="00276818" w:rsidRPr="00FD6EDE">
        <w:rPr>
          <w:b/>
          <w:i/>
        </w:rPr>
        <w:fldChar w:fldCharType="separate"/>
      </w:r>
      <w:r w:rsidRPr="00FD6EDE">
        <w:rPr>
          <w:b/>
          <w:i/>
          <w:noProof/>
        </w:rPr>
        <w:t>1</w:t>
      </w:r>
      <w:r w:rsidR="00276818" w:rsidRPr="00FD6EDE">
        <w:rPr>
          <w:b/>
          <w:i/>
        </w:rPr>
        <w:fldChar w:fldCharType="end"/>
      </w:r>
      <w:r w:rsidRPr="00FD6EDE">
        <w:rPr>
          <w:b/>
          <w:i/>
        </w:rPr>
        <w:t xml:space="preserve">. </w:t>
      </w:r>
      <w:r w:rsidRPr="00FD6EDE">
        <w:rPr>
          <w:i/>
        </w:rPr>
        <w:t xml:space="preserve">Location of fifteen field study sites across south-eastern Australia chosen to represent the three major hydrological classes of south-east Australia. Hydrological class membership is denoted by:  </w:t>
      </w:r>
      <w:r w:rsidRPr="00FD6EDE">
        <w:rPr>
          <w:rFonts w:cs="Arial"/>
          <w:i/>
          <w:lang w:val="en-US" w:eastAsia="ja-JP"/>
        </w:rPr>
        <w:t xml:space="preserve">• stable winter baseflow, </w:t>
      </w:r>
      <w:r w:rsidRPr="00FD6EDE">
        <w:rPr>
          <w:rFonts w:ascii="Arial" w:eastAsiaTheme="minorHAnsi" w:hAnsi="Arial" w:cs="Arial"/>
          <w:i/>
          <w:lang w:eastAsia="ja-JP"/>
        </w:rPr>
        <w:t>▲</w:t>
      </w:r>
      <w:r w:rsidRPr="00FD6EDE">
        <w:rPr>
          <w:rFonts w:eastAsiaTheme="minorHAnsi" w:cs="Arial"/>
          <w:i/>
          <w:lang w:eastAsia="ja-JP"/>
        </w:rPr>
        <w:t xml:space="preserve"> </w:t>
      </w:r>
      <w:r w:rsidRPr="00FD6EDE">
        <w:rPr>
          <w:rFonts w:cs="Arial"/>
          <w:i/>
          <w:lang w:eastAsia="ja-JP"/>
        </w:rPr>
        <w:t>unpredictable baseflow,</w:t>
      </w:r>
      <w:r w:rsidRPr="00FD6EDE">
        <w:rPr>
          <w:rFonts w:cs="Arial"/>
          <w:i/>
          <w:lang w:val="en-US" w:eastAsia="ja-JP"/>
        </w:rPr>
        <w:t xml:space="preserve"> </w:t>
      </w:r>
      <w:r w:rsidRPr="00FD6EDE">
        <w:rPr>
          <w:rFonts w:ascii="Arial" w:hAnsi="Arial" w:cs="Arial"/>
          <w:i/>
          <w:lang w:val="en-US" w:eastAsia="ja-JP"/>
        </w:rPr>
        <w:t>■</w:t>
      </w:r>
      <w:r w:rsidRPr="00FD6EDE">
        <w:rPr>
          <w:rFonts w:cs="Arial"/>
          <w:i/>
          <w:lang w:val="en-US" w:eastAsia="ja-JP"/>
        </w:rPr>
        <w:t xml:space="preserve"> unpredictable intermittent. Note that the points representing the two southern-most unpredictable baseflow sites are overlapping</w:t>
      </w:r>
      <w:r w:rsidRPr="00FD6EDE">
        <w:rPr>
          <w:i/>
        </w:rPr>
        <w:t>.</w:t>
      </w:r>
    </w:p>
    <w:p w14:paraId="46A9B930" w14:textId="77777777" w:rsidR="00915E20" w:rsidRDefault="00915E20" w:rsidP="00FD6EDE">
      <w:pPr>
        <w:pStyle w:val="Caption"/>
        <w:spacing w:line="360" w:lineRule="auto"/>
      </w:pPr>
    </w:p>
    <w:p w14:paraId="78324572" w14:textId="77777777" w:rsidR="00915E20" w:rsidRDefault="00915E20" w:rsidP="00AC4611"/>
    <w:p w14:paraId="3B9F0C8B" w14:textId="77777777" w:rsidR="00915E20" w:rsidRDefault="00915E20" w:rsidP="00AC4611"/>
    <w:p w14:paraId="5FB0FA26" w14:textId="77777777" w:rsidR="00E27881" w:rsidRDefault="00E27881" w:rsidP="00AC4611"/>
    <w:p w14:paraId="237972DA" w14:textId="77777777" w:rsidR="00E27881" w:rsidRDefault="00E27881" w:rsidP="00AC4611"/>
    <w:p w14:paraId="0537D005" w14:textId="77777777" w:rsidR="00E27881" w:rsidRDefault="00E27881" w:rsidP="00AC4611"/>
    <w:p w14:paraId="4933F37B" w14:textId="77777777" w:rsidR="00E27881" w:rsidRDefault="00E27881" w:rsidP="00AC4611"/>
    <w:p w14:paraId="6910A134" w14:textId="77777777" w:rsidR="00E27881" w:rsidRDefault="00E27881" w:rsidP="00AC4611"/>
    <w:p w14:paraId="3E053AD5" w14:textId="77777777" w:rsidR="00E27881" w:rsidRDefault="00E27881" w:rsidP="00AC4611"/>
    <w:p w14:paraId="69AEC947" w14:textId="77777777" w:rsidR="00E27881" w:rsidRDefault="00E27881" w:rsidP="00AC4611"/>
    <w:p w14:paraId="716CA911" w14:textId="77777777" w:rsidR="00E27881" w:rsidRDefault="00E27881" w:rsidP="00AC4611"/>
    <w:p w14:paraId="709EF02D" w14:textId="77777777" w:rsidR="00E27881" w:rsidRDefault="00E27881" w:rsidP="00AC4611"/>
    <w:p w14:paraId="1C70EA0F" w14:textId="77777777" w:rsidR="00E27881" w:rsidRDefault="00E27881" w:rsidP="00AC4611"/>
    <w:p w14:paraId="32CFF0BB" w14:textId="77777777" w:rsidR="00E27881" w:rsidRDefault="00E27881" w:rsidP="00AC4611"/>
    <w:p w14:paraId="6E530102" w14:textId="77777777" w:rsidR="00E27881" w:rsidRDefault="00E27881" w:rsidP="00AC4611"/>
    <w:p w14:paraId="015AAA15" w14:textId="77777777" w:rsidR="00E27881" w:rsidRDefault="00E27881" w:rsidP="00AC4611"/>
    <w:p w14:paraId="0E3BA0F4" w14:textId="77777777" w:rsidR="00E27881" w:rsidRDefault="00E27881" w:rsidP="00AC4611"/>
    <w:p w14:paraId="209A6265" w14:textId="77777777" w:rsidR="00E27881" w:rsidRDefault="00E27881" w:rsidP="00E27881">
      <w:pPr>
        <w:keepNext/>
      </w:pPr>
      <w:r>
        <w:rPr>
          <w:noProof/>
          <w:lang w:val="en-US"/>
        </w:rPr>
        <w:drawing>
          <wp:inline distT="0" distB="0" distL="0" distR="0" wp14:anchorId="1B32D6DB" wp14:editId="08695EC3">
            <wp:extent cx="360426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remeans2.t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4260" cy="3771900"/>
                    </a:xfrm>
                    <a:prstGeom prst="rect">
                      <a:avLst/>
                    </a:prstGeom>
                  </pic:spPr>
                </pic:pic>
              </a:graphicData>
            </a:graphic>
          </wp:inline>
        </w:drawing>
      </w:r>
    </w:p>
    <w:p w14:paraId="5DBD930B" w14:textId="77777777" w:rsidR="00FD6EDE" w:rsidRPr="00FD6EDE" w:rsidRDefault="00FD6EDE" w:rsidP="00FD6EDE">
      <w:pPr>
        <w:pStyle w:val="Caption"/>
        <w:spacing w:line="360" w:lineRule="auto"/>
        <w:rPr>
          <w:color w:val="auto"/>
          <w:sz w:val="22"/>
          <w:szCs w:val="22"/>
        </w:rPr>
      </w:pPr>
      <w:r w:rsidRPr="00FD6EDE">
        <w:rPr>
          <w:b/>
          <w:color w:val="auto"/>
          <w:sz w:val="22"/>
          <w:szCs w:val="22"/>
        </w:rPr>
        <w:t xml:space="preserve">Figure </w:t>
      </w:r>
      <w:r w:rsidR="00276818" w:rsidRPr="00FD6EDE">
        <w:rPr>
          <w:b/>
          <w:color w:val="auto"/>
          <w:sz w:val="22"/>
          <w:szCs w:val="22"/>
        </w:rPr>
        <w:fldChar w:fldCharType="begin"/>
      </w:r>
      <w:r w:rsidRPr="00FD6EDE">
        <w:rPr>
          <w:b/>
          <w:color w:val="auto"/>
          <w:sz w:val="22"/>
          <w:szCs w:val="22"/>
        </w:rPr>
        <w:instrText xml:space="preserve"> SEQ Figure \* ARABIC </w:instrText>
      </w:r>
      <w:r w:rsidR="00276818" w:rsidRPr="00FD6EDE">
        <w:rPr>
          <w:b/>
          <w:color w:val="auto"/>
          <w:sz w:val="22"/>
          <w:szCs w:val="22"/>
        </w:rPr>
        <w:fldChar w:fldCharType="separate"/>
      </w:r>
      <w:r w:rsidRPr="00FD6EDE">
        <w:rPr>
          <w:b/>
          <w:noProof/>
          <w:color w:val="auto"/>
          <w:sz w:val="22"/>
          <w:szCs w:val="22"/>
        </w:rPr>
        <w:t>2</w:t>
      </w:r>
      <w:r w:rsidR="00276818" w:rsidRPr="00FD6EDE">
        <w:rPr>
          <w:b/>
          <w:color w:val="auto"/>
          <w:sz w:val="22"/>
          <w:szCs w:val="22"/>
        </w:rPr>
        <w:fldChar w:fldCharType="end"/>
      </w:r>
      <w:r w:rsidRPr="00FD6EDE">
        <w:rPr>
          <w:b/>
          <w:color w:val="auto"/>
          <w:sz w:val="22"/>
          <w:szCs w:val="22"/>
        </w:rPr>
        <w:t>.</w:t>
      </w:r>
      <w:r w:rsidRPr="00FD6EDE">
        <w:rPr>
          <w:color w:val="auto"/>
          <w:sz w:val="22"/>
          <w:szCs w:val="22"/>
        </w:rPr>
        <w:t xml:space="preserve"> Comparison of mean wood density between hydrological classes using a) abundance weighted means, b) means of raw wood density values. Error bars represent standard error of the mean. Hydrological classes are: (1) stable winter baseflow, </w:t>
      </w:r>
      <w:r w:rsidR="002648FA">
        <w:rPr>
          <w:color w:val="auto"/>
          <w:sz w:val="22"/>
          <w:szCs w:val="22"/>
        </w:rPr>
        <w:t>(2) unpredictable baseflow ,</w:t>
      </w:r>
      <w:r w:rsidRPr="00FD6EDE">
        <w:rPr>
          <w:color w:val="auto"/>
          <w:sz w:val="22"/>
          <w:szCs w:val="22"/>
        </w:rPr>
        <w:t>(</w:t>
      </w:r>
      <w:r w:rsidR="002648FA">
        <w:rPr>
          <w:color w:val="auto"/>
          <w:sz w:val="22"/>
          <w:szCs w:val="22"/>
        </w:rPr>
        <w:t>3</w:t>
      </w:r>
      <w:r w:rsidRPr="00FD6EDE">
        <w:rPr>
          <w:color w:val="auto"/>
          <w:sz w:val="22"/>
          <w:szCs w:val="22"/>
        </w:rPr>
        <w:t xml:space="preserve">) unpredictable </w:t>
      </w:r>
      <w:commentRangeStart w:id="13"/>
      <w:r w:rsidRPr="00FD6EDE">
        <w:rPr>
          <w:color w:val="auto"/>
          <w:sz w:val="22"/>
          <w:szCs w:val="22"/>
        </w:rPr>
        <w:t>intermittent</w:t>
      </w:r>
      <w:commentRangeEnd w:id="13"/>
      <w:r w:rsidR="005966C4">
        <w:rPr>
          <w:rStyle w:val="CommentReference"/>
          <w:i w:val="0"/>
          <w:iCs w:val="0"/>
          <w:color w:val="auto"/>
        </w:rPr>
        <w:commentReference w:id="13"/>
      </w:r>
      <w:r w:rsidRPr="00FD6EDE">
        <w:rPr>
          <w:color w:val="auto"/>
          <w:sz w:val="22"/>
          <w:szCs w:val="22"/>
        </w:rPr>
        <w:t>.</w:t>
      </w:r>
    </w:p>
    <w:p w14:paraId="4CBF0717" w14:textId="77777777" w:rsidR="00915E20" w:rsidRDefault="00915E20" w:rsidP="00AC4611"/>
    <w:p w14:paraId="577FE9B3" w14:textId="77777777" w:rsidR="00915E20" w:rsidRDefault="00915E20" w:rsidP="00AC4611"/>
    <w:p w14:paraId="61356AE4" w14:textId="77777777" w:rsidR="00915E20" w:rsidRDefault="00915E20" w:rsidP="00AC4611"/>
    <w:p w14:paraId="59529820" w14:textId="77777777" w:rsidR="00915E20" w:rsidRDefault="00915E20" w:rsidP="00AC4611"/>
    <w:p w14:paraId="50A2E1A9" w14:textId="77777777" w:rsidR="00915E20" w:rsidRDefault="00915E20" w:rsidP="00AC4611"/>
    <w:p w14:paraId="13B7E8AA" w14:textId="77777777" w:rsidR="00915E20" w:rsidRPr="00915E20" w:rsidRDefault="00915E20" w:rsidP="00AC4611"/>
    <w:p w14:paraId="11657430" w14:textId="77777777" w:rsidR="008E156A" w:rsidRDefault="008E156A" w:rsidP="00E27881">
      <w:pPr>
        <w:spacing w:line="360" w:lineRule="auto"/>
        <w:rPr>
          <w:b/>
        </w:rPr>
      </w:pPr>
    </w:p>
    <w:p w14:paraId="7C271247" w14:textId="77777777" w:rsidR="008E156A" w:rsidRDefault="008E156A" w:rsidP="00E27881">
      <w:pPr>
        <w:spacing w:line="360" w:lineRule="auto"/>
        <w:rPr>
          <w:b/>
        </w:rPr>
      </w:pPr>
    </w:p>
    <w:p w14:paraId="01F51A85" w14:textId="77777777" w:rsidR="008E156A" w:rsidRDefault="008E156A" w:rsidP="00E27881">
      <w:pPr>
        <w:spacing w:line="360" w:lineRule="auto"/>
        <w:rPr>
          <w:b/>
        </w:rPr>
      </w:pPr>
    </w:p>
    <w:p w14:paraId="33070302" w14:textId="77777777" w:rsidR="008E156A" w:rsidRDefault="008E156A" w:rsidP="00E27881">
      <w:pPr>
        <w:spacing w:line="360" w:lineRule="auto"/>
        <w:rPr>
          <w:b/>
        </w:rPr>
      </w:pPr>
    </w:p>
    <w:p w14:paraId="2F0B4164" w14:textId="77777777" w:rsidR="008E156A" w:rsidRDefault="008E156A" w:rsidP="00E27881">
      <w:pPr>
        <w:spacing w:line="360" w:lineRule="auto"/>
        <w:rPr>
          <w:b/>
        </w:rPr>
      </w:pPr>
    </w:p>
    <w:p w14:paraId="5DD865C1" w14:textId="77777777" w:rsidR="008E156A" w:rsidRDefault="00CD07B2" w:rsidP="00E27881">
      <w:pPr>
        <w:spacing w:line="360" w:lineRule="auto"/>
        <w:rPr>
          <w:b/>
        </w:rPr>
      </w:pPr>
      <w:r>
        <w:rPr>
          <w:b/>
          <w:noProof/>
          <w:lang w:val="en-US"/>
        </w:rPr>
        <w:lastRenderedPageBreak/>
        <w:drawing>
          <wp:inline distT="0" distB="0" distL="0" distR="0" wp14:anchorId="4D651217" wp14:editId="3973DF7C">
            <wp:extent cx="4291200" cy="518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b.tif"/>
                    <pic:cNvPicPr/>
                  </pic:nvPicPr>
                  <pic:blipFill>
                    <a:blip r:embed="rId14">
                      <a:extLst>
                        <a:ext uri="{28A0092B-C50C-407E-A947-70E740481C1C}">
                          <a14:useLocalDpi xmlns:a14="http://schemas.microsoft.com/office/drawing/2010/main" val="0"/>
                        </a:ext>
                      </a:extLst>
                    </a:blip>
                    <a:stretch>
                      <a:fillRect/>
                    </a:stretch>
                  </pic:blipFill>
                  <pic:spPr>
                    <a:xfrm>
                      <a:off x="0" y="0"/>
                      <a:ext cx="4291200" cy="5183100"/>
                    </a:xfrm>
                    <a:prstGeom prst="rect">
                      <a:avLst/>
                    </a:prstGeom>
                  </pic:spPr>
                </pic:pic>
              </a:graphicData>
            </a:graphic>
          </wp:inline>
        </w:drawing>
      </w:r>
    </w:p>
    <w:p w14:paraId="51C48171" w14:textId="77777777" w:rsidR="008E156A" w:rsidRDefault="008E156A" w:rsidP="00E27881">
      <w:pPr>
        <w:spacing w:line="360" w:lineRule="auto"/>
        <w:rPr>
          <w:b/>
        </w:rPr>
      </w:pPr>
    </w:p>
    <w:p w14:paraId="7AA6AE34" w14:textId="77777777" w:rsidR="00FD6EDE" w:rsidRPr="00FD6EDE" w:rsidRDefault="00FD6EDE" w:rsidP="00FD6EDE">
      <w:pPr>
        <w:pStyle w:val="Caption"/>
        <w:spacing w:line="360" w:lineRule="auto"/>
        <w:rPr>
          <w:rFonts w:cs="Arial"/>
          <w:color w:val="auto"/>
          <w:sz w:val="22"/>
          <w:szCs w:val="22"/>
          <w:lang w:val="en-US" w:eastAsia="ja-JP"/>
        </w:rPr>
      </w:pPr>
      <w:r w:rsidRPr="00FD6EDE">
        <w:rPr>
          <w:b/>
          <w:color w:val="auto"/>
          <w:sz w:val="22"/>
          <w:szCs w:val="22"/>
        </w:rPr>
        <w:t>Figure 3.</w:t>
      </w:r>
      <w:r w:rsidRPr="00FD6EDE">
        <w:rPr>
          <w:color w:val="auto"/>
          <w:sz w:val="22"/>
          <w:szCs w:val="22"/>
        </w:rPr>
        <w:t xml:space="preserve"> Relationships between abundance weighted mean wood density and hydrological metrics describing a) interannual variability in flood rise rates (CVAnnMRateRise), b) interannual variability in flood fall rates (CVAnnMRateFall), c) mean high flow magnitude (HSPeaknorm), d) interannual variability in high flow magnitude (CVAnnHSPeak), e) magnitude of the 20 year average return interval flood (AS20YrARInorm). Fitted lines depict ordinary least squares regression models. a. – d. are quadratic fits, e. is an exponential fit. Shaded areas depict the smoothed 95% confidence interval around the regression model.  Hydrological class membership is denoted by:  </w:t>
      </w:r>
      <w:r w:rsidRPr="00FD6EDE">
        <w:rPr>
          <w:rFonts w:cs="Arial"/>
          <w:i w:val="0"/>
          <w:color w:val="auto"/>
          <w:sz w:val="22"/>
          <w:szCs w:val="22"/>
          <w:lang w:val="en-US" w:eastAsia="ja-JP"/>
        </w:rPr>
        <w:t xml:space="preserve">• </w:t>
      </w:r>
      <w:r w:rsidRPr="00FD6EDE">
        <w:rPr>
          <w:rFonts w:cs="Arial"/>
          <w:color w:val="auto"/>
          <w:sz w:val="22"/>
          <w:szCs w:val="22"/>
          <w:lang w:val="en-US" w:eastAsia="ja-JP"/>
        </w:rPr>
        <w:t xml:space="preserve">stable winter baseflow, </w:t>
      </w:r>
      <w:r w:rsidRPr="00FD6EDE">
        <w:rPr>
          <w:rFonts w:ascii="Arial" w:eastAsiaTheme="minorHAnsi" w:hAnsi="Arial" w:cs="Arial"/>
          <w:color w:val="auto"/>
          <w:sz w:val="22"/>
          <w:szCs w:val="22"/>
          <w:lang w:eastAsia="ja-JP"/>
        </w:rPr>
        <w:t>▲</w:t>
      </w:r>
      <w:r w:rsidRPr="00FD6EDE">
        <w:rPr>
          <w:rFonts w:eastAsiaTheme="minorHAnsi" w:cs="Arial"/>
          <w:color w:val="auto"/>
          <w:sz w:val="22"/>
          <w:szCs w:val="22"/>
          <w:lang w:eastAsia="ja-JP"/>
        </w:rPr>
        <w:t xml:space="preserve"> </w:t>
      </w:r>
      <w:r w:rsidRPr="00FD6EDE">
        <w:rPr>
          <w:rFonts w:cs="Arial"/>
          <w:color w:val="auto"/>
          <w:sz w:val="22"/>
          <w:szCs w:val="22"/>
          <w:lang w:eastAsia="ja-JP"/>
        </w:rPr>
        <w:t>unpredictable baseflow,</w:t>
      </w:r>
      <w:r w:rsidRPr="00FD6EDE">
        <w:rPr>
          <w:rFonts w:cs="Arial"/>
          <w:color w:val="auto"/>
          <w:sz w:val="22"/>
          <w:szCs w:val="22"/>
          <w:lang w:val="en-US" w:eastAsia="ja-JP"/>
        </w:rPr>
        <w:t xml:space="preserve"> </w:t>
      </w:r>
      <w:r w:rsidRPr="00FD6EDE">
        <w:rPr>
          <w:rFonts w:ascii="Arial" w:hAnsi="Arial" w:cs="Arial"/>
          <w:color w:val="auto"/>
          <w:sz w:val="22"/>
          <w:szCs w:val="22"/>
          <w:lang w:val="en-US" w:eastAsia="ja-JP"/>
        </w:rPr>
        <w:t>■</w:t>
      </w:r>
      <w:r w:rsidRPr="00FD6EDE">
        <w:rPr>
          <w:rFonts w:cs="Arial"/>
          <w:color w:val="auto"/>
          <w:sz w:val="22"/>
          <w:szCs w:val="22"/>
          <w:lang w:val="en-US" w:eastAsia="ja-JP"/>
        </w:rPr>
        <w:t xml:space="preserve"> unpredictable intermittent.</w:t>
      </w:r>
      <w:r w:rsidR="00CD07B2">
        <w:rPr>
          <w:rFonts w:cs="Arial"/>
          <w:color w:val="auto"/>
          <w:sz w:val="22"/>
          <w:szCs w:val="22"/>
          <w:lang w:val="en-US" w:eastAsia="ja-JP"/>
        </w:rPr>
        <w:t xml:space="preserve"> The outlying Snowy Creek point is shown encircled.</w:t>
      </w:r>
    </w:p>
    <w:p w14:paraId="6775FF25" w14:textId="77777777" w:rsidR="008E156A" w:rsidRDefault="008E156A" w:rsidP="00E27881">
      <w:pPr>
        <w:spacing w:line="360" w:lineRule="auto"/>
        <w:rPr>
          <w:b/>
        </w:rPr>
      </w:pPr>
    </w:p>
    <w:p w14:paraId="34CA0AD4" w14:textId="77777777" w:rsidR="00BF23E2" w:rsidRDefault="00BF23E2" w:rsidP="00E27881">
      <w:pPr>
        <w:spacing w:line="360" w:lineRule="auto"/>
        <w:rPr>
          <w:b/>
        </w:rPr>
      </w:pPr>
    </w:p>
    <w:p w14:paraId="460E3F6E" w14:textId="77777777" w:rsidR="00BF23E2" w:rsidRDefault="00BF23E2" w:rsidP="00E27881">
      <w:pPr>
        <w:spacing w:line="360" w:lineRule="auto"/>
        <w:rPr>
          <w:b/>
        </w:rPr>
      </w:pPr>
    </w:p>
    <w:p w14:paraId="2BA445B0" w14:textId="77777777" w:rsidR="00BF23E2" w:rsidRDefault="00CD07B2" w:rsidP="00E27881">
      <w:pPr>
        <w:spacing w:line="360" w:lineRule="auto"/>
        <w:rPr>
          <w:b/>
        </w:rPr>
      </w:pPr>
      <w:r>
        <w:rPr>
          <w:b/>
          <w:noProof/>
          <w:lang w:val="en-US"/>
        </w:rPr>
        <w:drawing>
          <wp:inline distT="0" distB="0" distL="0" distR="0" wp14:anchorId="2D517DCD" wp14:editId="2A53EE93">
            <wp:extent cx="4060800" cy="65420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b.tif"/>
                    <pic:cNvPicPr/>
                  </pic:nvPicPr>
                  <pic:blipFill>
                    <a:blip r:embed="rId15">
                      <a:extLst>
                        <a:ext uri="{28A0092B-C50C-407E-A947-70E740481C1C}">
                          <a14:useLocalDpi xmlns:a14="http://schemas.microsoft.com/office/drawing/2010/main" val="0"/>
                        </a:ext>
                      </a:extLst>
                    </a:blip>
                    <a:stretch>
                      <a:fillRect/>
                    </a:stretch>
                  </pic:blipFill>
                  <pic:spPr>
                    <a:xfrm>
                      <a:off x="0" y="0"/>
                      <a:ext cx="4060800" cy="6542088"/>
                    </a:xfrm>
                    <a:prstGeom prst="rect">
                      <a:avLst/>
                    </a:prstGeom>
                  </pic:spPr>
                </pic:pic>
              </a:graphicData>
            </a:graphic>
          </wp:inline>
        </w:drawing>
      </w:r>
    </w:p>
    <w:p w14:paraId="58124BE6" w14:textId="77777777" w:rsidR="00CD07B2" w:rsidRPr="00FD6EDE" w:rsidRDefault="00FD6EDE" w:rsidP="00CD07B2">
      <w:pPr>
        <w:pStyle w:val="Caption"/>
        <w:spacing w:line="360" w:lineRule="auto"/>
        <w:rPr>
          <w:rFonts w:cs="Arial"/>
          <w:color w:val="auto"/>
          <w:sz w:val="22"/>
          <w:szCs w:val="22"/>
          <w:lang w:val="en-US" w:eastAsia="ja-JP"/>
        </w:rPr>
      </w:pPr>
      <w:r w:rsidRPr="00FD6EDE">
        <w:rPr>
          <w:b/>
          <w:color w:val="auto"/>
          <w:sz w:val="22"/>
          <w:szCs w:val="22"/>
        </w:rPr>
        <w:t>Figure 4.</w:t>
      </w:r>
      <w:r w:rsidRPr="00FD6EDE">
        <w:rPr>
          <w:color w:val="auto"/>
          <w:sz w:val="22"/>
          <w:szCs w:val="22"/>
        </w:rPr>
        <w:t xml:space="preserve"> Relationships between abundance weighted mean wood density and hydrological metrics describing a.) baseflow index (BFI), </w:t>
      </w:r>
      <w:r w:rsidR="00CD07B2">
        <w:rPr>
          <w:color w:val="auto"/>
          <w:sz w:val="22"/>
          <w:szCs w:val="22"/>
        </w:rPr>
        <w:t>b</w:t>
      </w:r>
      <w:r w:rsidR="00CD07B2" w:rsidRPr="00FD6EDE">
        <w:rPr>
          <w:color w:val="auto"/>
          <w:sz w:val="22"/>
          <w:szCs w:val="22"/>
        </w:rPr>
        <w:t xml:space="preserve">.) </w:t>
      </w:r>
      <w:r w:rsidR="00CD07B2" w:rsidRPr="00CD07B2">
        <w:rPr>
          <w:color w:val="auto"/>
          <w:sz w:val="22"/>
          <w:szCs w:val="22"/>
        </w:rPr>
        <w:t>contingency</w:t>
      </w:r>
      <w:r w:rsidR="00CD07B2" w:rsidRPr="00FD6EDE">
        <w:rPr>
          <w:color w:val="auto"/>
          <w:sz w:val="22"/>
          <w:szCs w:val="22"/>
        </w:rPr>
        <w:t xml:space="preserve"> of monthly mean daily flow (M_MDFM), </w:t>
      </w:r>
      <w:r w:rsidR="00CD07B2">
        <w:rPr>
          <w:rStyle w:val="CommentReference"/>
          <w:i w:val="0"/>
          <w:iCs w:val="0"/>
          <w:color w:val="auto"/>
        </w:rPr>
        <w:t>c</w:t>
      </w:r>
      <w:r w:rsidR="00CD07B2" w:rsidRPr="00FD6EDE">
        <w:rPr>
          <w:color w:val="auto"/>
          <w:sz w:val="22"/>
          <w:szCs w:val="22"/>
        </w:rPr>
        <w:t xml:space="preserve">.) </w:t>
      </w:r>
      <w:r w:rsidR="00CD07B2">
        <w:rPr>
          <w:color w:val="auto"/>
          <w:sz w:val="22"/>
          <w:szCs w:val="22"/>
        </w:rPr>
        <w:t>constancy</w:t>
      </w:r>
      <w:r w:rsidR="00CD07B2" w:rsidRPr="00FD6EDE">
        <w:rPr>
          <w:color w:val="auto"/>
          <w:sz w:val="22"/>
          <w:szCs w:val="22"/>
        </w:rPr>
        <w:t xml:space="preserve"> of monthly mean daily flow (C_MDFM),</w:t>
      </w:r>
      <w:r w:rsidR="00CD07B2">
        <w:rPr>
          <w:color w:val="auto"/>
          <w:sz w:val="22"/>
          <w:szCs w:val="22"/>
        </w:rPr>
        <w:t xml:space="preserve"> d</w:t>
      </w:r>
      <w:r w:rsidR="00CD07B2" w:rsidRPr="00FD6EDE">
        <w:rPr>
          <w:color w:val="auto"/>
          <w:sz w:val="22"/>
          <w:szCs w:val="22"/>
        </w:rPr>
        <w:t xml:space="preserve">.) constancy of monthly minimum daily flow (M_MinM), </w:t>
      </w:r>
      <w:r w:rsidR="00CD07B2">
        <w:rPr>
          <w:color w:val="auto"/>
          <w:sz w:val="22"/>
          <w:szCs w:val="22"/>
        </w:rPr>
        <w:t>e</w:t>
      </w:r>
      <w:r w:rsidRPr="00FD6EDE">
        <w:rPr>
          <w:color w:val="auto"/>
          <w:sz w:val="22"/>
          <w:szCs w:val="22"/>
        </w:rPr>
        <w:t xml:space="preserve">.) </w:t>
      </w:r>
      <w:commentRangeStart w:id="14"/>
      <w:r w:rsidRPr="00FD6EDE">
        <w:rPr>
          <w:color w:val="auto"/>
          <w:sz w:val="22"/>
          <w:szCs w:val="22"/>
        </w:rPr>
        <w:t xml:space="preserve">interannual variability in baseflow index (CVAnnBFI), </w:t>
      </w:r>
      <w:commentRangeEnd w:id="14"/>
      <w:r w:rsidR="002D73A2">
        <w:rPr>
          <w:rStyle w:val="CommentReference"/>
          <w:i w:val="0"/>
          <w:iCs w:val="0"/>
          <w:color w:val="auto"/>
        </w:rPr>
        <w:commentReference w:id="14"/>
      </w:r>
      <w:r w:rsidRPr="00FD6EDE">
        <w:rPr>
          <w:color w:val="auto"/>
          <w:sz w:val="22"/>
          <w:szCs w:val="22"/>
        </w:rPr>
        <w:t xml:space="preserve"> f.) mean low flow magnitude (LSPeaknorm), g.) Mean flow during driest week of the year (MA.7days.MinMeannorm). Shaded areas depict the 95% confidence interval around the regression model. Hydrological class </w:t>
      </w:r>
      <w:r w:rsidRPr="00FD6EDE">
        <w:rPr>
          <w:color w:val="auto"/>
          <w:sz w:val="22"/>
          <w:szCs w:val="22"/>
        </w:rPr>
        <w:lastRenderedPageBreak/>
        <w:t xml:space="preserve">membership is denoted by:  </w:t>
      </w:r>
      <w:r w:rsidRPr="00FD6EDE">
        <w:rPr>
          <w:rFonts w:cs="Arial"/>
          <w:i w:val="0"/>
          <w:color w:val="auto"/>
          <w:sz w:val="22"/>
          <w:szCs w:val="22"/>
          <w:lang w:val="en-US" w:eastAsia="ja-JP"/>
        </w:rPr>
        <w:t xml:space="preserve">• </w:t>
      </w:r>
      <w:r w:rsidRPr="00FD6EDE">
        <w:rPr>
          <w:rFonts w:cs="Arial"/>
          <w:color w:val="auto"/>
          <w:sz w:val="22"/>
          <w:szCs w:val="22"/>
          <w:lang w:val="en-US" w:eastAsia="ja-JP"/>
        </w:rPr>
        <w:t xml:space="preserve">stable winter baseflow, </w:t>
      </w:r>
      <w:r w:rsidRPr="00FD6EDE">
        <w:rPr>
          <w:rFonts w:ascii="Arial" w:eastAsiaTheme="minorHAnsi" w:hAnsi="Arial" w:cs="Arial"/>
          <w:color w:val="auto"/>
          <w:sz w:val="22"/>
          <w:szCs w:val="22"/>
          <w:lang w:eastAsia="ja-JP"/>
        </w:rPr>
        <w:t>▲</w:t>
      </w:r>
      <w:r w:rsidRPr="00FD6EDE">
        <w:rPr>
          <w:rFonts w:eastAsiaTheme="minorHAnsi" w:cs="Arial"/>
          <w:color w:val="auto"/>
          <w:sz w:val="22"/>
          <w:szCs w:val="22"/>
          <w:lang w:eastAsia="ja-JP"/>
        </w:rPr>
        <w:t xml:space="preserve"> </w:t>
      </w:r>
      <w:r w:rsidRPr="00FD6EDE">
        <w:rPr>
          <w:rFonts w:cs="Arial"/>
          <w:color w:val="auto"/>
          <w:sz w:val="22"/>
          <w:szCs w:val="22"/>
          <w:lang w:eastAsia="ja-JP"/>
        </w:rPr>
        <w:t>unpredictable baseflow,</w:t>
      </w:r>
      <w:r w:rsidRPr="00FD6EDE">
        <w:rPr>
          <w:rFonts w:cs="Arial"/>
          <w:color w:val="auto"/>
          <w:sz w:val="22"/>
          <w:szCs w:val="22"/>
          <w:lang w:val="en-US" w:eastAsia="ja-JP"/>
        </w:rPr>
        <w:t xml:space="preserve"> </w:t>
      </w:r>
      <w:r w:rsidRPr="00FD6EDE">
        <w:rPr>
          <w:rFonts w:ascii="Arial" w:hAnsi="Arial" w:cs="Arial"/>
          <w:color w:val="auto"/>
          <w:sz w:val="22"/>
          <w:szCs w:val="22"/>
          <w:lang w:val="en-US" w:eastAsia="ja-JP"/>
        </w:rPr>
        <w:t>■</w:t>
      </w:r>
      <w:r w:rsidRPr="00FD6EDE">
        <w:rPr>
          <w:rFonts w:cs="Arial"/>
          <w:color w:val="auto"/>
          <w:sz w:val="22"/>
          <w:szCs w:val="22"/>
          <w:lang w:val="en-US" w:eastAsia="ja-JP"/>
        </w:rPr>
        <w:t xml:space="preserve"> unpredictable intermittent.</w:t>
      </w:r>
      <w:r w:rsidR="00CD07B2">
        <w:rPr>
          <w:rFonts w:cs="Arial"/>
          <w:color w:val="auto"/>
          <w:sz w:val="22"/>
          <w:szCs w:val="22"/>
          <w:lang w:val="en-US" w:eastAsia="ja-JP"/>
        </w:rPr>
        <w:t xml:space="preserve"> The outlying Snowy Creek point is shown encircled.</w:t>
      </w:r>
    </w:p>
    <w:p w14:paraId="50F6A406" w14:textId="77777777" w:rsidR="00FD6EDE" w:rsidRPr="00FD6EDE" w:rsidRDefault="00FD6EDE" w:rsidP="00FD6EDE">
      <w:pPr>
        <w:pStyle w:val="Caption"/>
        <w:spacing w:line="360" w:lineRule="auto"/>
        <w:rPr>
          <w:color w:val="auto"/>
          <w:sz w:val="22"/>
          <w:szCs w:val="22"/>
        </w:rPr>
      </w:pPr>
    </w:p>
    <w:p w14:paraId="20FF627B" w14:textId="77777777" w:rsidR="008E156A" w:rsidRDefault="008E156A" w:rsidP="00E27881">
      <w:pPr>
        <w:spacing w:line="360" w:lineRule="auto"/>
        <w:rPr>
          <w:b/>
        </w:rPr>
      </w:pPr>
    </w:p>
    <w:p w14:paraId="0071DC88" w14:textId="77777777" w:rsidR="008E156A" w:rsidRDefault="008E156A" w:rsidP="00E27881">
      <w:pPr>
        <w:spacing w:line="360" w:lineRule="auto"/>
        <w:rPr>
          <w:b/>
        </w:rPr>
      </w:pPr>
    </w:p>
    <w:p w14:paraId="2B260AB3" w14:textId="77777777" w:rsidR="008E156A" w:rsidRDefault="008E156A" w:rsidP="00E27881">
      <w:pPr>
        <w:spacing w:line="360" w:lineRule="auto"/>
        <w:rPr>
          <w:b/>
        </w:rPr>
      </w:pPr>
    </w:p>
    <w:p w14:paraId="6D753ED5" w14:textId="77777777" w:rsidR="008E156A" w:rsidRDefault="008E156A" w:rsidP="00E27881">
      <w:pPr>
        <w:spacing w:line="360" w:lineRule="auto"/>
        <w:rPr>
          <w:b/>
        </w:rPr>
      </w:pPr>
    </w:p>
    <w:p w14:paraId="45F8537F" w14:textId="77777777" w:rsidR="008E156A" w:rsidRDefault="008E156A" w:rsidP="00E27881">
      <w:pPr>
        <w:spacing w:line="360" w:lineRule="auto"/>
        <w:rPr>
          <w:b/>
        </w:rPr>
      </w:pPr>
    </w:p>
    <w:p w14:paraId="62A816C3" w14:textId="77777777" w:rsidR="008E156A" w:rsidRDefault="008E156A" w:rsidP="00E27881">
      <w:pPr>
        <w:spacing w:line="360" w:lineRule="auto"/>
        <w:rPr>
          <w:b/>
        </w:rPr>
      </w:pPr>
    </w:p>
    <w:p w14:paraId="657E18B2" w14:textId="77777777" w:rsidR="008E156A" w:rsidRDefault="008E156A" w:rsidP="00E27881">
      <w:pPr>
        <w:spacing w:line="360" w:lineRule="auto"/>
        <w:rPr>
          <w:b/>
        </w:rPr>
      </w:pPr>
    </w:p>
    <w:p w14:paraId="3186470C" w14:textId="77777777" w:rsidR="008E156A" w:rsidRDefault="008E156A" w:rsidP="00E27881">
      <w:pPr>
        <w:spacing w:line="360" w:lineRule="auto"/>
        <w:rPr>
          <w:b/>
        </w:rPr>
      </w:pPr>
    </w:p>
    <w:p w14:paraId="07605DCC" w14:textId="77777777" w:rsidR="008E156A" w:rsidRDefault="008E156A" w:rsidP="00E27881">
      <w:pPr>
        <w:spacing w:line="360" w:lineRule="auto"/>
        <w:rPr>
          <w:b/>
        </w:rPr>
      </w:pPr>
    </w:p>
    <w:p w14:paraId="16FB04B3" w14:textId="77777777" w:rsidR="008E156A" w:rsidRDefault="008E156A" w:rsidP="00E27881">
      <w:pPr>
        <w:spacing w:line="360" w:lineRule="auto"/>
        <w:rPr>
          <w:b/>
        </w:rPr>
      </w:pPr>
    </w:p>
    <w:p w14:paraId="36EFF33C" w14:textId="77777777" w:rsidR="008E156A" w:rsidRDefault="008E156A" w:rsidP="00E27881">
      <w:pPr>
        <w:spacing w:line="360" w:lineRule="auto"/>
        <w:rPr>
          <w:b/>
        </w:rPr>
      </w:pPr>
    </w:p>
    <w:p w14:paraId="2E532515" w14:textId="77777777" w:rsidR="008E156A" w:rsidRDefault="008E156A" w:rsidP="00E27881">
      <w:pPr>
        <w:spacing w:line="360" w:lineRule="auto"/>
        <w:rPr>
          <w:b/>
        </w:rPr>
      </w:pPr>
    </w:p>
    <w:p w14:paraId="46C259C4" w14:textId="77777777" w:rsidR="008E156A" w:rsidRDefault="008E156A" w:rsidP="00E27881">
      <w:pPr>
        <w:spacing w:line="360" w:lineRule="auto"/>
        <w:rPr>
          <w:b/>
        </w:rPr>
      </w:pPr>
    </w:p>
    <w:p w14:paraId="28FA8474" w14:textId="77777777" w:rsidR="008E156A" w:rsidRDefault="008E156A" w:rsidP="00E27881">
      <w:pPr>
        <w:spacing w:line="360" w:lineRule="auto"/>
        <w:rPr>
          <w:b/>
        </w:rPr>
      </w:pPr>
    </w:p>
    <w:p w14:paraId="2DB81E39" w14:textId="77777777" w:rsidR="008E156A" w:rsidRDefault="008E156A" w:rsidP="00E27881">
      <w:pPr>
        <w:spacing w:line="360" w:lineRule="auto"/>
        <w:rPr>
          <w:b/>
        </w:rPr>
      </w:pPr>
    </w:p>
    <w:p w14:paraId="0B6C4082" w14:textId="77777777" w:rsidR="008E156A" w:rsidRDefault="008E156A" w:rsidP="00E27881">
      <w:pPr>
        <w:spacing w:line="360" w:lineRule="auto"/>
        <w:rPr>
          <w:b/>
        </w:rPr>
      </w:pPr>
    </w:p>
    <w:p w14:paraId="52F37FDC" w14:textId="77777777" w:rsidR="008E156A" w:rsidRDefault="008E156A" w:rsidP="00E27881">
      <w:pPr>
        <w:spacing w:line="360" w:lineRule="auto"/>
        <w:rPr>
          <w:b/>
        </w:rPr>
      </w:pPr>
    </w:p>
    <w:p w14:paraId="627D0372" w14:textId="77777777" w:rsidR="008E156A" w:rsidRDefault="008E156A" w:rsidP="00E27881">
      <w:pPr>
        <w:spacing w:line="360" w:lineRule="auto"/>
        <w:rPr>
          <w:b/>
        </w:rPr>
      </w:pPr>
    </w:p>
    <w:p w14:paraId="70FA1529" w14:textId="77777777" w:rsidR="008E156A" w:rsidRDefault="008E156A" w:rsidP="00E27881">
      <w:pPr>
        <w:spacing w:line="360" w:lineRule="auto"/>
        <w:rPr>
          <w:b/>
        </w:rPr>
      </w:pPr>
    </w:p>
    <w:p w14:paraId="450AC38D" w14:textId="7774C02B" w:rsidR="008E156A" w:rsidRDefault="00231B44" w:rsidP="00E27881">
      <w:pPr>
        <w:spacing w:line="360" w:lineRule="auto"/>
        <w:rPr>
          <w:b/>
        </w:rPr>
      </w:pPr>
      <w:r>
        <w:rPr>
          <w:b/>
          <w:noProof/>
          <w:lang w:val="en-US"/>
        </w:rPr>
        <w:lastRenderedPageBreak/>
        <w:drawing>
          <wp:inline distT="0" distB="0" distL="0" distR="0" wp14:anchorId="1CF867B1" wp14:editId="2E07C327">
            <wp:extent cx="4291200" cy="30493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A biplot 3.tif"/>
                    <pic:cNvPicPr/>
                  </pic:nvPicPr>
                  <pic:blipFill>
                    <a:blip r:embed="rId16">
                      <a:extLst>
                        <a:ext uri="{28A0092B-C50C-407E-A947-70E740481C1C}">
                          <a14:useLocalDpi xmlns:a14="http://schemas.microsoft.com/office/drawing/2010/main" val="0"/>
                        </a:ext>
                      </a:extLst>
                    </a:blip>
                    <a:stretch>
                      <a:fillRect/>
                    </a:stretch>
                  </pic:blipFill>
                  <pic:spPr>
                    <a:xfrm>
                      <a:off x="0" y="0"/>
                      <a:ext cx="4291200" cy="3049384"/>
                    </a:xfrm>
                    <a:prstGeom prst="rect">
                      <a:avLst/>
                    </a:prstGeom>
                  </pic:spPr>
                </pic:pic>
              </a:graphicData>
            </a:graphic>
          </wp:inline>
        </w:drawing>
      </w:r>
    </w:p>
    <w:p w14:paraId="48FCC33A" w14:textId="77777777" w:rsidR="00FD6EDE" w:rsidRPr="00FD6EDE" w:rsidRDefault="00FD6EDE" w:rsidP="00FD6EDE">
      <w:pPr>
        <w:pStyle w:val="Caption"/>
        <w:spacing w:line="360" w:lineRule="auto"/>
        <w:rPr>
          <w:color w:val="auto"/>
          <w:sz w:val="22"/>
          <w:szCs w:val="22"/>
        </w:rPr>
      </w:pPr>
      <w:r w:rsidRPr="00FD6EDE">
        <w:rPr>
          <w:b/>
          <w:color w:val="auto"/>
          <w:sz w:val="22"/>
          <w:szCs w:val="22"/>
        </w:rPr>
        <w:t>Figure 5.</w:t>
      </w:r>
      <w:r w:rsidRPr="00FD6EDE">
        <w:rPr>
          <w:color w:val="auto"/>
          <w:sz w:val="22"/>
          <w:szCs w:val="22"/>
        </w:rPr>
        <w:t xml:space="preserve"> Biplot of sites ordinated across the first two principal components </w:t>
      </w:r>
      <w:r w:rsidR="002D73A2">
        <w:rPr>
          <w:color w:val="auto"/>
          <w:sz w:val="22"/>
          <w:szCs w:val="22"/>
        </w:rPr>
        <w:t>as determined from Principal Component Analysis of</w:t>
      </w:r>
      <w:r w:rsidR="002D73A2" w:rsidRPr="002D73A2">
        <w:rPr>
          <w:color w:val="auto"/>
          <w:sz w:val="22"/>
          <w:szCs w:val="22"/>
        </w:rPr>
        <w:t xml:space="preserve"> </w:t>
      </w:r>
      <w:r w:rsidR="002D73A2">
        <w:rPr>
          <w:color w:val="auto"/>
          <w:sz w:val="22"/>
          <w:szCs w:val="22"/>
        </w:rPr>
        <w:t xml:space="preserve">wood density among 15 sites in south eastern Australia </w:t>
      </w:r>
      <w:r w:rsidRPr="00FD6EDE">
        <w:rPr>
          <w:color w:val="auto"/>
          <w:sz w:val="22"/>
          <w:szCs w:val="22"/>
        </w:rPr>
        <w:t xml:space="preserve">. </w:t>
      </w:r>
      <w:r w:rsidR="002D73A2">
        <w:rPr>
          <w:color w:val="auto"/>
          <w:sz w:val="22"/>
          <w:szCs w:val="22"/>
        </w:rPr>
        <w:t>Symbols</w:t>
      </w:r>
      <w:r w:rsidR="002D73A2" w:rsidRPr="00FD6EDE">
        <w:rPr>
          <w:color w:val="auto"/>
          <w:sz w:val="22"/>
          <w:szCs w:val="22"/>
        </w:rPr>
        <w:t xml:space="preserve"> </w:t>
      </w:r>
      <w:r w:rsidRPr="00FD6EDE">
        <w:rPr>
          <w:color w:val="auto"/>
          <w:sz w:val="22"/>
          <w:szCs w:val="22"/>
        </w:rPr>
        <w:t xml:space="preserve">represent individual sites. </w:t>
      </w:r>
      <w:r w:rsidR="002D73A2">
        <w:rPr>
          <w:color w:val="auto"/>
          <w:sz w:val="22"/>
          <w:szCs w:val="22"/>
        </w:rPr>
        <w:t>PC1 explains 84% of the variation in wood density among the sites and represents a gradient of harshness of environmental conditions. The 15 sites represent three h</w:t>
      </w:r>
      <w:r w:rsidRPr="00FD6EDE">
        <w:rPr>
          <w:color w:val="auto"/>
          <w:sz w:val="22"/>
          <w:szCs w:val="22"/>
        </w:rPr>
        <w:t>ydrological class</w:t>
      </w:r>
      <w:r w:rsidR="002D73A2">
        <w:rPr>
          <w:color w:val="auto"/>
          <w:sz w:val="22"/>
          <w:szCs w:val="22"/>
        </w:rPr>
        <w:t>es</w:t>
      </w:r>
      <w:r w:rsidRPr="00FD6EDE">
        <w:rPr>
          <w:color w:val="auto"/>
          <w:sz w:val="22"/>
          <w:szCs w:val="22"/>
        </w:rPr>
        <w:t xml:space="preserve">:  </w:t>
      </w:r>
      <w:r w:rsidRPr="00FD6EDE">
        <w:rPr>
          <w:rFonts w:cs="Arial"/>
          <w:i w:val="0"/>
          <w:color w:val="auto"/>
          <w:sz w:val="22"/>
          <w:szCs w:val="22"/>
          <w:lang w:val="en-US" w:eastAsia="ja-JP"/>
        </w:rPr>
        <w:t xml:space="preserve">• </w:t>
      </w:r>
      <w:r w:rsidRPr="00FD6EDE">
        <w:rPr>
          <w:rFonts w:cs="Arial"/>
          <w:color w:val="auto"/>
          <w:sz w:val="22"/>
          <w:szCs w:val="22"/>
          <w:lang w:val="en-US" w:eastAsia="ja-JP"/>
        </w:rPr>
        <w:t xml:space="preserve">stable winter baseflow, </w:t>
      </w:r>
      <w:r w:rsidRPr="00FD6EDE">
        <w:rPr>
          <w:rFonts w:ascii="Arial" w:eastAsiaTheme="minorHAnsi" w:hAnsi="Arial" w:cs="Arial"/>
          <w:color w:val="auto"/>
          <w:sz w:val="22"/>
          <w:szCs w:val="22"/>
          <w:lang w:eastAsia="ja-JP"/>
        </w:rPr>
        <w:t>▲</w:t>
      </w:r>
      <w:r w:rsidRPr="00FD6EDE">
        <w:rPr>
          <w:rFonts w:eastAsiaTheme="minorHAnsi" w:cs="Arial"/>
          <w:color w:val="auto"/>
          <w:sz w:val="22"/>
          <w:szCs w:val="22"/>
          <w:lang w:eastAsia="ja-JP"/>
        </w:rPr>
        <w:t xml:space="preserve"> </w:t>
      </w:r>
      <w:r w:rsidRPr="00FD6EDE">
        <w:rPr>
          <w:rFonts w:cs="Arial"/>
          <w:color w:val="auto"/>
          <w:sz w:val="22"/>
          <w:szCs w:val="22"/>
          <w:lang w:eastAsia="ja-JP"/>
        </w:rPr>
        <w:t>unpredictable baseflow,</w:t>
      </w:r>
      <w:r w:rsidRPr="00FD6EDE">
        <w:rPr>
          <w:rFonts w:cs="Arial"/>
          <w:color w:val="auto"/>
          <w:sz w:val="22"/>
          <w:szCs w:val="22"/>
          <w:lang w:val="en-US" w:eastAsia="ja-JP"/>
        </w:rPr>
        <w:t xml:space="preserve"> </w:t>
      </w:r>
      <w:r w:rsidRPr="00FD6EDE">
        <w:rPr>
          <w:rFonts w:ascii="Arial" w:hAnsi="Arial" w:cs="Arial"/>
          <w:color w:val="auto"/>
          <w:sz w:val="22"/>
          <w:szCs w:val="22"/>
          <w:lang w:val="en-US" w:eastAsia="ja-JP"/>
        </w:rPr>
        <w:t>■</w:t>
      </w:r>
      <w:r w:rsidRPr="00FD6EDE">
        <w:rPr>
          <w:rFonts w:cs="Arial"/>
          <w:color w:val="auto"/>
          <w:sz w:val="22"/>
          <w:szCs w:val="22"/>
          <w:lang w:val="en-US" w:eastAsia="ja-JP"/>
        </w:rPr>
        <w:t xml:space="preserve"> unpredictable intermittent. </w:t>
      </w:r>
      <w:r w:rsidRPr="00FD6EDE">
        <w:rPr>
          <w:color w:val="auto"/>
          <w:sz w:val="22"/>
          <w:szCs w:val="22"/>
        </w:rPr>
        <w:t>Arrow</w:t>
      </w:r>
      <w:r w:rsidR="002D73A2">
        <w:rPr>
          <w:color w:val="auto"/>
          <w:sz w:val="22"/>
          <w:szCs w:val="22"/>
        </w:rPr>
        <w:t xml:space="preserve"> length</w:t>
      </w:r>
      <w:r w:rsidRPr="00FD6EDE">
        <w:rPr>
          <w:color w:val="auto"/>
          <w:sz w:val="22"/>
          <w:szCs w:val="22"/>
        </w:rPr>
        <w:t xml:space="preserve">s represent </w:t>
      </w:r>
      <w:r w:rsidR="002D73A2">
        <w:rPr>
          <w:color w:val="auto"/>
          <w:sz w:val="22"/>
          <w:szCs w:val="22"/>
        </w:rPr>
        <w:t>the strength</w:t>
      </w:r>
      <w:r w:rsidR="002D73A2" w:rsidRPr="00FD6EDE">
        <w:rPr>
          <w:color w:val="auto"/>
          <w:sz w:val="22"/>
          <w:szCs w:val="22"/>
        </w:rPr>
        <w:t xml:space="preserve"> </w:t>
      </w:r>
      <w:r w:rsidRPr="00FD6EDE">
        <w:rPr>
          <w:color w:val="auto"/>
          <w:sz w:val="22"/>
          <w:szCs w:val="22"/>
        </w:rPr>
        <w:t xml:space="preserve">of </w:t>
      </w:r>
      <w:r w:rsidR="002D73A2">
        <w:rPr>
          <w:color w:val="auto"/>
          <w:sz w:val="22"/>
          <w:szCs w:val="22"/>
        </w:rPr>
        <w:t xml:space="preserve">significant </w:t>
      </w:r>
      <w:r w:rsidRPr="00FD6EDE">
        <w:rPr>
          <w:color w:val="auto"/>
          <w:sz w:val="22"/>
          <w:szCs w:val="22"/>
        </w:rPr>
        <w:t xml:space="preserve">hydrological </w:t>
      </w:r>
      <w:commentRangeStart w:id="15"/>
      <w:r w:rsidR="002D73A2">
        <w:rPr>
          <w:color w:val="auto"/>
          <w:sz w:val="22"/>
          <w:szCs w:val="22"/>
        </w:rPr>
        <w:t>variables</w:t>
      </w:r>
      <w:commentRangeEnd w:id="15"/>
      <w:r w:rsidR="002D73A2">
        <w:rPr>
          <w:rStyle w:val="CommentReference"/>
          <w:i w:val="0"/>
          <w:iCs w:val="0"/>
          <w:color w:val="auto"/>
        </w:rPr>
        <w:commentReference w:id="15"/>
      </w:r>
      <w:r w:rsidRPr="00FD6EDE">
        <w:rPr>
          <w:color w:val="auto"/>
          <w:sz w:val="22"/>
          <w:szCs w:val="22"/>
        </w:rPr>
        <w:t xml:space="preserve">. </w:t>
      </w:r>
    </w:p>
    <w:p w14:paraId="23DA5B18" w14:textId="77777777" w:rsidR="008E156A" w:rsidRDefault="008E156A" w:rsidP="00E27881">
      <w:pPr>
        <w:spacing w:line="360" w:lineRule="auto"/>
        <w:rPr>
          <w:b/>
        </w:rPr>
      </w:pPr>
    </w:p>
    <w:p w14:paraId="0AE56517" w14:textId="77777777" w:rsidR="00FD6EDE" w:rsidRDefault="00FD6EDE" w:rsidP="00E27881">
      <w:pPr>
        <w:spacing w:line="360" w:lineRule="auto"/>
        <w:rPr>
          <w:b/>
        </w:rPr>
      </w:pPr>
    </w:p>
    <w:p w14:paraId="1D63CDC4" w14:textId="77777777" w:rsidR="00FD6EDE" w:rsidRDefault="00FD6EDE" w:rsidP="00E27881">
      <w:pPr>
        <w:spacing w:line="360" w:lineRule="auto"/>
        <w:rPr>
          <w:b/>
        </w:rPr>
      </w:pPr>
    </w:p>
    <w:p w14:paraId="18D9AAB4" w14:textId="77777777" w:rsidR="00FD6EDE" w:rsidRDefault="00FD6EDE" w:rsidP="00E27881">
      <w:pPr>
        <w:spacing w:line="360" w:lineRule="auto"/>
        <w:rPr>
          <w:b/>
        </w:rPr>
      </w:pPr>
    </w:p>
    <w:p w14:paraId="71766E57" w14:textId="77777777" w:rsidR="00FD6EDE" w:rsidRDefault="00FD6EDE" w:rsidP="00E27881">
      <w:pPr>
        <w:spacing w:line="360" w:lineRule="auto"/>
        <w:rPr>
          <w:b/>
        </w:rPr>
      </w:pPr>
    </w:p>
    <w:p w14:paraId="6773ED39" w14:textId="77777777" w:rsidR="00FD6EDE" w:rsidRDefault="00FD6EDE" w:rsidP="00E27881">
      <w:pPr>
        <w:spacing w:line="360" w:lineRule="auto"/>
        <w:rPr>
          <w:b/>
        </w:rPr>
      </w:pPr>
    </w:p>
    <w:p w14:paraId="65609A04" w14:textId="77777777" w:rsidR="00FD6EDE" w:rsidRDefault="00FD6EDE" w:rsidP="00E27881">
      <w:pPr>
        <w:spacing w:line="360" w:lineRule="auto"/>
        <w:rPr>
          <w:b/>
        </w:rPr>
      </w:pPr>
    </w:p>
    <w:p w14:paraId="46018463" w14:textId="77777777" w:rsidR="00FD6EDE" w:rsidRDefault="00FD6EDE" w:rsidP="00E27881">
      <w:pPr>
        <w:spacing w:line="360" w:lineRule="auto"/>
        <w:rPr>
          <w:b/>
        </w:rPr>
      </w:pPr>
    </w:p>
    <w:p w14:paraId="4340AA3F" w14:textId="77777777" w:rsidR="00FD6EDE" w:rsidRDefault="00FD6EDE" w:rsidP="00E27881">
      <w:pPr>
        <w:spacing w:line="360" w:lineRule="auto"/>
        <w:rPr>
          <w:b/>
        </w:rPr>
      </w:pPr>
    </w:p>
    <w:p w14:paraId="22D01C63" w14:textId="77777777" w:rsidR="00FD6EDE" w:rsidRDefault="00FD6EDE" w:rsidP="00E27881">
      <w:pPr>
        <w:spacing w:line="360" w:lineRule="auto"/>
        <w:rPr>
          <w:b/>
        </w:rPr>
      </w:pPr>
    </w:p>
    <w:p w14:paraId="24DDD237" w14:textId="77777777" w:rsidR="00FD6EDE" w:rsidRDefault="00FD6EDE" w:rsidP="00E27881">
      <w:pPr>
        <w:spacing w:line="360" w:lineRule="auto"/>
        <w:rPr>
          <w:b/>
        </w:rPr>
      </w:pPr>
    </w:p>
    <w:p w14:paraId="6CD6500F" w14:textId="77777777" w:rsidR="00FD6EDE" w:rsidRDefault="00FD6EDE" w:rsidP="00E27881">
      <w:pPr>
        <w:spacing w:line="360" w:lineRule="auto"/>
        <w:rPr>
          <w:b/>
        </w:rPr>
      </w:pPr>
    </w:p>
    <w:p w14:paraId="74CA459C" w14:textId="77777777" w:rsidR="00FD6EDE" w:rsidRDefault="00FD6EDE" w:rsidP="00E27881">
      <w:pPr>
        <w:spacing w:line="360" w:lineRule="auto"/>
        <w:rPr>
          <w:b/>
        </w:rPr>
      </w:pPr>
    </w:p>
    <w:p w14:paraId="0EDD5CBF" w14:textId="77777777" w:rsidR="00FD6EDE" w:rsidRDefault="00EF54F7" w:rsidP="00E27881">
      <w:pPr>
        <w:spacing w:line="360" w:lineRule="auto"/>
        <w:rPr>
          <w:b/>
        </w:rPr>
      </w:pPr>
      <w:r>
        <w:rPr>
          <w:rStyle w:val="CommentReference"/>
        </w:rPr>
        <w:commentReference w:id="16"/>
      </w:r>
    </w:p>
    <w:p w14:paraId="5D3BD497" w14:textId="77777777" w:rsidR="00FD6EDE" w:rsidRPr="00FD6EDE" w:rsidRDefault="00FD6EDE" w:rsidP="00FD6EDE">
      <w:pPr>
        <w:pStyle w:val="Caption"/>
        <w:keepNext/>
        <w:spacing w:line="360" w:lineRule="auto"/>
        <w:rPr>
          <w:color w:val="auto"/>
          <w:sz w:val="22"/>
          <w:szCs w:val="22"/>
        </w:rPr>
      </w:pPr>
      <w:r w:rsidRPr="00FD6EDE">
        <w:rPr>
          <w:b/>
          <w:color w:val="auto"/>
          <w:sz w:val="22"/>
          <w:szCs w:val="22"/>
        </w:rPr>
        <w:t xml:space="preserve">Table </w:t>
      </w:r>
      <w:r w:rsidR="00276818" w:rsidRPr="00FD6EDE">
        <w:rPr>
          <w:b/>
          <w:color w:val="auto"/>
          <w:sz w:val="22"/>
          <w:szCs w:val="22"/>
        </w:rPr>
        <w:fldChar w:fldCharType="begin"/>
      </w:r>
      <w:r w:rsidRPr="00FD6EDE">
        <w:rPr>
          <w:b/>
          <w:color w:val="auto"/>
          <w:sz w:val="22"/>
          <w:szCs w:val="22"/>
        </w:rPr>
        <w:instrText xml:space="preserve"> SEQ Table \* ARABIC </w:instrText>
      </w:r>
      <w:r w:rsidR="00276818" w:rsidRPr="00FD6EDE">
        <w:rPr>
          <w:b/>
          <w:color w:val="auto"/>
          <w:sz w:val="22"/>
          <w:szCs w:val="22"/>
        </w:rPr>
        <w:fldChar w:fldCharType="separate"/>
      </w:r>
      <w:r w:rsidRPr="00FD6EDE">
        <w:rPr>
          <w:b/>
          <w:noProof/>
          <w:color w:val="auto"/>
          <w:sz w:val="22"/>
          <w:szCs w:val="22"/>
        </w:rPr>
        <w:t>1</w:t>
      </w:r>
      <w:r w:rsidR="00276818" w:rsidRPr="00FD6EDE">
        <w:rPr>
          <w:b/>
          <w:color w:val="auto"/>
          <w:sz w:val="22"/>
          <w:szCs w:val="22"/>
        </w:rPr>
        <w:fldChar w:fldCharType="end"/>
      </w:r>
      <w:r w:rsidRPr="00FD6EDE">
        <w:rPr>
          <w:b/>
          <w:color w:val="auto"/>
          <w:sz w:val="22"/>
          <w:szCs w:val="22"/>
        </w:rPr>
        <w:t>.</w:t>
      </w:r>
      <w:r w:rsidRPr="00FD6EDE">
        <w:rPr>
          <w:color w:val="auto"/>
          <w:sz w:val="22"/>
          <w:szCs w:val="22"/>
        </w:rPr>
        <w:t xml:space="preserve"> Locations, characteristics and sampling of field sites.</w:t>
      </w:r>
    </w:p>
    <w:p w14:paraId="5B579073" w14:textId="77777777" w:rsidR="00FD6EDE" w:rsidRPr="00FD6EDE" w:rsidRDefault="00FD6EDE" w:rsidP="00FD6EDE">
      <w:pPr>
        <w:pStyle w:val="Caption"/>
        <w:keepNext/>
        <w:spacing w:line="360" w:lineRule="auto"/>
        <w:rPr>
          <w:color w:val="auto"/>
          <w:sz w:val="22"/>
          <w:szCs w:val="22"/>
        </w:rPr>
      </w:pPr>
      <w:r w:rsidRPr="00FD6EDE">
        <w:rPr>
          <w:b/>
          <w:color w:val="auto"/>
          <w:sz w:val="22"/>
          <w:szCs w:val="22"/>
        </w:rPr>
        <w:t xml:space="preserve">Table </w:t>
      </w:r>
      <w:r w:rsidR="00276818" w:rsidRPr="00FD6EDE">
        <w:rPr>
          <w:b/>
          <w:color w:val="auto"/>
          <w:sz w:val="22"/>
          <w:szCs w:val="22"/>
        </w:rPr>
        <w:fldChar w:fldCharType="begin"/>
      </w:r>
      <w:r w:rsidRPr="00FD6EDE">
        <w:rPr>
          <w:b/>
          <w:color w:val="auto"/>
          <w:sz w:val="22"/>
          <w:szCs w:val="22"/>
        </w:rPr>
        <w:instrText xml:space="preserve"> SEQ Table \* ARABIC </w:instrText>
      </w:r>
      <w:r w:rsidR="00276818" w:rsidRPr="00FD6EDE">
        <w:rPr>
          <w:b/>
          <w:color w:val="auto"/>
          <w:sz w:val="22"/>
          <w:szCs w:val="22"/>
        </w:rPr>
        <w:fldChar w:fldCharType="separate"/>
      </w:r>
      <w:r w:rsidRPr="00FD6EDE">
        <w:rPr>
          <w:b/>
          <w:noProof/>
          <w:color w:val="auto"/>
          <w:sz w:val="22"/>
          <w:szCs w:val="22"/>
        </w:rPr>
        <w:t>2</w:t>
      </w:r>
      <w:r w:rsidR="00276818" w:rsidRPr="00FD6EDE">
        <w:rPr>
          <w:b/>
          <w:color w:val="auto"/>
          <w:sz w:val="22"/>
          <w:szCs w:val="22"/>
        </w:rPr>
        <w:fldChar w:fldCharType="end"/>
      </w:r>
      <w:r w:rsidRPr="00FD6EDE">
        <w:rPr>
          <w:b/>
          <w:color w:val="auto"/>
          <w:sz w:val="22"/>
          <w:szCs w:val="22"/>
        </w:rPr>
        <w:t>.</w:t>
      </w:r>
      <w:r w:rsidRPr="00FD6EDE">
        <w:rPr>
          <w:color w:val="auto"/>
          <w:sz w:val="22"/>
          <w:szCs w:val="22"/>
        </w:rPr>
        <w:t xml:space="preserve"> Flow characteristics of the three river hydrological classes used in this study. The reader is directed to Kennard et al. (2010) for the complete characterisation and derivation of these classes. It is worthwhile to note here that these three classes span roughly half of the range of hydrological variability within the Australian continent. The extreme hydrological variability within the arid and semi-arid regions that dominate the centre of the continent </w:t>
      </w:r>
      <w:r w:rsidR="00276818" w:rsidRPr="00FD6EDE">
        <w:rPr>
          <w:color w:val="auto"/>
          <w:sz w:val="22"/>
          <w:szCs w:val="22"/>
        </w:rPr>
        <w:fldChar w:fldCharType="begin" w:fldLock="1"/>
      </w:r>
      <w:r w:rsidRPr="00FD6EDE">
        <w:rPr>
          <w:color w:val="auto"/>
          <w:sz w:val="22"/>
          <w:szCs w:val="22"/>
        </w:rPr>
        <w:instrText>ADDIN CSL_CITATION { "citationItems" : [ { "id" : "ITEM-1", "itemData" : { "author" : [ { "dropping-particle" : "", "family" : "Finlayson", "given" : "B L", "non-dropping-particle" : "", "parse-names" : false, "suffix" : "" }, { "dropping-particle" : "", "family" : "McMahon", "given" : "T A", "non-dropping-particle" : "", "parse-names" : false, "suffix" : "" } ], "container-title" : "Fluvial Geomorphology of Australia", "id" : "ITEM-1", "issued" : { "date-parts" : [ [ "1988" ] ] }, "page" : "17-40", "publisher" : "Academic Press: Sydney", "title" : "Australia vs. the world: a comparative analysis of streamflow characteristics", "type" : "article-journal" }, "uris" : [ "http://www.mendeley.com/documents/?uuid=85bfc8ac-49ce-4087-9d3e-15b339a3a8cb" ] } ], "mendeley" : { "previouslyFormattedCitation" : "(Finlayson &amp; McMahon 1988)" }, "properties" : { "noteIndex" : 0 }, "schema" : "https://github.com/citation-style-language/schema/raw/master/csl-citation.json" }</w:instrText>
      </w:r>
      <w:r w:rsidR="00276818" w:rsidRPr="00FD6EDE">
        <w:rPr>
          <w:color w:val="auto"/>
          <w:sz w:val="22"/>
          <w:szCs w:val="22"/>
        </w:rPr>
        <w:fldChar w:fldCharType="separate"/>
      </w:r>
      <w:r w:rsidRPr="00FD6EDE">
        <w:rPr>
          <w:i w:val="0"/>
          <w:noProof/>
          <w:color w:val="auto"/>
          <w:sz w:val="22"/>
          <w:szCs w:val="22"/>
        </w:rPr>
        <w:t>(Finlayson &amp; McMahon 1988)</w:t>
      </w:r>
      <w:r w:rsidR="00276818" w:rsidRPr="00FD6EDE">
        <w:rPr>
          <w:color w:val="auto"/>
          <w:sz w:val="22"/>
          <w:szCs w:val="22"/>
        </w:rPr>
        <w:fldChar w:fldCharType="end"/>
      </w:r>
      <w:r w:rsidRPr="00FD6EDE">
        <w:rPr>
          <w:color w:val="auto"/>
          <w:sz w:val="22"/>
          <w:szCs w:val="22"/>
        </w:rPr>
        <w:t xml:space="preserve"> is not represented here.</w:t>
      </w:r>
    </w:p>
    <w:p w14:paraId="494D85AF" w14:textId="77777777" w:rsidR="00FD6EDE" w:rsidRPr="00FD6EDE" w:rsidRDefault="00FD6EDE" w:rsidP="00FD6EDE">
      <w:pPr>
        <w:pStyle w:val="Caption"/>
        <w:keepNext/>
        <w:spacing w:line="360" w:lineRule="auto"/>
        <w:rPr>
          <w:color w:val="auto"/>
          <w:sz w:val="22"/>
          <w:szCs w:val="22"/>
        </w:rPr>
      </w:pPr>
      <w:r w:rsidRPr="00FD6EDE">
        <w:rPr>
          <w:b/>
          <w:color w:val="auto"/>
          <w:sz w:val="22"/>
          <w:szCs w:val="22"/>
        </w:rPr>
        <w:t>Table 3.</w:t>
      </w:r>
      <w:r w:rsidRPr="00FD6EDE">
        <w:rPr>
          <w:color w:val="auto"/>
          <w:sz w:val="22"/>
          <w:szCs w:val="22"/>
        </w:rPr>
        <w:t xml:space="preserve"> Hydrological parameters used as metrics of variability in high flow magnitude and frequency and predictability and consistency of water availability in the riparian environment. * - normalised by mean daily flow (ML/day)</w:t>
      </w:r>
    </w:p>
    <w:p w14:paraId="3E0E78B8" w14:textId="77777777" w:rsidR="00FD6EDE" w:rsidRPr="00FD6EDE" w:rsidRDefault="00FD6EDE" w:rsidP="00FD6EDE">
      <w:pPr>
        <w:pStyle w:val="Caption"/>
        <w:spacing w:line="360" w:lineRule="auto"/>
        <w:rPr>
          <w:color w:val="auto"/>
          <w:sz w:val="22"/>
          <w:szCs w:val="22"/>
        </w:rPr>
      </w:pPr>
      <w:r w:rsidRPr="00FD6EDE">
        <w:rPr>
          <w:b/>
          <w:color w:val="auto"/>
          <w:sz w:val="22"/>
          <w:szCs w:val="22"/>
        </w:rPr>
        <w:t>Table 4.</w:t>
      </w:r>
      <w:r w:rsidRPr="00FD6EDE">
        <w:rPr>
          <w:color w:val="auto"/>
          <w:sz w:val="22"/>
          <w:szCs w:val="22"/>
        </w:rPr>
        <w:t xml:space="preserve"> Statistics for regression models comparing hydrological metrics with site mean wood density. p.adj denotes p values adjusted by the Benjamini-Hochberg method. Statistics for models where Snowy Creek was removed as an outlier are also given. Significant results are shown in italics. The initial best fit for AS20YrARInorm was an exponential model, but after removal of Snowy Creek, values are given for a quadratic model which provided a better fit. The model for MA.7daysMinMeannorm was made non-significant after p-value adjustment, but returned to significance following outlier removal. CVAnnHSPeak was non-significant initially but a significant relationship became apparent following outlier removal. </w:t>
      </w:r>
    </w:p>
    <w:p w14:paraId="4C3A0522" w14:textId="77777777" w:rsidR="00FD6EDE" w:rsidRDefault="00FD6EDE" w:rsidP="00FD6EDE">
      <w:pPr>
        <w:spacing w:line="360" w:lineRule="auto"/>
        <w:rPr>
          <w:b/>
        </w:rPr>
      </w:pPr>
    </w:p>
    <w:p w14:paraId="68E3BE78" w14:textId="77777777" w:rsidR="00A041EE" w:rsidRDefault="00A041EE" w:rsidP="00FD6EDE">
      <w:pPr>
        <w:spacing w:line="360" w:lineRule="auto"/>
        <w:rPr>
          <w:b/>
        </w:rPr>
      </w:pPr>
    </w:p>
    <w:p w14:paraId="040EE8A0" w14:textId="77777777" w:rsidR="00A041EE" w:rsidRDefault="00A041EE" w:rsidP="00FD6EDE">
      <w:pPr>
        <w:spacing w:line="360" w:lineRule="auto"/>
        <w:rPr>
          <w:b/>
        </w:rPr>
      </w:pPr>
    </w:p>
    <w:p w14:paraId="4AFEEC3C" w14:textId="77777777" w:rsidR="00A041EE" w:rsidRDefault="00A041EE" w:rsidP="00FD6EDE">
      <w:pPr>
        <w:spacing w:line="360" w:lineRule="auto"/>
        <w:rPr>
          <w:b/>
        </w:rPr>
      </w:pPr>
    </w:p>
    <w:p w14:paraId="30B996C9" w14:textId="77777777" w:rsidR="00A041EE" w:rsidRDefault="00A041EE" w:rsidP="00FD6EDE">
      <w:pPr>
        <w:spacing w:line="360" w:lineRule="auto"/>
        <w:rPr>
          <w:b/>
        </w:rPr>
      </w:pPr>
    </w:p>
    <w:p w14:paraId="5ADA6074" w14:textId="77777777" w:rsidR="00A041EE" w:rsidRDefault="00A041EE" w:rsidP="00FD6EDE">
      <w:pPr>
        <w:spacing w:line="360" w:lineRule="auto"/>
        <w:rPr>
          <w:b/>
        </w:rPr>
      </w:pPr>
    </w:p>
    <w:p w14:paraId="06B32E44" w14:textId="77777777" w:rsidR="00A041EE" w:rsidRDefault="00A041EE" w:rsidP="00FD6EDE">
      <w:pPr>
        <w:spacing w:line="360" w:lineRule="auto"/>
        <w:rPr>
          <w:b/>
        </w:rPr>
      </w:pPr>
    </w:p>
    <w:p w14:paraId="23029E4D" w14:textId="77777777" w:rsidR="00A041EE" w:rsidRDefault="00A041EE" w:rsidP="00FD6EDE">
      <w:pPr>
        <w:spacing w:line="360" w:lineRule="auto"/>
        <w:rPr>
          <w:b/>
        </w:rPr>
      </w:pPr>
    </w:p>
    <w:p w14:paraId="367FC145" w14:textId="77777777" w:rsidR="00A041EE" w:rsidRDefault="00A041EE" w:rsidP="00FD6EDE">
      <w:pPr>
        <w:spacing w:line="360" w:lineRule="auto"/>
        <w:rPr>
          <w:b/>
        </w:rPr>
      </w:pPr>
    </w:p>
    <w:p w14:paraId="5E2650FA" w14:textId="77777777" w:rsidR="00A041EE" w:rsidRPr="00FD6EDE" w:rsidRDefault="00A041EE" w:rsidP="00FD6EDE">
      <w:pPr>
        <w:spacing w:line="360" w:lineRule="auto"/>
        <w:rPr>
          <w:b/>
        </w:rPr>
      </w:pPr>
    </w:p>
    <w:p w14:paraId="7EFD69A6" w14:textId="77777777" w:rsidR="00FD6EDE" w:rsidRPr="00FD6EDE" w:rsidRDefault="00FD6EDE" w:rsidP="00FD6EDE">
      <w:pPr>
        <w:spacing w:line="360" w:lineRule="auto"/>
        <w:rPr>
          <w:i/>
        </w:rPr>
      </w:pPr>
      <w:r w:rsidRPr="00FD6EDE">
        <w:rPr>
          <w:b/>
          <w:i/>
        </w:rPr>
        <w:t xml:space="preserve">Figure </w:t>
      </w:r>
      <w:r w:rsidR="00276818" w:rsidRPr="00FD6EDE">
        <w:rPr>
          <w:b/>
          <w:i/>
        </w:rPr>
        <w:fldChar w:fldCharType="begin"/>
      </w:r>
      <w:r w:rsidRPr="00FD6EDE">
        <w:rPr>
          <w:b/>
          <w:i/>
        </w:rPr>
        <w:instrText xml:space="preserve"> SEQ Figure \* ARABIC </w:instrText>
      </w:r>
      <w:r w:rsidR="00276818" w:rsidRPr="00FD6EDE">
        <w:rPr>
          <w:b/>
          <w:i/>
        </w:rPr>
        <w:fldChar w:fldCharType="separate"/>
      </w:r>
      <w:r w:rsidRPr="00FD6EDE">
        <w:rPr>
          <w:b/>
          <w:i/>
          <w:noProof/>
        </w:rPr>
        <w:t>1</w:t>
      </w:r>
      <w:r w:rsidR="00276818" w:rsidRPr="00FD6EDE">
        <w:rPr>
          <w:b/>
          <w:i/>
        </w:rPr>
        <w:fldChar w:fldCharType="end"/>
      </w:r>
      <w:r w:rsidRPr="00FD6EDE">
        <w:rPr>
          <w:b/>
          <w:i/>
        </w:rPr>
        <w:t xml:space="preserve">. </w:t>
      </w:r>
      <w:r w:rsidRPr="00FD6EDE">
        <w:rPr>
          <w:i/>
        </w:rPr>
        <w:t xml:space="preserve">Location of fifteen field study sites across south-eastern Australia chosen to represent the three major hydrological classes of south-east Australia. Hydrological class membership is denoted by:  </w:t>
      </w:r>
      <w:r w:rsidRPr="00FD6EDE">
        <w:rPr>
          <w:rFonts w:cs="Arial"/>
          <w:i/>
          <w:lang w:val="en-US" w:eastAsia="ja-JP"/>
        </w:rPr>
        <w:t xml:space="preserve">• stable winter baseflow, </w:t>
      </w:r>
      <w:r w:rsidRPr="00FD6EDE">
        <w:rPr>
          <w:rFonts w:ascii="Arial" w:eastAsiaTheme="minorHAnsi" w:hAnsi="Arial" w:cs="Arial"/>
          <w:i/>
          <w:lang w:eastAsia="ja-JP"/>
        </w:rPr>
        <w:t>▲</w:t>
      </w:r>
      <w:r w:rsidRPr="00FD6EDE">
        <w:rPr>
          <w:rFonts w:eastAsiaTheme="minorHAnsi" w:cs="Arial"/>
          <w:i/>
          <w:lang w:eastAsia="ja-JP"/>
        </w:rPr>
        <w:t xml:space="preserve"> </w:t>
      </w:r>
      <w:r w:rsidRPr="00FD6EDE">
        <w:rPr>
          <w:rFonts w:cs="Arial"/>
          <w:i/>
          <w:lang w:eastAsia="ja-JP"/>
        </w:rPr>
        <w:t>unpredictable baseflow,</w:t>
      </w:r>
      <w:r w:rsidRPr="00FD6EDE">
        <w:rPr>
          <w:rFonts w:cs="Arial"/>
          <w:i/>
          <w:lang w:val="en-US" w:eastAsia="ja-JP"/>
        </w:rPr>
        <w:t xml:space="preserve"> </w:t>
      </w:r>
      <w:r w:rsidRPr="00FD6EDE">
        <w:rPr>
          <w:rFonts w:ascii="Arial" w:hAnsi="Arial" w:cs="Arial"/>
          <w:i/>
          <w:lang w:val="en-US" w:eastAsia="ja-JP"/>
        </w:rPr>
        <w:t>■</w:t>
      </w:r>
      <w:r w:rsidRPr="00FD6EDE">
        <w:rPr>
          <w:rFonts w:cs="Arial"/>
          <w:i/>
          <w:lang w:val="en-US" w:eastAsia="ja-JP"/>
        </w:rPr>
        <w:t xml:space="preserve"> unpredictable intermittent. Note that the points representing the two southern-most unpredictable baseflow sites are overlapping</w:t>
      </w:r>
      <w:r w:rsidRPr="00FD6EDE">
        <w:rPr>
          <w:i/>
        </w:rPr>
        <w:t>.</w:t>
      </w:r>
    </w:p>
    <w:p w14:paraId="5ACAF58C" w14:textId="77777777" w:rsidR="00FD6EDE" w:rsidRPr="00FD6EDE" w:rsidRDefault="00FD6EDE" w:rsidP="00FD6EDE">
      <w:pPr>
        <w:pStyle w:val="Caption"/>
        <w:spacing w:line="360" w:lineRule="auto"/>
        <w:rPr>
          <w:color w:val="auto"/>
          <w:sz w:val="22"/>
          <w:szCs w:val="22"/>
        </w:rPr>
      </w:pPr>
      <w:r w:rsidRPr="00FD6EDE">
        <w:rPr>
          <w:b/>
          <w:color w:val="auto"/>
          <w:sz w:val="22"/>
          <w:szCs w:val="22"/>
        </w:rPr>
        <w:t xml:space="preserve">Figure </w:t>
      </w:r>
      <w:r w:rsidR="00276818" w:rsidRPr="00FD6EDE">
        <w:rPr>
          <w:b/>
          <w:color w:val="auto"/>
          <w:sz w:val="22"/>
          <w:szCs w:val="22"/>
        </w:rPr>
        <w:fldChar w:fldCharType="begin"/>
      </w:r>
      <w:r w:rsidRPr="00FD6EDE">
        <w:rPr>
          <w:b/>
          <w:color w:val="auto"/>
          <w:sz w:val="22"/>
          <w:szCs w:val="22"/>
        </w:rPr>
        <w:instrText xml:space="preserve"> SEQ Figure \* ARABIC </w:instrText>
      </w:r>
      <w:r w:rsidR="00276818" w:rsidRPr="00FD6EDE">
        <w:rPr>
          <w:b/>
          <w:color w:val="auto"/>
          <w:sz w:val="22"/>
          <w:szCs w:val="22"/>
        </w:rPr>
        <w:fldChar w:fldCharType="separate"/>
      </w:r>
      <w:r w:rsidRPr="00FD6EDE">
        <w:rPr>
          <w:b/>
          <w:noProof/>
          <w:color w:val="auto"/>
          <w:sz w:val="22"/>
          <w:szCs w:val="22"/>
        </w:rPr>
        <w:t>2</w:t>
      </w:r>
      <w:r w:rsidR="00276818" w:rsidRPr="00FD6EDE">
        <w:rPr>
          <w:b/>
          <w:color w:val="auto"/>
          <w:sz w:val="22"/>
          <w:szCs w:val="22"/>
        </w:rPr>
        <w:fldChar w:fldCharType="end"/>
      </w:r>
      <w:r w:rsidRPr="00FD6EDE">
        <w:rPr>
          <w:b/>
          <w:color w:val="auto"/>
          <w:sz w:val="22"/>
          <w:szCs w:val="22"/>
        </w:rPr>
        <w:t>.</w:t>
      </w:r>
      <w:r w:rsidRPr="00FD6EDE">
        <w:rPr>
          <w:color w:val="auto"/>
          <w:sz w:val="22"/>
          <w:szCs w:val="22"/>
        </w:rPr>
        <w:t xml:space="preserve"> Comparison of mean wood density between hydrological classes using a) abundance weighted means, b) means of raw wood density values. Error bars represent standard error of the mean. Hydrological classes are: (1) stable winter baseflow, (2) unpredictable intermittent.</w:t>
      </w:r>
    </w:p>
    <w:p w14:paraId="373AD998" w14:textId="77777777" w:rsidR="00FD6EDE" w:rsidRPr="00FD6EDE" w:rsidRDefault="00FD6EDE" w:rsidP="00FD6EDE">
      <w:pPr>
        <w:pStyle w:val="Caption"/>
        <w:spacing w:line="360" w:lineRule="auto"/>
        <w:rPr>
          <w:rFonts w:cs="Arial"/>
          <w:color w:val="auto"/>
          <w:sz w:val="22"/>
          <w:szCs w:val="22"/>
          <w:lang w:val="en-US" w:eastAsia="ja-JP"/>
        </w:rPr>
      </w:pPr>
      <w:r w:rsidRPr="00FD6EDE">
        <w:rPr>
          <w:b/>
          <w:color w:val="auto"/>
          <w:sz w:val="22"/>
          <w:szCs w:val="22"/>
        </w:rPr>
        <w:t>Figure 3.</w:t>
      </w:r>
      <w:r w:rsidRPr="00FD6EDE">
        <w:rPr>
          <w:color w:val="auto"/>
          <w:sz w:val="22"/>
          <w:szCs w:val="22"/>
        </w:rPr>
        <w:t xml:space="preserve"> Relationships between abundance weighted mean wood density and hydrological metrics describing a) interannual variability in flood rise rates (CVAnnMRateRise), b) interannual variability in flood fall rates (CVAnnMRateFall), c) mean high flow magnitude (HSPeaknorm), d) interannual variability in high flow magnitude (CVAnnHSPeak), e) magnitude of the 20 year average return interval flood (AS20YrARInorm). Fitted lines depict ordinary least squares regression models. a. – d. are quadratic fits, e. is an exponential fit. Shaded areas depict the smoothed 95% confidence interval around the regression model.  Hydrological class membership is denoted by:  </w:t>
      </w:r>
      <w:r w:rsidRPr="00FD6EDE">
        <w:rPr>
          <w:rFonts w:cs="Arial"/>
          <w:i w:val="0"/>
          <w:color w:val="auto"/>
          <w:sz w:val="22"/>
          <w:szCs w:val="22"/>
          <w:lang w:val="en-US" w:eastAsia="ja-JP"/>
        </w:rPr>
        <w:t xml:space="preserve">• </w:t>
      </w:r>
      <w:r w:rsidRPr="00FD6EDE">
        <w:rPr>
          <w:rFonts w:cs="Arial"/>
          <w:color w:val="auto"/>
          <w:sz w:val="22"/>
          <w:szCs w:val="22"/>
          <w:lang w:val="en-US" w:eastAsia="ja-JP"/>
        </w:rPr>
        <w:t xml:space="preserve">stable winter baseflow, </w:t>
      </w:r>
      <w:r w:rsidRPr="00FD6EDE">
        <w:rPr>
          <w:rFonts w:ascii="Arial" w:eastAsiaTheme="minorHAnsi" w:hAnsi="Arial" w:cs="Arial"/>
          <w:color w:val="auto"/>
          <w:sz w:val="22"/>
          <w:szCs w:val="22"/>
          <w:lang w:eastAsia="ja-JP"/>
        </w:rPr>
        <w:t>▲</w:t>
      </w:r>
      <w:r w:rsidRPr="00FD6EDE">
        <w:rPr>
          <w:rFonts w:eastAsiaTheme="minorHAnsi" w:cs="Arial"/>
          <w:color w:val="auto"/>
          <w:sz w:val="22"/>
          <w:szCs w:val="22"/>
          <w:lang w:eastAsia="ja-JP"/>
        </w:rPr>
        <w:t xml:space="preserve"> </w:t>
      </w:r>
      <w:r w:rsidRPr="00FD6EDE">
        <w:rPr>
          <w:rFonts w:cs="Arial"/>
          <w:color w:val="auto"/>
          <w:sz w:val="22"/>
          <w:szCs w:val="22"/>
          <w:lang w:eastAsia="ja-JP"/>
        </w:rPr>
        <w:t>unpredictable baseflow,</w:t>
      </w:r>
      <w:r w:rsidRPr="00FD6EDE">
        <w:rPr>
          <w:rFonts w:cs="Arial"/>
          <w:color w:val="auto"/>
          <w:sz w:val="22"/>
          <w:szCs w:val="22"/>
          <w:lang w:val="en-US" w:eastAsia="ja-JP"/>
        </w:rPr>
        <w:t xml:space="preserve"> </w:t>
      </w:r>
      <w:r w:rsidRPr="00FD6EDE">
        <w:rPr>
          <w:rFonts w:ascii="Arial" w:hAnsi="Arial" w:cs="Arial"/>
          <w:color w:val="auto"/>
          <w:sz w:val="22"/>
          <w:szCs w:val="22"/>
          <w:lang w:val="en-US" w:eastAsia="ja-JP"/>
        </w:rPr>
        <w:t>■</w:t>
      </w:r>
      <w:r w:rsidRPr="00FD6EDE">
        <w:rPr>
          <w:rFonts w:cs="Arial"/>
          <w:color w:val="auto"/>
          <w:sz w:val="22"/>
          <w:szCs w:val="22"/>
          <w:lang w:val="en-US" w:eastAsia="ja-JP"/>
        </w:rPr>
        <w:t xml:space="preserve"> unpredictable intermittent.</w:t>
      </w:r>
    </w:p>
    <w:p w14:paraId="67BA7EF9" w14:textId="77777777" w:rsidR="00FD6EDE" w:rsidRPr="00FD6EDE" w:rsidRDefault="00FD6EDE" w:rsidP="00FD6EDE">
      <w:pPr>
        <w:pStyle w:val="Caption"/>
        <w:spacing w:line="360" w:lineRule="auto"/>
        <w:rPr>
          <w:color w:val="auto"/>
          <w:sz w:val="22"/>
          <w:szCs w:val="22"/>
        </w:rPr>
      </w:pPr>
      <w:r w:rsidRPr="00FD6EDE">
        <w:rPr>
          <w:b/>
          <w:color w:val="auto"/>
          <w:sz w:val="22"/>
          <w:szCs w:val="22"/>
        </w:rPr>
        <w:t>Figure 4.</w:t>
      </w:r>
      <w:r w:rsidRPr="00FD6EDE">
        <w:rPr>
          <w:color w:val="auto"/>
          <w:sz w:val="22"/>
          <w:szCs w:val="22"/>
        </w:rPr>
        <w:t xml:space="preserve"> Relationships between abundance weighted mean wood density and hydrological metrics describing a.) baseflow index (BFI), b.) interannual variability in baseflow index (CVAnnBFI), c.) contingency of monthly mean daily flow (M_MDFM), d.) contingency of monthly mean daily flow (C_MDFM), e.) constancy of monthly minimum daily flow (M_MinM), f.) mean low flow magnitude (LSPeaknorm), g.) Mean flow during driest week of the year (MA.7days.MinMeannorm). Shaded areas depict the 95% confidence interval around the regression model. Hydrological class membership is denoted by:  </w:t>
      </w:r>
      <w:r w:rsidRPr="00FD6EDE">
        <w:rPr>
          <w:rFonts w:cs="Arial"/>
          <w:i w:val="0"/>
          <w:color w:val="auto"/>
          <w:sz w:val="22"/>
          <w:szCs w:val="22"/>
          <w:lang w:val="en-US" w:eastAsia="ja-JP"/>
        </w:rPr>
        <w:t xml:space="preserve">• </w:t>
      </w:r>
      <w:r w:rsidRPr="00FD6EDE">
        <w:rPr>
          <w:rFonts w:cs="Arial"/>
          <w:color w:val="auto"/>
          <w:sz w:val="22"/>
          <w:szCs w:val="22"/>
          <w:lang w:val="en-US" w:eastAsia="ja-JP"/>
        </w:rPr>
        <w:t xml:space="preserve">stable winter baseflow, </w:t>
      </w:r>
      <w:r w:rsidRPr="00FD6EDE">
        <w:rPr>
          <w:rFonts w:ascii="Arial" w:eastAsiaTheme="minorHAnsi" w:hAnsi="Arial" w:cs="Arial"/>
          <w:color w:val="auto"/>
          <w:sz w:val="22"/>
          <w:szCs w:val="22"/>
          <w:lang w:eastAsia="ja-JP"/>
        </w:rPr>
        <w:t>▲</w:t>
      </w:r>
      <w:r w:rsidRPr="00FD6EDE">
        <w:rPr>
          <w:rFonts w:eastAsiaTheme="minorHAnsi" w:cs="Arial"/>
          <w:color w:val="auto"/>
          <w:sz w:val="22"/>
          <w:szCs w:val="22"/>
          <w:lang w:eastAsia="ja-JP"/>
        </w:rPr>
        <w:t xml:space="preserve"> </w:t>
      </w:r>
      <w:r w:rsidRPr="00FD6EDE">
        <w:rPr>
          <w:rFonts w:cs="Arial"/>
          <w:color w:val="auto"/>
          <w:sz w:val="22"/>
          <w:szCs w:val="22"/>
          <w:lang w:eastAsia="ja-JP"/>
        </w:rPr>
        <w:t>unpredictable baseflow,</w:t>
      </w:r>
      <w:r w:rsidRPr="00FD6EDE">
        <w:rPr>
          <w:rFonts w:cs="Arial"/>
          <w:color w:val="auto"/>
          <w:sz w:val="22"/>
          <w:szCs w:val="22"/>
          <w:lang w:val="en-US" w:eastAsia="ja-JP"/>
        </w:rPr>
        <w:t xml:space="preserve"> </w:t>
      </w:r>
      <w:r w:rsidRPr="00FD6EDE">
        <w:rPr>
          <w:rFonts w:ascii="Arial" w:hAnsi="Arial" w:cs="Arial"/>
          <w:color w:val="auto"/>
          <w:sz w:val="22"/>
          <w:szCs w:val="22"/>
          <w:lang w:val="en-US" w:eastAsia="ja-JP"/>
        </w:rPr>
        <w:t>■</w:t>
      </w:r>
      <w:r w:rsidRPr="00FD6EDE">
        <w:rPr>
          <w:rFonts w:cs="Arial"/>
          <w:color w:val="auto"/>
          <w:sz w:val="22"/>
          <w:szCs w:val="22"/>
          <w:lang w:val="en-US" w:eastAsia="ja-JP"/>
        </w:rPr>
        <w:t xml:space="preserve"> unpredictable intermittent.</w:t>
      </w:r>
    </w:p>
    <w:p w14:paraId="78A5FFBA" w14:textId="77777777" w:rsidR="00FD6EDE" w:rsidRDefault="00FD6EDE" w:rsidP="00B13C08">
      <w:pPr>
        <w:pStyle w:val="Caption"/>
        <w:spacing w:line="360" w:lineRule="auto"/>
      </w:pPr>
      <w:r w:rsidRPr="00FD6EDE">
        <w:rPr>
          <w:b/>
          <w:color w:val="auto"/>
          <w:sz w:val="22"/>
          <w:szCs w:val="22"/>
        </w:rPr>
        <w:t>Figure 5.</w:t>
      </w:r>
      <w:r w:rsidRPr="00FD6EDE">
        <w:rPr>
          <w:color w:val="auto"/>
          <w:sz w:val="22"/>
          <w:szCs w:val="22"/>
        </w:rPr>
        <w:t xml:space="preserve"> Biplot of sites ordinated across the first two principal components (PC) of the PCA. Points represent positions of individual sites. Hydrological class membership is denoted by:  </w:t>
      </w:r>
      <w:r w:rsidRPr="00FD6EDE">
        <w:rPr>
          <w:rFonts w:cs="Arial"/>
          <w:i w:val="0"/>
          <w:color w:val="auto"/>
          <w:sz w:val="22"/>
          <w:szCs w:val="22"/>
          <w:lang w:val="en-US" w:eastAsia="ja-JP"/>
        </w:rPr>
        <w:t xml:space="preserve">• </w:t>
      </w:r>
      <w:r w:rsidRPr="00FD6EDE">
        <w:rPr>
          <w:rFonts w:cs="Arial"/>
          <w:color w:val="auto"/>
          <w:sz w:val="22"/>
          <w:szCs w:val="22"/>
          <w:lang w:val="en-US" w:eastAsia="ja-JP"/>
        </w:rPr>
        <w:t xml:space="preserve">stable winter baseflow, </w:t>
      </w:r>
      <w:r w:rsidRPr="00FD6EDE">
        <w:rPr>
          <w:rFonts w:ascii="Arial" w:eastAsiaTheme="minorHAnsi" w:hAnsi="Arial" w:cs="Arial"/>
          <w:color w:val="auto"/>
          <w:sz w:val="22"/>
          <w:szCs w:val="22"/>
          <w:lang w:eastAsia="ja-JP"/>
        </w:rPr>
        <w:t>▲</w:t>
      </w:r>
      <w:r w:rsidRPr="00FD6EDE">
        <w:rPr>
          <w:rFonts w:eastAsiaTheme="minorHAnsi" w:cs="Arial"/>
          <w:color w:val="auto"/>
          <w:sz w:val="22"/>
          <w:szCs w:val="22"/>
          <w:lang w:eastAsia="ja-JP"/>
        </w:rPr>
        <w:t xml:space="preserve"> </w:t>
      </w:r>
      <w:r w:rsidRPr="00FD6EDE">
        <w:rPr>
          <w:rFonts w:cs="Arial"/>
          <w:color w:val="auto"/>
          <w:sz w:val="22"/>
          <w:szCs w:val="22"/>
          <w:lang w:eastAsia="ja-JP"/>
        </w:rPr>
        <w:t>unpredictable baseflow,</w:t>
      </w:r>
      <w:r w:rsidRPr="00FD6EDE">
        <w:rPr>
          <w:rFonts w:cs="Arial"/>
          <w:color w:val="auto"/>
          <w:sz w:val="22"/>
          <w:szCs w:val="22"/>
          <w:lang w:val="en-US" w:eastAsia="ja-JP"/>
        </w:rPr>
        <w:t xml:space="preserve"> </w:t>
      </w:r>
      <w:r w:rsidRPr="00FD6EDE">
        <w:rPr>
          <w:rFonts w:ascii="Arial" w:hAnsi="Arial" w:cs="Arial"/>
          <w:color w:val="auto"/>
          <w:sz w:val="22"/>
          <w:szCs w:val="22"/>
          <w:lang w:val="en-US" w:eastAsia="ja-JP"/>
        </w:rPr>
        <w:t>■</w:t>
      </w:r>
      <w:r w:rsidRPr="00FD6EDE">
        <w:rPr>
          <w:rFonts w:cs="Arial"/>
          <w:color w:val="auto"/>
          <w:sz w:val="22"/>
          <w:szCs w:val="22"/>
          <w:lang w:val="en-US" w:eastAsia="ja-JP"/>
        </w:rPr>
        <w:t xml:space="preserve"> unpredictable intermittent. </w:t>
      </w:r>
      <w:r w:rsidRPr="00FD6EDE">
        <w:rPr>
          <w:color w:val="auto"/>
          <w:sz w:val="22"/>
          <w:szCs w:val="22"/>
        </w:rPr>
        <w:t xml:space="preserve">Arrows represent loadings of hydrological metrics across each PC. </w:t>
      </w:r>
    </w:p>
    <w:sectPr w:rsidR="00FD6EDE" w:rsidSect="00B55332">
      <w:pgSz w:w="11906" w:h="16838"/>
      <w:pgMar w:top="1440" w:right="1440" w:bottom="1440" w:left="1440" w:header="708" w:footer="708" w:gutter="0"/>
      <w:lnNumType w:countBy="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Michelle Leishman" w:date="2014-05-28T17:00:00Z" w:initials="ML">
    <w:p w14:paraId="786A61C4" w14:textId="77777777" w:rsidR="00705B8D" w:rsidRDefault="00705B8D">
      <w:pPr>
        <w:pStyle w:val="CommentText"/>
      </w:pPr>
      <w:r>
        <w:rPr>
          <w:rStyle w:val="CommentReference"/>
        </w:rPr>
        <w:annotationRef/>
      </w:r>
      <w:r>
        <w:t xml:space="preserve">Need key-words after Summary. </w:t>
      </w:r>
    </w:p>
  </w:comment>
  <w:comment w:id="4" w:author="Michelle Leishman" w:date="2014-05-28T17:00:00Z" w:initials="ML">
    <w:p w14:paraId="24358627" w14:textId="77777777" w:rsidR="00705B8D" w:rsidRDefault="00705B8D">
      <w:pPr>
        <w:pStyle w:val="CommentText"/>
      </w:pPr>
      <w:r>
        <w:rPr>
          <w:rStyle w:val="CommentReference"/>
        </w:rPr>
        <w:annotationRef/>
      </w:r>
      <w:r>
        <w:t>I just looked at a recent article to see how they format the headings and sub-headings</w:t>
      </w:r>
    </w:p>
  </w:comment>
  <w:comment w:id="5" w:author="Michelle Leishman" w:date="2014-05-28T17:00:00Z" w:initials="ML">
    <w:p w14:paraId="34685A04" w14:textId="77777777" w:rsidR="00705B8D" w:rsidRDefault="00705B8D">
      <w:pPr>
        <w:pStyle w:val="CommentText"/>
      </w:pPr>
      <w:r>
        <w:rPr>
          <w:rStyle w:val="CommentReference"/>
        </w:rPr>
        <w:annotationRef/>
      </w:r>
      <w:r>
        <w:t>You need to make sure that the text works well with Fig 2 ie compare class 1 with class 2, then class 1 with class 3, then class 2 with class 3 rivers. First make sure that Fig 2 is in the order SWB, UB, UI then modify text if required</w:t>
      </w:r>
    </w:p>
  </w:comment>
  <w:comment w:id="6" w:author="Michelle Leishman" w:date="2014-05-28T17:00:00Z" w:initials="ML">
    <w:p w14:paraId="225208BF" w14:textId="77777777" w:rsidR="00705B8D" w:rsidRDefault="00705B8D">
      <w:pPr>
        <w:pStyle w:val="CommentText"/>
      </w:pPr>
      <w:r>
        <w:rPr>
          <w:rStyle w:val="CommentReference"/>
        </w:rPr>
        <w:annotationRef/>
      </w:r>
      <w:r>
        <w:t>So you need to say whether your Fig 3 &amp; 4 includes the outlier or not.</w:t>
      </w:r>
    </w:p>
  </w:comment>
  <w:comment w:id="7" w:author="Michelle Leishman" w:date="2014-05-28T17:00:00Z" w:initials="ML">
    <w:p w14:paraId="40265131" w14:textId="77777777" w:rsidR="00705B8D" w:rsidRDefault="00705B8D">
      <w:pPr>
        <w:pStyle w:val="CommentText"/>
      </w:pPr>
      <w:r>
        <w:rPr>
          <w:rStyle w:val="CommentReference"/>
        </w:rPr>
        <w:annotationRef/>
      </w:r>
      <w:r>
        <w:t>OK – so Table 4 shows 12 factors that are significant. You have shown these in figs 3 &amp; 4 but not explained on what basis you separated them into the two figures (or two separate paragraphs in the text). You need to say  in the 1</w:t>
      </w:r>
      <w:r w:rsidRPr="00D56AF2">
        <w:rPr>
          <w:vertAlign w:val="superscript"/>
        </w:rPr>
        <w:t>st</w:t>
      </w:r>
      <w:r>
        <w:t xml:space="preserve"> paragraph something like ‘Below we describe the patterns of wood density in relation to the hydrological variables divided into two main groups – those describing size and intensity of floods, and those describing baseflow (representing moisture availability) conditions’</w:t>
      </w:r>
    </w:p>
  </w:comment>
  <w:comment w:id="8" w:author="Michelle Leishman" w:date="2014-05-28T17:00:00Z" w:initials="ML">
    <w:p w14:paraId="19059B6C" w14:textId="77777777" w:rsidR="00705B8D" w:rsidRDefault="00705B8D">
      <w:pPr>
        <w:pStyle w:val="CommentText"/>
      </w:pPr>
      <w:r>
        <w:rPr>
          <w:rStyle w:val="CommentReference"/>
        </w:rPr>
        <w:annotationRef/>
      </w:r>
      <w:r>
        <w:t>Might want to think about re-phrasing as you talk about WD increasing but the graph shows a decrease. It’s just easier if the words reflect the look of the figure</w:t>
      </w:r>
    </w:p>
  </w:comment>
  <w:comment w:id="9" w:author="Michelle Leishman" w:date="2014-05-28T17:00:00Z" w:initials="ML">
    <w:p w14:paraId="072830D1" w14:textId="77777777" w:rsidR="00705B8D" w:rsidRDefault="00705B8D">
      <w:pPr>
        <w:pStyle w:val="CommentText"/>
      </w:pPr>
      <w:r>
        <w:rPr>
          <w:rStyle w:val="CommentReference"/>
        </w:rPr>
        <w:annotationRef/>
      </w:r>
      <w:r>
        <w:t>Make sure the order of the classes (SWB, UB, UI) is the same as for Fig 2, etc</w:t>
      </w:r>
    </w:p>
  </w:comment>
  <w:comment w:id="10" w:author="Michelle Leishman" w:date="2014-05-28T17:00:00Z" w:initials="ML">
    <w:p w14:paraId="1A93FC16" w14:textId="77777777" w:rsidR="00705B8D" w:rsidRDefault="00705B8D" w:rsidP="00FD6EDE">
      <w:pPr>
        <w:pStyle w:val="CommentText"/>
      </w:pPr>
      <w:r>
        <w:rPr>
          <w:rStyle w:val="CommentReference"/>
        </w:rPr>
        <w:annotationRef/>
      </w:r>
      <w:r>
        <w:t xml:space="preserve">You need a page of table and figure legends – and it should go BEFORE the tables and figure legends – see journal specifications - </w:t>
      </w:r>
      <w:r>
        <w:rPr>
          <w:rFonts w:ascii="Verdana" w:hAnsi="Verdana"/>
          <w:color w:val="3F3F3F"/>
          <w:sz w:val="17"/>
          <w:szCs w:val="17"/>
          <w:shd w:val="clear" w:color="auto" w:fill="E5E5E5"/>
        </w:rPr>
        <w:t>Figures and their legends should be grouped together at the end of the paper, before the appendices (if present). If figures have been supplied as a list at the end of the text file (as recommended), they should appear above their respective legend.</w:t>
      </w:r>
      <w:r>
        <w:rPr>
          <w:rStyle w:val="apple-converted-space"/>
          <w:rFonts w:ascii="Verdana" w:hAnsi="Verdana"/>
          <w:color w:val="3F3F3F"/>
          <w:sz w:val="17"/>
          <w:szCs w:val="17"/>
          <w:shd w:val="clear" w:color="auto" w:fill="E5E5E5"/>
        </w:rPr>
        <w:t> </w:t>
      </w:r>
    </w:p>
  </w:comment>
  <w:comment w:id="11" w:author="James Lawson" w:date="2014-05-28T17:00:00Z" w:initials="JL">
    <w:p w14:paraId="3A3AA1B9" w14:textId="77777777" w:rsidR="00705B8D" w:rsidRDefault="00705B8D">
      <w:pPr>
        <w:pStyle w:val="CommentText"/>
      </w:pPr>
      <w:r>
        <w:rPr>
          <w:rStyle w:val="CommentReference"/>
        </w:rPr>
        <w:annotationRef/>
      </w:r>
      <w:r>
        <w:t>Sorted. Thanks, I don’t think I would ever have noticed this.</w:t>
      </w:r>
    </w:p>
  </w:comment>
  <w:comment w:id="12" w:author="Michelle Leishman" w:date="2014-05-28T17:00:00Z" w:initials="ML">
    <w:p w14:paraId="1CFC7F9F" w14:textId="77777777" w:rsidR="00705B8D" w:rsidRDefault="00705B8D">
      <w:pPr>
        <w:pStyle w:val="CommentText"/>
      </w:pPr>
      <w:r>
        <w:rPr>
          <w:rStyle w:val="CommentReference"/>
        </w:rPr>
        <w:annotationRef/>
      </w:r>
      <w:r>
        <w:t>Need to explain why the variables have been divided into 2 groups in the table</w:t>
      </w:r>
    </w:p>
  </w:comment>
  <w:comment w:id="13" w:author="Michelle Leishman" w:date="2014-05-28T17:00:00Z" w:initials="ML">
    <w:p w14:paraId="1DB8C151" w14:textId="77777777" w:rsidR="00705B8D" w:rsidRPr="00FD6EDE" w:rsidRDefault="00705B8D" w:rsidP="005966C4">
      <w:pPr>
        <w:pStyle w:val="Caption"/>
        <w:spacing w:line="360" w:lineRule="auto"/>
        <w:rPr>
          <w:color w:val="auto"/>
          <w:sz w:val="22"/>
          <w:szCs w:val="22"/>
        </w:rPr>
      </w:pPr>
      <w:r>
        <w:rPr>
          <w:rStyle w:val="CommentReference"/>
        </w:rPr>
        <w:annotationRef/>
      </w:r>
      <w:r>
        <w:rPr>
          <w:color w:val="auto"/>
          <w:sz w:val="22"/>
          <w:szCs w:val="22"/>
        </w:rPr>
        <w:t>what happened to the 3</w:t>
      </w:r>
      <w:r w:rsidRPr="005966C4">
        <w:rPr>
          <w:color w:val="auto"/>
          <w:sz w:val="22"/>
          <w:szCs w:val="22"/>
          <w:vertAlign w:val="superscript"/>
        </w:rPr>
        <w:t>rd</w:t>
      </w:r>
      <w:r>
        <w:rPr>
          <w:color w:val="auto"/>
          <w:sz w:val="22"/>
          <w:szCs w:val="22"/>
        </w:rPr>
        <w:t xml:space="preserve"> hydro class?They should also be in the order SWB, UB, UI.</w:t>
      </w:r>
    </w:p>
    <w:p w14:paraId="53DD1000" w14:textId="77777777" w:rsidR="00705B8D" w:rsidRDefault="00705B8D">
      <w:pPr>
        <w:pStyle w:val="CommentText"/>
      </w:pPr>
    </w:p>
  </w:comment>
  <w:comment w:id="14" w:author="Michelle Leishman" w:date="2014-05-28T17:00:00Z" w:initials="ML">
    <w:p w14:paraId="62BBA617" w14:textId="77777777" w:rsidR="00705B8D" w:rsidRDefault="00705B8D">
      <w:pPr>
        <w:pStyle w:val="CommentText"/>
      </w:pPr>
      <w:r>
        <w:rPr>
          <w:rStyle w:val="CommentReference"/>
        </w:rPr>
        <w:annotationRef/>
      </w:r>
      <w:r>
        <w:t>Your (b) is M_MDFM, (c) is C_MDFM, (d) is M_minM, etc!!! Make sure your fig legend is consistent with your figure</w:t>
      </w:r>
    </w:p>
  </w:comment>
  <w:comment w:id="15" w:author="Michelle Leishman" w:date="2014-05-28T17:00:00Z" w:initials="ML">
    <w:p w14:paraId="53DFB53E" w14:textId="77777777" w:rsidR="00705B8D" w:rsidRDefault="00705B8D">
      <w:pPr>
        <w:pStyle w:val="CommentText"/>
      </w:pPr>
      <w:r>
        <w:rPr>
          <w:rStyle w:val="CommentReference"/>
        </w:rPr>
        <w:annotationRef/>
      </w:r>
      <w:r>
        <w:t xml:space="preserve">I would get rid of the 83.9% on the graph as it is in the figure legend. Make the figure bigger (I just stretched it). The arrow should stretch the length of PC1. Add another arrow below that from low to high wood density. </w:t>
      </w:r>
    </w:p>
  </w:comment>
  <w:comment w:id="16" w:author="Michelle Leishman" w:date="2014-05-28T17:00:00Z" w:initials="ML">
    <w:p w14:paraId="4838F326" w14:textId="77777777" w:rsidR="00705B8D" w:rsidRDefault="00705B8D">
      <w:pPr>
        <w:pStyle w:val="CommentText"/>
      </w:pPr>
      <w:r>
        <w:rPr>
          <w:rStyle w:val="CommentReference"/>
        </w:rPr>
        <w:annotationRef/>
      </w:r>
      <w:r>
        <w:t>Make sure changes to table &amp; fig legends above are copied over to these pages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DCFBE3" w15:done="0"/>
  <w15:commentEx w15:paraId="780A4ACB" w15:paraIdParent="73DCFBE3" w15:done="0"/>
  <w15:commentEx w15:paraId="5ACEFA0F" w15:done="0"/>
  <w15:commentEx w15:paraId="12CDFFFC" w15:done="0"/>
  <w15:commentEx w15:paraId="7B7895CC" w15:done="0"/>
  <w15:commentEx w15:paraId="61BAEE19" w15:paraIdParent="7B7895CC" w15:done="0"/>
  <w15:commentEx w15:paraId="5C17AF44" w15:done="0"/>
  <w15:commentEx w15:paraId="120AB8CD" w15:paraIdParent="5C17AF44" w15:done="0"/>
  <w15:commentEx w15:paraId="0831C54B" w15:done="0"/>
  <w15:commentEx w15:paraId="118BC4CD" w15:paraIdParent="0831C54B" w15:done="0"/>
  <w15:commentEx w15:paraId="786A70A3" w15:done="0"/>
  <w15:commentEx w15:paraId="0F89598B" w15:paraIdParent="786A70A3" w15:done="0"/>
  <w15:commentEx w15:paraId="3F7CF303" w15:done="0"/>
  <w15:commentEx w15:paraId="289E2ADB" w15:paraIdParent="3F7CF303" w15:done="0"/>
  <w15:commentEx w15:paraId="7BFB644E" w15:done="0"/>
  <w15:commentEx w15:paraId="5C0CE004" w15:paraIdParent="7BFB644E" w15:done="0"/>
  <w15:commentEx w15:paraId="3B50D522" w15:done="0"/>
  <w15:commentEx w15:paraId="36E453D5" w15:paraIdParent="3B50D522" w15:done="0"/>
  <w15:commentEx w15:paraId="2B513461" w15:done="0"/>
  <w15:commentEx w15:paraId="0C53A777" w15:paraIdParent="2B513461" w15:done="0"/>
  <w15:commentEx w15:paraId="3131ED1F" w15:done="0"/>
  <w15:commentEx w15:paraId="665CCD81" w15:paraIdParent="3131ED1F" w15:done="0"/>
  <w15:commentEx w15:paraId="52958362" w15:done="0"/>
  <w15:commentEx w15:paraId="432A34EA" w15:done="0"/>
  <w15:commentEx w15:paraId="12CC6DF4" w15:paraIdParent="432A34EA" w15:done="0"/>
  <w15:commentEx w15:paraId="453CCCC0" w15:done="0"/>
  <w15:commentEx w15:paraId="34E96A12" w15:done="0"/>
  <w15:commentEx w15:paraId="79970A07" w15:paraIdParent="34E96A12" w15:done="0"/>
  <w15:commentEx w15:paraId="11B8220B" w15:done="0"/>
  <w15:commentEx w15:paraId="5FFEB771" w15:paraIdParent="11B8220B" w15:done="0"/>
  <w15:commentEx w15:paraId="6330D968" w15:done="0"/>
  <w15:commentEx w15:paraId="641166F0" w15:paraIdParent="6330D968" w15:done="0"/>
  <w15:commentEx w15:paraId="1C7BF452" w15:done="0"/>
  <w15:commentEx w15:paraId="5A58B831" w15:paraIdParent="1C7BF452" w15:done="0"/>
  <w15:commentEx w15:paraId="189F17CE" w15:done="0"/>
  <w15:commentEx w15:paraId="2A60F1CF" w15:paraIdParent="189F17CE" w15:done="0"/>
  <w15:commentEx w15:paraId="64295FF9" w15:done="0"/>
  <w15:commentEx w15:paraId="2253C221" w15:paraIdParent="64295FF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8000012" w:usb3="00000000" w:csb0="0002009F" w:csb1="00000000"/>
  </w:font>
  <w:font w:name="Segoe UI">
    <w:altName w:val="Courier New"/>
    <w:charset w:val="00"/>
    <w:family w:val="swiss"/>
    <w:pitch w:val="variable"/>
    <w:sig w:usb0="E4002EFF" w:usb1="C000E47F"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0F0FF6"/>
    <w:multiLevelType w:val="hybridMultilevel"/>
    <w:tmpl w:val="3582236E"/>
    <w:lvl w:ilvl="0" w:tplc="0F101AB0">
      <w:start w:val="1"/>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DB125AB"/>
    <w:multiLevelType w:val="hybridMultilevel"/>
    <w:tmpl w:val="8B3A9314"/>
    <w:lvl w:ilvl="0" w:tplc="E4B0E7A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5E301975"/>
    <w:multiLevelType w:val="hybridMultilevel"/>
    <w:tmpl w:val="CEEA9A30"/>
    <w:lvl w:ilvl="0" w:tplc="C59C86A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6AD70608"/>
    <w:multiLevelType w:val="hybridMultilevel"/>
    <w:tmpl w:val="E11EEC00"/>
    <w:lvl w:ilvl="0" w:tplc="12DA9DA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Lawson">
    <w15:presenceInfo w15:providerId="None" w15:userId="James Law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4E6"/>
    <w:rsid w:val="000041B0"/>
    <w:rsid w:val="00012647"/>
    <w:rsid w:val="00023494"/>
    <w:rsid w:val="000710DE"/>
    <w:rsid w:val="00077937"/>
    <w:rsid w:val="000961C3"/>
    <w:rsid w:val="00096684"/>
    <w:rsid w:val="000B0D71"/>
    <w:rsid w:val="000D2D6C"/>
    <w:rsid w:val="000E11B0"/>
    <w:rsid w:val="000E625F"/>
    <w:rsid w:val="000F2CFB"/>
    <w:rsid w:val="001049B7"/>
    <w:rsid w:val="001133BD"/>
    <w:rsid w:val="00133AB6"/>
    <w:rsid w:val="00134268"/>
    <w:rsid w:val="00135469"/>
    <w:rsid w:val="00144006"/>
    <w:rsid w:val="00154039"/>
    <w:rsid w:val="001808AE"/>
    <w:rsid w:val="00180A63"/>
    <w:rsid w:val="00195FA8"/>
    <w:rsid w:val="001C1040"/>
    <w:rsid w:val="001C3076"/>
    <w:rsid w:val="001D57C9"/>
    <w:rsid w:val="001E3EF0"/>
    <w:rsid w:val="001F68B4"/>
    <w:rsid w:val="00210548"/>
    <w:rsid w:val="00231B44"/>
    <w:rsid w:val="00260C3B"/>
    <w:rsid w:val="002648FA"/>
    <w:rsid w:val="00271470"/>
    <w:rsid w:val="00276818"/>
    <w:rsid w:val="00281077"/>
    <w:rsid w:val="00286C27"/>
    <w:rsid w:val="00290091"/>
    <w:rsid w:val="00295EF9"/>
    <w:rsid w:val="002A0E4A"/>
    <w:rsid w:val="002B0574"/>
    <w:rsid w:val="002D21E0"/>
    <w:rsid w:val="002D73A2"/>
    <w:rsid w:val="002E43DE"/>
    <w:rsid w:val="002E57A8"/>
    <w:rsid w:val="002F410D"/>
    <w:rsid w:val="00311F05"/>
    <w:rsid w:val="0031532B"/>
    <w:rsid w:val="00335320"/>
    <w:rsid w:val="003579D9"/>
    <w:rsid w:val="00360B12"/>
    <w:rsid w:val="003721C9"/>
    <w:rsid w:val="0037340A"/>
    <w:rsid w:val="00377604"/>
    <w:rsid w:val="003B4F37"/>
    <w:rsid w:val="003C657A"/>
    <w:rsid w:val="003E4268"/>
    <w:rsid w:val="003F4885"/>
    <w:rsid w:val="004020C2"/>
    <w:rsid w:val="00417C34"/>
    <w:rsid w:val="00423B8A"/>
    <w:rsid w:val="004247CF"/>
    <w:rsid w:val="004278C7"/>
    <w:rsid w:val="00442E26"/>
    <w:rsid w:val="0044507E"/>
    <w:rsid w:val="00453CFC"/>
    <w:rsid w:val="00454F26"/>
    <w:rsid w:val="004711BF"/>
    <w:rsid w:val="00483144"/>
    <w:rsid w:val="004923D7"/>
    <w:rsid w:val="004C1493"/>
    <w:rsid w:val="004E1E20"/>
    <w:rsid w:val="005213D9"/>
    <w:rsid w:val="0056447F"/>
    <w:rsid w:val="00571811"/>
    <w:rsid w:val="005725E6"/>
    <w:rsid w:val="00576141"/>
    <w:rsid w:val="005779AB"/>
    <w:rsid w:val="005966C4"/>
    <w:rsid w:val="005B4881"/>
    <w:rsid w:val="005D0A6C"/>
    <w:rsid w:val="005D5C1C"/>
    <w:rsid w:val="005E166E"/>
    <w:rsid w:val="005F4C88"/>
    <w:rsid w:val="00612294"/>
    <w:rsid w:val="00617ABD"/>
    <w:rsid w:val="00621641"/>
    <w:rsid w:val="00624929"/>
    <w:rsid w:val="00625ED2"/>
    <w:rsid w:val="0063022F"/>
    <w:rsid w:val="00630B93"/>
    <w:rsid w:val="00636ECC"/>
    <w:rsid w:val="00636F75"/>
    <w:rsid w:val="00650D8B"/>
    <w:rsid w:val="006602DD"/>
    <w:rsid w:val="0067461C"/>
    <w:rsid w:val="006817B9"/>
    <w:rsid w:val="00681A9E"/>
    <w:rsid w:val="006825FF"/>
    <w:rsid w:val="00686747"/>
    <w:rsid w:val="00690109"/>
    <w:rsid w:val="0069430E"/>
    <w:rsid w:val="006A025A"/>
    <w:rsid w:val="006B1A67"/>
    <w:rsid w:val="006B3539"/>
    <w:rsid w:val="006B7DFF"/>
    <w:rsid w:val="006C1EC1"/>
    <w:rsid w:val="006C5031"/>
    <w:rsid w:val="006E5D88"/>
    <w:rsid w:val="006F4B8F"/>
    <w:rsid w:val="007018A5"/>
    <w:rsid w:val="00705B8D"/>
    <w:rsid w:val="007137EA"/>
    <w:rsid w:val="00715486"/>
    <w:rsid w:val="007166A1"/>
    <w:rsid w:val="00721615"/>
    <w:rsid w:val="00721E27"/>
    <w:rsid w:val="00723D9C"/>
    <w:rsid w:val="007309EB"/>
    <w:rsid w:val="00733033"/>
    <w:rsid w:val="00741825"/>
    <w:rsid w:val="0075639B"/>
    <w:rsid w:val="007760E7"/>
    <w:rsid w:val="007761F2"/>
    <w:rsid w:val="007845D8"/>
    <w:rsid w:val="00784D54"/>
    <w:rsid w:val="007B76D5"/>
    <w:rsid w:val="007C003B"/>
    <w:rsid w:val="007C7EC3"/>
    <w:rsid w:val="007D0053"/>
    <w:rsid w:val="007D0DB5"/>
    <w:rsid w:val="007E254E"/>
    <w:rsid w:val="007F4D38"/>
    <w:rsid w:val="007F5827"/>
    <w:rsid w:val="00802D61"/>
    <w:rsid w:val="00810634"/>
    <w:rsid w:val="00812349"/>
    <w:rsid w:val="00814EC9"/>
    <w:rsid w:val="008216A2"/>
    <w:rsid w:val="00841AD0"/>
    <w:rsid w:val="00842036"/>
    <w:rsid w:val="008434DD"/>
    <w:rsid w:val="008473CB"/>
    <w:rsid w:val="0085737E"/>
    <w:rsid w:val="008663B8"/>
    <w:rsid w:val="00866AF0"/>
    <w:rsid w:val="00873269"/>
    <w:rsid w:val="00876C83"/>
    <w:rsid w:val="008A2A3A"/>
    <w:rsid w:val="008A620A"/>
    <w:rsid w:val="008E156A"/>
    <w:rsid w:val="009002D5"/>
    <w:rsid w:val="009112D1"/>
    <w:rsid w:val="00915E20"/>
    <w:rsid w:val="00920682"/>
    <w:rsid w:val="009319A4"/>
    <w:rsid w:val="009422EA"/>
    <w:rsid w:val="009447FC"/>
    <w:rsid w:val="00947919"/>
    <w:rsid w:val="009546E2"/>
    <w:rsid w:val="009600EA"/>
    <w:rsid w:val="00962773"/>
    <w:rsid w:val="00963FDF"/>
    <w:rsid w:val="00967E77"/>
    <w:rsid w:val="00970EE4"/>
    <w:rsid w:val="00980EC2"/>
    <w:rsid w:val="00981098"/>
    <w:rsid w:val="009920EF"/>
    <w:rsid w:val="009961A5"/>
    <w:rsid w:val="009A1533"/>
    <w:rsid w:val="009A3C44"/>
    <w:rsid w:val="009A51AB"/>
    <w:rsid w:val="009B7013"/>
    <w:rsid w:val="009C2AD8"/>
    <w:rsid w:val="009C560D"/>
    <w:rsid w:val="009D2CA8"/>
    <w:rsid w:val="009D7666"/>
    <w:rsid w:val="00A041EE"/>
    <w:rsid w:val="00A22B81"/>
    <w:rsid w:val="00A26823"/>
    <w:rsid w:val="00A345AB"/>
    <w:rsid w:val="00A369A1"/>
    <w:rsid w:val="00A40192"/>
    <w:rsid w:val="00A47330"/>
    <w:rsid w:val="00A702E9"/>
    <w:rsid w:val="00A77737"/>
    <w:rsid w:val="00A87877"/>
    <w:rsid w:val="00AA0B4F"/>
    <w:rsid w:val="00AA106A"/>
    <w:rsid w:val="00AC4611"/>
    <w:rsid w:val="00AC7AF3"/>
    <w:rsid w:val="00AE0768"/>
    <w:rsid w:val="00AE6B7B"/>
    <w:rsid w:val="00AF1FDB"/>
    <w:rsid w:val="00B04DEC"/>
    <w:rsid w:val="00B064E3"/>
    <w:rsid w:val="00B07C90"/>
    <w:rsid w:val="00B118A6"/>
    <w:rsid w:val="00B13C08"/>
    <w:rsid w:val="00B21E76"/>
    <w:rsid w:val="00B3552B"/>
    <w:rsid w:val="00B51F2E"/>
    <w:rsid w:val="00B52E9B"/>
    <w:rsid w:val="00B542DB"/>
    <w:rsid w:val="00B55332"/>
    <w:rsid w:val="00B62127"/>
    <w:rsid w:val="00B634E6"/>
    <w:rsid w:val="00B63BD3"/>
    <w:rsid w:val="00B8401F"/>
    <w:rsid w:val="00BA7840"/>
    <w:rsid w:val="00BD2A3A"/>
    <w:rsid w:val="00BD6DEB"/>
    <w:rsid w:val="00BE0308"/>
    <w:rsid w:val="00BF0088"/>
    <w:rsid w:val="00BF23E2"/>
    <w:rsid w:val="00BF2EA0"/>
    <w:rsid w:val="00BF2ED3"/>
    <w:rsid w:val="00BF3D08"/>
    <w:rsid w:val="00C05A9D"/>
    <w:rsid w:val="00C11E44"/>
    <w:rsid w:val="00C13E06"/>
    <w:rsid w:val="00C15560"/>
    <w:rsid w:val="00C16913"/>
    <w:rsid w:val="00C175AC"/>
    <w:rsid w:val="00C26FDD"/>
    <w:rsid w:val="00C27C76"/>
    <w:rsid w:val="00C30594"/>
    <w:rsid w:val="00C3096E"/>
    <w:rsid w:val="00C33DA1"/>
    <w:rsid w:val="00C432C4"/>
    <w:rsid w:val="00C73D47"/>
    <w:rsid w:val="00C8137F"/>
    <w:rsid w:val="00C83CE4"/>
    <w:rsid w:val="00C95F5A"/>
    <w:rsid w:val="00CC1427"/>
    <w:rsid w:val="00CC24F8"/>
    <w:rsid w:val="00CD07B2"/>
    <w:rsid w:val="00CD354D"/>
    <w:rsid w:val="00D0402B"/>
    <w:rsid w:val="00D10E82"/>
    <w:rsid w:val="00D25848"/>
    <w:rsid w:val="00D310D7"/>
    <w:rsid w:val="00D56AF2"/>
    <w:rsid w:val="00D62BDA"/>
    <w:rsid w:val="00D65D5A"/>
    <w:rsid w:val="00D66410"/>
    <w:rsid w:val="00D666AE"/>
    <w:rsid w:val="00DB30C6"/>
    <w:rsid w:val="00DB3F5D"/>
    <w:rsid w:val="00DC2070"/>
    <w:rsid w:val="00DE3338"/>
    <w:rsid w:val="00DE7C76"/>
    <w:rsid w:val="00E16840"/>
    <w:rsid w:val="00E17892"/>
    <w:rsid w:val="00E2757B"/>
    <w:rsid w:val="00E27881"/>
    <w:rsid w:val="00E36995"/>
    <w:rsid w:val="00E665A9"/>
    <w:rsid w:val="00E76DF9"/>
    <w:rsid w:val="00E773FF"/>
    <w:rsid w:val="00E81EF7"/>
    <w:rsid w:val="00E85869"/>
    <w:rsid w:val="00EA700F"/>
    <w:rsid w:val="00EB75EE"/>
    <w:rsid w:val="00EC10CF"/>
    <w:rsid w:val="00ED02F3"/>
    <w:rsid w:val="00ED4BEC"/>
    <w:rsid w:val="00EF1F9C"/>
    <w:rsid w:val="00EF3710"/>
    <w:rsid w:val="00EF54F7"/>
    <w:rsid w:val="00F1096D"/>
    <w:rsid w:val="00F25E59"/>
    <w:rsid w:val="00F26A9F"/>
    <w:rsid w:val="00F30E2A"/>
    <w:rsid w:val="00F31C9B"/>
    <w:rsid w:val="00F40ED3"/>
    <w:rsid w:val="00F42B80"/>
    <w:rsid w:val="00F56C76"/>
    <w:rsid w:val="00F639A7"/>
    <w:rsid w:val="00F879B2"/>
    <w:rsid w:val="00FA17E4"/>
    <w:rsid w:val="00FA2416"/>
    <w:rsid w:val="00FA4A6C"/>
    <w:rsid w:val="00FB0056"/>
    <w:rsid w:val="00FC0DFA"/>
    <w:rsid w:val="00FD150C"/>
    <w:rsid w:val="00FD175F"/>
    <w:rsid w:val="00FD6EDE"/>
    <w:rsid w:val="00FE2A7C"/>
    <w:rsid w:val="00FF2AEE"/>
    <w:rsid w:val="00FF3274"/>
    <w:rsid w:val="00FF665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FB0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4E6"/>
  </w:style>
  <w:style w:type="paragraph" w:styleId="Heading1">
    <w:name w:val="heading 1"/>
    <w:basedOn w:val="Normal"/>
    <w:link w:val="Heading1Char"/>
    <w:uiPriority w:val="9"/>
    <w:qFormat/>
    <w:rsid w:val="00B634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4E6"/>
    <w:rPr>
      <w:rFonts w:ascii="Times New Roman" w:eastAsia="Times New Roman" w:hAnsi="Times New Roman" w:cs="Times New Roman"/>
      <w:b/>
      <w:bCs/>
      <w:kern w:val="36"/>
      <w:sz w:val="48"/>
      <w:szCs w:val="48"/>
      <w:lang w:eastAsia="en-AU"/>
    </w:rPr>
  </w:style>
  <w:style w:type="character" w:styleId="CommentReference">
    <w:name w:val="annotation reference"/>
    <w:basedOn w:val="DefaultParagraphFont"/>
    <w:uiPriority w:val="99"/>
    <w:semiHidden/>
    <w:unhideWhenUsed/>
    <w:rsid w:val="00B634E6"/>
    <w:rPr>
      <w:sz w:val="16"/>
      <w:szCs w:val="16"/>
    </w:rPr>
  </w:style>
  <w:style w:type="paragraph" w:styleId="CommentText">
    <w:name w:val="annotation text"/>
    <w:basedOn w:val="Normal"/>
    <w:link w:val="CommentTextChar"/>
    <w:uiPriority w:val="99"/>
    <w:semiHidden/>
    <w:unhideWhenUsed/>
    <w:rsid w:val="00B634E6"/>
    <w:pPr>
      <w:spacing w:line="240" w:lineRule="auto"/>
    </w:pPr>
    <w:rPr>
      <w:sz w:val="20"/>
      <w:szCs w:val="20"/>
    </w:rPr>
  </w:style>
  <w:style w:type="character" w:customStyle="1" w:styleId="CommentTextChar">
    <w:name w:val="Comment Text Char"/>
    <w:basedOn w:val="DefaultParagraphFont"/>
    <w:link w:val="CommentText"/>
    <w:uiPriority w:val="99"/>
    <w:semiHidden/>
    <w:rsid w:val="00B634E6"/>
    <w:rPr>
      <w:sz w:val="20"/>
      <w:szCs w:val="20"/>
    </w:rPr>
  </w:style>
  <w:style w:type="character" w:styleId="Hyperlink">
    <w:name w:val="Hyperlink"/>
    <w:basedOn w:val="DefaultParagraphFont"/>
    <w:uiPriority w:val="99"/>
    <w:unhideWhenUsed/>
    <w:rsid w:val="00B634E6"/>
    <w:rPr>
      <w:color w:val="0000FF"/>
      <w:u w:val="single"/>
    </w:rPr>
  </w:style>
  <w:style w:type="paragraph" w:styleId="BalloonText">
    <w:name w:val="Balloon Text"/>
    <w:basedOn w:val="Normal"/>
    <w:link w:val="BalloonTextChar"/>
    <w:uiPriority w:val="99"/>
    <w:semiHidden/>
    <w:unhideWhenUsed/>
    <w:rsid w:val="00B634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4E6"/>
    <w:rPr>
      <w:rFonts w:ascii="Segoe UI" w:hAnsi="Segoe UI" w:cs="Segoe UI"/>
      <w:sz w:val="18"/>
      <w:szCs w:val="18"/>
    </w:rPr>
  </w:style>
  <w:style w:type="table" w:styleId="TableGrid">
    <w:name w:val="Table Grid"/>
    <w:basedOn w:val="TableNormal"/>
    <w:uiPriority w:val="39"/>
    <w:rsid w:val="00B634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634E6"/>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B55332"/>
  </w:style>
  <w:style w:type="paragraph" w:styleId="NormalWeb">
    <w:name w:val="Normal (Web)"/>
    <w:basedOn w:val="Normal"/>
    <w:uiPriority w:val="99"/>
    <w:unhideWhenUsed/>
    <w:rsid w:val="007137EA"/>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CommentSubject">
    <w:name w:val="annotation subject"/>
    <w:basedOn w:val="CommentText"/>
    <w:next w:val="CommentText"/>
    <w:link w:val="CommentSubjectChar"/>
    <w:uiPriority w:val="99"/>
    <w:semiHidden/>
    <w:unhideWhenUsed/>
    <w:rsid w:val="00F42B80"/>
    <w:rPr>
      <w:b/>
      <w:bCs/>
    </w:rPr>
  </w:style>
  <w:style w:type="character" w:customStyle="1" w:styleId="CommentSubjectChar">
    <w:name w:val="Comment Subject Char"/>
    <w:basedOn w:val="CommentTextChar"/>
    <w:link w:val="CommentSubject"/>
    <w:uiPriority w:val="99"/>
    <w:semiHidden/>
    <w:rsid w:val="00F42B80"/>
    <w:rPr>
      <w:b/>
      <w:bCs/>
      <w:sz w:val="20"/>
      <w:szCs w:val="20"/>
    </w:rPr>
  </w:style>
  <w:style w:type="paragraph" w:styleId="ListParagraph">
    <w:name w:val="List Paragraph"/>
    <w:basedOn w:val="Normal"/>
    <w:uiPriority w:val="34"/>
    <w:qFormat/>
    <w:rsid w:val="00981098"/>
    <w:pPr>
      <w:ind w:left="720"/>
      <w:contextualSpacing/>
    </w:pPr>
  </w:style>
  <w:style w:type="character" w:styleId="Emphasis">
    <w:name w:val="Emphasis"/>
    <w:basedOn w:val="DefaultParagraphFont"/>
    <w:uiPriority w:val="20"/>
    <w:qFormat/>
    <w:rsid w:val="00EC10CF"/>
    <w:rPr>
      <w:i/>
      <w:iCs/>
    </w:rPr>
  </w:style>
  <w:style w:type="character" w:customStyle="1" w:styleId="apple-converted-space">
    <w:name w:val="apple-converted-space"/>
    <w:basedOn w:val="DefaultParagraphFont"/>
    <w:rsid w:val="007D0DB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4E6"/>
  </w:style>
  <w:style w:type="paragraph" w:styleId="Heading1">
    <w:name w:val="heading 1"/>
    <w:basedOn w:val="Normal"/>
    <w:link w:val="Heading1Char"/>
    <w:uiPriority w:val="9"/>
    <w:qFormat/>
    <w:rsid w:val="00B634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4E6"/>
    <w:rPr>
      <w:rFonts w:ascii="Times New Roman" w:eastAsia="Times New Roman" w:hAnsi="Times New Roman" w:cs="Times New Roman"/>
      <w:b/>
      <w:bCs/>
      <w:kern w:val="36"/>
      <w:sz w:val="48"/>
      <w:szCs w:val="48"/>
      <w:lang w:eastAsia="en-AU"/>
    </w:rPr>
  </w:style>
  <w:style w:type="character" w:styleId="CommentReference">
    <w:name w:val="annotation reference"/>
    <w:basedOn w:val="DefaultParagraphFont"/>
    <w:uiPriority w:val="99"/>
    <w:semiHidden/>
    <w:unhideWhenUsed/>
    <w:rsid w:val="00B634E6"/>
    <w:rPr>
      <w:sz w:val="16"/>
      <w:szCs w:val="16"/>
    </w:rPr>
  </w:style>
  <w:style w:type="paragraph" w:styleId="CommentText">
    <w:name w:val="annotation text"/>
    <w:basedOn w:val="Normal"/>
    <w:link w:val="CommentTextChar"/>
    <w:uiPriority w:val="99"/>
    <w:semiHidden/>
    <w:unhideWhenUsed/>
    <w:rsid w:val="00B634E6"/>
    <w:pPr>
      <w:spacing w:line="240" w:lineRule="auto"/>
    </w:pPr>
    <w:rPr>
      <w:sz w:val="20"/>
      <w:szCs w:val="20"/>
    </w:rPr>
  </w:style>
  <w:style w:type="character" w:customStyle="1" w:styleId="CommentTextChar">
    <w:name w:val="Comment Text Char"/>
    <w:basedOn w:val="DefaultParagraphFont"/>
    <w:link w:val="CommentText"/>
    <w:uiPriority w:val="99"/>
    <w:semiHidden/>
    <w:rsid w:val="00B634E6"/>
    <w:rPr>
      <w:sz w:val="20"/>
      <w:szCs w:val="20"/>
    </w:rPr>
  </w:style>
  <w:style w:type="character" w:styleId="Hyperlink">
    <w:name w:val="Hyperlink"/>
    <w:basedOn w:val="DefaultParagraphFont"/>
    <w:uiPriority w:val="99"/>
    <w:unhideWhenUsed/>
    <w:rsid w:val="00B634E6"/>
    <w:rPr>
      <w:color w:val="0000FF"/>
      <w:u w:val="single"/>
    </w:rPr>
  </w:style>
  <w:style w:type="paragraph" w:styleId="BalloonText">
    <w:name w:val="Balloon Text"/>
    <w:basedOn w:val="Normal"/>
    <w:link w:val="BalloonTextChar"/>
    <w:uiPriority w:val="99"/>
    <w:semiHidden/>
    <w:unhideWhenUsed/>
    <w:rsid w:val="00B634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4E6"/>
    <w:rPr>
      <w:rFonts w:ascii="Segoe UI" w:hAnsi="Segoe UI" w:cs="Segoe UI"/>
      <w:sz w:val="18"/>
      <w:szCs w:val="18"/>
    </w:rPr>
  </w:style>
  <w:style w:type="table" w:styleId="TableGrid">
    <w:name w:val="Table Grid"/>
    <w:basedOn w:val="TableNormal"/>
    <w:uiPriority w:val="39"/>
    <w:rsid w:val="00B634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634E6"/>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B55332"/>
  </w:style>
  <w:style w:type="paragraph" w:styleId="NormalWeb">
    <w:name w:val="Normal (Web)"/>
    <w:basedOn w:val="Normal"/>
    <w:uiPriority w:val="99"/>
    <w:unhideWhenUsed/>
    <w:rsid w:val="007137EA"/>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CommentSubject">
    <w:name w:val="annotation subject"/>
    <w:basedOn w:val="CommentText"/>
    <w:next w:val="CommentText"/>
    <w:link w:val="CommentSubjectChar"/>
    <w:uiPriority w:val="99"/>
    <w:semiHidden/>
    <w:unhideWhenUsed/>
    <w:rsid w:val="00F42B80"/>
    <w:rPr>
      <w:b/>
      <w:bCs/>
    </w:rPr>
  </w:style>
  <w:style w:type="character" w:customStyle="1" w:styleId="CommentSubjectChar">
    <w:name w:val="Comment Subject Char"/>
    <w:basedOn w:val="CommentTextChar"/>
    <w:link w:val="CommentSubject"/>
    <w:uiPriority w:val="99"/>
    <w:semiHidden/>
    <w:rsid w:val="00F42B80"/>
    <w:rPr>
      <w:b/>
      <w:bCs/>
      <w:sz w:val="20"/>
      <w:szCs w:val="20"/>
    </w:rPr>
  </w:style>
  <w:style w:type="paragraph" w:styleId="ListParagraph">
    <w:name w:val="List Paragraph"/>
    <w:basedOn w:val="Normal"/>
    <w:uiPriority w:val="34"/>
    <w:qFormat/>
    <w:rsid w:val="00981098"/>
    <w:pPr>
      <w:ind w:left="720"/>
      <w:contextualSpacing/>
    </w:pPr>
  </w:style>
  <w:style w:type="character" w:styleId="Emphasis">
    <w:name w:val="Emphasis"/>
    <w:basedOn w:val="DefaultParagraphFont"/>
    <w:uiPriority w:val="20"/>
    <w:qFormat/>
    <w:rsid w:val="00EC10CF"/>
    <w:rPr>
      <w:i/>
      <w:iCs/>
    </w:rPr>
  </w:style>
  <w:style w:type="character" w:customStyle="1" w:styleId="apple-converted-space">
    <w:name w:val="apple-converted-space"/>
    <w:basedOn w:val="DefaultParagraphFont"/>
    <w:rsid w:val="007D0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26552">
      <w:bodyDiv w:val="1"/>
      <w:marLeft w:val="0"/>
      <w:marRight w:val="0"/>
      <w:marTop w:val="0"/>
      <w:marBottom w:val="0"/>
      <w:divBdr>
        <w:top w:val="none" w:sz="0" w:space="0" w:color="auto"/>
        <w:left w:val="none" w:sz="0" w:space="0" w:color="auto"/>
        <w:bottom w:val="none" w:sz="0" w:space="0" w:color="auto"/>
        <w:right w:val="none" w:sz="0" w:space="0" w:color="auto"/>
      </w:divBdr>
    </w:div>
    <w:div w:id="500198503">
      <w:bodyDiv w:val="1"/>
      <w:marLeft w:val="0"/>
      <w:marRight w:val="0"/>
      <w:marTop w:val="0"/>
      <w:marBottom w:val="0"/>
      <w:divBdr>
        <w:top w:val="none" w:sz="0" w:space="0" w:color="auto"/>
        <w:left w:val="none" w:sz="0" w:space="0" w:color="auto"/>
        <w:bottom w:val="none" w:sz="0" w:space="0" w:color="auto"/>
        <w:right w:val="none" w:sz="0" w:space="0" w:color="auto"/>
      </w:divBdr>
    </w:div>
    <w:div w:id="715355948">
      <w:bodyDiv w:val="1"/>
      <w:marLeft w:val="0"/>
      <w:marRight w:val="0"/>
      <w:marTop w:val="0"/>
      <w:marBottom w:val="0"/>
      <w:divBdr>
        <w:top w:val="none" w:sz="0" w:space="0" w:color="auto"/>
        <w:left w:val="none" w:sz="0" w:space="0" w:color="auto"/>
        <w:bottom w:val="none" w:sz="0" w:space="0" w:color="auto"/>
        <w:right w:val="none" w:sz="0" w:space="0" w:color="auto"/>
      </w:divBdr>
    </w:div>
    <w:div w:id="1129859537">
      <w:bodyDiv w:val="1"/>
      <w:marLeft w:val="0"/>
      <w:marRight w:val="0"/>
      <w:marTop w:val="0"/>
      <w:marBottom w:val="0"/>
      <w:divBdr>
        <w:top w:val="none" w:sz="0" w:space="0" w:color="auto"/>
        <w:left w:val="none" w:sz="0" w:space="0" w:color="auto"/>
        <w:bottom w:val="none" w:sz="0" w:space="0" w:color="auto"/>
        <w:right w:val="none" w:sz="0" w:space="0" w:color="auto"/>
      </w:divBdr>
    </w:div>
    <w:div w:id="1251692630">
      <w:bodyDiv w:val="1"/>
      <w:marLeft w:val="0"/>
      <w:marRight w:val="0"/>
      <w:marTop w:val="0"/>
      <w:marBottom w:val="0"/>
      <w:divBdr>
        <w:top w:val="none" w:sz="0" w:space="0" w:color="auto"/>
        <w:left w:val="none" w:sz="0" w:space="0" w:color="auto"/>
        <w:bottom w:val="none" w:sz="0" w:space="0" w:color="auto"/>
        <w:right w:val="none" w:sz="0" w:space="0" w:color="auto"/>
      </w:divBdr>
    </w:div>
    <w:div w:id="1471938772">
      <w:bodyDiv w:val="1"/>
      <w:marLeft w:val="0"/>
      <w:marRight w:val="0"/>
      <w:marTop w:val="0"/>
      <w:marBottom w:val="0"/>
      <w:divBdr>
        <w:top w:val="none" w:sz="0" w:space="0" w:color="auto"/>
        <w:left w:val="none" w:sz="0" w:space="0" w:color="auto"/>
        <w:bottom w:val="none" w:sz="0" w:space="0" w:color="auto"/>
        <w:right w:val="none" w:sz="0" w:space="0" w:color="auto"/>
      </w:divBdr>
      <w:divsChild>
        <w:div w:id="1149975574">
          <w:marLeft w:val="0"/>
          <w:marRight w:val="0"/>
          <w:marTop w:val="0"/>
          <w:marBottom w:val="0"/>
          <w:divBdr>
            <w:top w:val="none" w:sz="0" w:space="0" w:color="auto"/>
            <w:left w:val="none" w:sz="0" w:space="0" w:color="auto"/>
            <w:bottom w:val="none" w:sz="0" w:space="0" w:color="auto"/>
            <w:right w:val="none" w:sz="0" w:space="0" w:color="auto"/>
          </w:divBdr>
          <w:divsChild>
            <w:div w:id="187060757">
              <w:marLeft w:val="0"/>
              <w:marRight w:val="0"/>
              <w:marTop w:val="0"/>
              <w:marBottom w:val="0"/>
              <w:divBdr>
                <w:top w:val="none" w:sz="0" w:space="0" w:color="auto"/>
                <w:left w:val="none" w:sz="0" w:space="0" w:color="auto"/>
                <w:bottom w:val="none" w:sz="0" w:space="0" w:color="auto"/>
                <w:right w:val="none" w:sz="0" w:space="0" w:color="auto"/>
              </w:divBdr>
              <w:divsChild>
                <w:div w:id="1821313335">
                  <w:marLeft w:val="0"/>
                  <w:marRight w:val="0"/>
                  <w:marTop w:val="0"/>
                  <w:marBottom w:val="0"/>
                  <w:divBdr>
                    <w:top w:val="none" w:sz="0" w:space="0" w:color="auto"/>
                    <w:left w:val="none" w:sz="0" w:space="0" w:color="auto"/>
                    <w:bottom w:val="none" w:sz="0" w:space="0" w:color="auto"/>
                    <w:right w:val="none" w:sz="0" w:space="0" w:color="auto"/>
                  </w:divBdr>
                  <w:divsChild>
                    <w:div w:id="376441517">
                      <w:marLeft w:val="0"/>
                      <w:marRight w:val="0"/>
                      <w:marTop w:val="0"/>
                      <w:marBottom w:val="0"/>
                      <w:divBdr>
                        <w:top w:val="none" w:sz="0" w:space="0" w:color="auto"/>
                        <w:left w:val="none" w:sz="0" w:space="0" w:color="auto"/>
                        <w:bottom w:val="none" w:sz="0" w:space="0" w:color="auto"/>
                        <w:right w:val="none" w:sz="0" w:space="0" w:color="auto"/>
                      </w:divBdr>
                      <w:divsChild>
                        <w:div w:id="902713598">
                          <w:marLeft w:val="0"/>
                          <w:marRight w:val="0"/>
                          <w:marTop w:val="0"/>
                          <w:marBottom w:val="0"/>
                          <w:divBdr>
                            <w:top w:val="none" w:sz="0" w:space="0" w:color="auto"/>
                            <w:left w:val="none" w:sz="0" w:space="0" w:color="auto"/>
                            <w:bottom w:val="none" w:sz="0" w:space="0" w:color="auto"/>
                            <w:right w:val="none" w:sz="0" w:space="0" w:color="auto"/>
                          </w:divBdr>
                          <w:divsChild>
                            <w:div w:id="205259911">
                              <w:marLeft w:val="0"/>
                              <w:marRight w:val="0"/>
                              <w:marTop w:val="0"/>
                              <w:marBottom w:val="0"/>
                              <w:divBdr>
                                <w:top w:val="none" w:sz="0" w:space="0" w:color="auto"/>
                                <w:left w:val="none" w:sz="0" w:space="0" w:color="auto"/>
                                <w:bottom w:val="none" w:sz="0" w:space="0" w:color="auto"/>
                                <w:right w:val="none" w:sz="0" w:space="0" w:color="auto"/>
                              </w:divBdr>
                              <w:divsChild>
                                <w:div w:id="2074740275">
                                  <w:marLeft w:val="0"/>
                                  <w:marRight w:val="0"/>
                                  <w:marTop w:val="0"/>
                                  <w:marBottom w:val="0"/>
                                  <w:divBdr>
                                    <w:top w:val="none" w:sz="0" w:space="0" w:color="auto"/>
                                    <w:left w:val="none" w:sz="0" w:space="0" w:color="auto"/>
                                    <w:bottom w:val="none" w:sz="0" w:space="0" w:color="auto"/>
                                    <w:right w:val="none" w:sz="0" w:space="0" w:color="auto"/>
                                  </w:divBdr>
                                  <w:divsChild>
                                    <w:div w:id="197623600">
                                      <w:marLeft w:val="0"/>
                                      <w:marRight w:val="0"/>
                                      <w:marTop w:val="0"/>
                                      <w:marBottom w:val="0"/>
                                      <w:divBdr>
                                        <w:top w:val="none" w:sz="0" w:space="0" w:color="auto"/>
                                        <w:left w:val="none" w:sz="0" w:space="0" w:color="auto"/>
                                        <w:bottom w:val="none" w:sz="0" w:space="0" w:color="auto"/>
                                        <w:right w:val="none" w:sz="0" w:space="0" w:color="auto"/>
                                      </w:divBdr>
                                      <w:divsChild>
                                        <w:div w:id="1243639071">
                                          <w:marLeft w:val="0"/>
                                          <w:marRight w:val="0"/>
                                          <w:marTop w:val="0"/>
                                          <w:marBottom w:val="0"/>
                                          <w:divBdr>
                                            <w:top w:val="none" w:sz="0" w:space="0" w:color="auto"/>
                                            <w:left w:val="none" w:sz="0" w:space="0" w:color="auto"/>
                                            <w:bottom w:val="none" w:sz="0" w:space="0" w:color="auto"/>
                                            <w:right w:val="none" w:sz="0" w:space="0" w:color="auto"/>
                                          </w:divBdr>
                                          <w:divsChild>
                                            <w:div w:id="494762470">
                                              <w:marLeft w:val="0"/>
                                              <w:marRight w:val="0"/>
                                              <w:marTop w:val="0"/>
                                              <w:marBottom w:val="0"/>
                                              <w:divBdr>
                                                <w:top w:val="none" w:sz="0" w:space="0" w:color="auto"/>
                                                <w:left w:val="none" w:sz="0" w:space="0" w:color="auto"/>
                                                <w:bottom w:val="none" w:sz="0" w:space="0" w:color="auto"/>
                                                <w:right w:val="none" w:sz="0" w:space="0" w:color="auto"/>
                                              </w:divBdr>
                                              <w:divsChild>
                                                <w:div w:id="1934779555">
                                                  <w:marLeft w:val="0"/>
                                                  <w:marRight w:val="0"/>
                                                  <w:marTop w:val="0"/>
                                                  <w:marBottom w:val="0"/>
                                                  <w:divBdr>
                                                    <w:top w:val="none" w:sz="0" w:space="0" w:color="auto"/>
                                                    <w:left w:val="none" w:sz="0" w:space="0" w:color="auto"/>
                                                    <w:bottom w:val="none" w:sz="0" w:space="0" w:color="auto"/>
                                                    <w:right w:val="none" w:sz="0" w:space="0" w:color="auto"/>
                                                  </w:divBdr>
                                                  <w:divsChild>
                                                    <w:div w:id="783620737">
                                                      <w:marLeft w:val="0"/>
                                                      <w:marRight w:val="0"/>
                                                      <w:marTop w:val="0"/>
                                                      <w:marBottom w:val="0"/>
                                                      <w:divBdr>
                                                        <w:top w:val="none" w:sz="0" w:space="0" w:color="auto"/>
                                                        <w:left w:val="none" w:sz="0" w:space="0" w:color="auto"/>
                                                        <w:bottom w:val="none" w:sz="0" w:space="0" w:color="auto"/>
                                                        <w:right w:val="none" w:sz="0" w:space="0" w:color="auto"/>
                                                      </w:divBdr>
                                                      <w:divsChild>
                                                        <w:div w:id="1203832088">
                                                          <w:marLeft w:val="0"/>
                                                          <w:marRight w:val="0"/>
                                                          <w:marTop w:val="0"/>
                                                          <w:marBottom w:val="0"/>
                                                          <w:divBdr>
                                                            <w:top w:val="none" w:sz="0" w:space="0" w:color="auto"/>
                                                            <w:left w:val="none" w:sz="0" w:space="0" w:color="auto"/>
                                                            <w:bottom w:val="none" w:sz="0" w:space="0" w:color="auto"/>
                                                            <w:right w:val="none" w:sz="0" w:space="0" w:color="auto"/>
                                                          </w:divBdr>
                                                          <w:divsChild>
                                                            <w:div w:id="2086222032">
                                                              <w:marLeft w:val="0"/>
                                                              <w:marRight w:val="0"/>
                                                              <w:marTop w:val="0"/>
                                                              <w:marBottom w:val="0"/>
                                                              <w:divBdr>
                                                                <w:top w:val="none" w:sz="0" w:space="0" w:color="auto"/>
                                                                <w:left w:val="none" w:sz="0" w:space="0" w:color="auto"/>
                                                                <w:bottom w:val="none" w:sz="0" w:space="0" w:color="auto"/>
                                                                <w:right w:val="none" w:sz="0" w:space="0" w:color="auto"/>
                                                              </w:divBdr>
                                                              <w:divsChild>
                                                                <w:div w:id="1310670095">
                                                                  <w:marLeft w:val="0"/>
                                                                  <w:marRight w:val="0"/>
                                                                  <w:marTop w:val="0"/>
                                                                  <w:marBottom w:val="0"/>
                                                                  <w:divBdr>
                                                                    <w:top w:val="none" w:sz="0" w:space="0" w:color="auto"/>
                                                                    <w:left w:val="none" w:sz="0" w:space="0" w:color="auto"/>
                                                                    <w:bottom w:val="none" w:sz="0" w:space="0" w:color="auto"/>
                                                                    <w:right w:val="none" w:sz="0" w:space="0" w:color="auto"/>
                                                                  </w:divBdr>
                                                                  <w:divsChild>
                                                                    <w:div w:id="448010334">
                                                                      <w:marLeft w:val="0"/>
                                                                      <w:marRight w:val="0"/>
                                                                      <w:marTop w:val="0"/>
                                                                      <w:marBottom w:val="0"/>
                                                                      <w:divBdr>
                                                                        <w:top w:val="none" w:sz="0" w:space="0" w:color="auto"/>
                                                                        <w:left w:val="none" w:sz="0" w:space="0" w:color="auto"/>
                                                                        <w:bottom w:val="none" w:sz="0" w:space="0" w:color="auto"/>
                                                                        <w:right w:val="none" w:sz="0" w:space="0" w:color="auto"/>
                                                                      </w:divBdr>
                                                                      <w:divsChild>
                                                                        <w:div w:id="440297090">
                                                                          <w:marLeft w:val="0"/>
                                                                          <w:marRight w:val="0"/>
                                                                          <w:marTop w:val="0"/>
                                                                          <w:marBottom w:val="0"/>
                                                                          <w:divBdr>
                                                                            <w:top w:val="none" w:sz="0" w:space="0" w:color="auto"/>
                                                                            <w:left w:val="none" w:sz="0" w:space="0" w:color="auto"/>
                                                                            <w:bottom w:val="none" w:sz="0" w:space="0" w:color="auto"/>
                                                                            <w:right w:val="none" w:sz="0" w:space="0" w:color="auto"/>
                                                                          </w:divBdr>
                                                                          <w:divsChild>
                                                                            <w:div w:id="1853950378">
                                                                              <w:marLeft w:val="0"/>
                                                                              <w:marRight w:val="0"/>
                                                                              <w:marTop w:val="0"/>
                                                                              <w:marBottom w:val="0"/>
                                                                              <w:divBdr>
                                                                                <w:top w:val="none" w:sz="0" w:space="0" w:color="auto"/>
                                                                                <w:left w:val="none" w:sz="0" w:space="0" w:color="auto"/>
                                                                                <w:bottom w:val="none" w:sz="0" w:space="0" w:color="auto"/>
                                                                                <w:right w:val="none" w:sz="0" w:space="0" w:color="auto"/>
                                                                              </w:divBdr>
                                                                              <w:divsChild>
                                                                                <w:div w:id="1990556658">
                                                                                  <w:marLeft w:val="0"/>
                                                                                  <w:marRight w:val="0"/>
                                                                                  <w:marTop w:val="0"/>
                                                                                  <w:marBottom w:val="0"/>
                                                                                  <w:divBdr>
                                                                                    <w:top w:val="none" w:sz="0" w:space="0" w:color="auto"/>
                                                                                    <w:left w:val="none" w:sz="0" w:space="0" w:color="auto"/>
                                                                                    <w:bottom w:val="none" w:sz="0" w:space="0" w:color="auto"/>
                                                                                    <w:right w:val="none" w:sz="0" w:space="0" w:color="auto"/>
                                                                                  </w:divBdr>
                                                                                  <w:divsChild>
                                                                                    <w:div w:id="1278757454">
                                                                                      <w:marLeft w:val="0"/>
                                                                                      <w:marRight w:val="0"/>
                                                                                      <w:marTop w:val="0"/>
                                                                                      <w:marBottom w:val="0"/>
                                                                                      <w:divBdr>
                                                                                        <w:top w:val="none" w:sz="0" w:space="0" w:color="auto"/>
                                                                                        <w:left w:val="none" w:sz="0" w:space="0" w:color="auto"/>
                                                                                        <w:bottom w:val="none" w:sz="0" w:space="0" w:color="auto"/>
                                                                                        <w:right w:val="none" w:sz="0" w:space="0" w:color="auto"/>
                                                                                      </w:divBdr>
                                                                                      <w:divsChild>
                                                                                        <w:div w:id="1677151481">
                                                                                          <w:marLeft w:val="0"/>
                                                                                          <w:marRight w:val="0"/>
                                                                                          <w:marTop w:val="0"/>
                                                                                          <w:marBottom w:val="0"/>
                                                                                          <w:divBdr>
                                                                                            <w:top w:val="none" w:sz="0" w:space="0" w:color="auto"/>
                                                                                            <w:left w:val="none" w:sz="0" w:space="0" w:color="auto"/>
                                                                                            <w:bottom w:val="none" w:sz="0" w:space="0" w:color="auto"/>
                                                                                            <w:right w:val="none" w:sz="0" w:space="0" w:color="auto"/>
                                                                                          </w:divBdr>
                                                                                          <w:divsChild>
                                                                                            <w:div w:id="522481242">
                                                                                              <w:marLeft w:val="0"/>
                                                                                              <w:marRight w:val="0"/>
                                                                                              <w:marTop w:val="0"/>
                                                                                              <w:marBottom w:val="0"/>
                                                                                              <w:divBdr>
                                                                                                <w:top w:val="none" w:sz="0" w:space="0" w:color="auto"/>
                                                                                                <w:left w:val="none" w:sz="0" w:space="0" w:color="auto"/>
                                                                                                <w:bottom w:val="none" w:sz="0" w:space="0" w:color="auto"/>
                                                                                                <w:right w:val="none" w:sz="0" w:space="0" w:color="auto"/>
                                                                                              </w:divBdr>
                                                                                              <w:divsChild>
                                                                                                <w:div w:id="188837157">
                                                                                                  <w:marLeft w:val="0"/>
                                                                                                  <w:marRight w:val="0"/>
                                                                                                  <w:marTop w:val="0"/>
                                                                                                  <w:marBottom w:val="0"/>
                                                                                                  <w:divBdr>
                                                                                                    <w:top w:val="none" w:sz="0" w:space="0" w:color="auto"/>
                                                                                                    <w:left w:val="none" w:sz="0" w:space="0" w:color="auto"/>
                                                                                                    <w:bottom w:val="none" w:sz="0" w:space="0" w:color="auto"/>
                                                                                                    <w:right w:val="none" w:sz="0" w:space="0" w:color="auto"/>
                                                                                                  </w:divBdr>
                                                                                                  <w:divsChild>
                                                                                                    <w:div w:id="490298556">
                                                                                                      <w:marLeft w:val="0"/>
                                                                                                      <w:marRight w:val="0"/>
                                                                                                      <w:marTop w:val="0"/>
                                                                                                      <w:marBottom w:val="0"/>
                                                                                                      <w:divBdr>
                                                                                                        <w:top w:val="none" w:sz="0" w:space="0" w:color="auto"/>
                                                                                                        <w:left w:val="none" w:sz="0" w:space="0" w:color="auto"/>
                                                                                                        <w:bottom w:val="none" w:sz="0" w:space="0" w:color="auto"/>
                                                                                                        <w:right w:val="none" w:sz="0" w:space="0" w:color="auto"/>
                                                                                                      </w:divBdr>
                                                                                                      <w:divsChild>
                                                                                                        <w:div w:id="1965500211">
                                                                                                          <w:marLeft w:val="0"/>
                                                                                                          <w:marRight w:val="0"/>
                                                                                                          <w:marTop w:val="0"/>
                                                                                                          <w:marBottom w:val="0"/>
                                                                                                          <w:divBdr>
                                                                                                            <w:top w:val="none" w:sz="0" w:space="0" w:color="auto"/>
                                                                                                            <w:left w:val="none" w:sz="0" w:space="0" w:color="auto"/>
                                                                                                            <w:bottom w:val="none" w:sz="0" w:space="0" w:color="auto"/>
                                                                                                            <w:right w:val="none" w:sz="0" w:space="0" w:color="auto"/>
                                                                                                          </w:divBdr>
                                                                                                          <w:divsChild>
                                                                                                            <w:div w:id="895242878">
                                                                                                              <w:marLeft w:val="0"/>
                                                                                                              <w:marRight w:val="0"/>
                                                                                                              <w:marTop w:val="0"/>
                                                                                                              <w:marBottom w:val="0"/>
                                                                                                              <w:divBdr>
                                                                                                                <w:top w:val="none" w:sz="0" w:space="0" w:color="auto"/>
                                                                                                                <w:left w:val="none" w:sz="0" w:space="0" w:color="auto"/>
                                                                                                                <w:bottom w:val="none" w:sz="0" w:space="0" w:color="auto"/>
                                                                                                                <w:right w:val="none" w:sz="0" w:space="0" w:color="auto"/>
                                                                                                              </w:divBdr>
                                                                                                              <w:divsChild>
                                                                                                                <w:div w:id="1176503185">
                                                                                                                  <w:marLeft w:val="0"/>
                                                                                                                  <w:marRight w:val="0"/>
                                                                                                                  <w:marTop w:val="0"/>
                                                                                                                  <w:marBottom w:val="0"/>
                                                                                                                  <w:divBdr>
                                                                                                                    <w:top w:val="none" w:sz="0" w:space="0" w:color="auto"/>
                                                                                                                    <w:left w:val="none" w:sz="0" w:space="0" w:color="auto"/>
                                                                                                                    <w:bottom w:val="none" w:sz="0" w:space="0" w:color="auto"/>
                                                                                                                    <w:right w:val="none" w:sz="0" w:space="0" w:color="auto"/>
                                                                                                                  </w:divBdr>
                                                                                                                  <w:divsChild>
                                                                                                                    <w:div w:id="1786658776">
                                                                                                                      <w:marLeft w:val="0"/>
                                                                                                                      <w:marRight w:val="0"/>
                                                                                                                      <w:marTop w:val="0"/>
                                                                                                                      <w:marBottom w:val="0"/>
                                                                                                                      <w:divBdr>
                                                                                                                        <w:top w:val="none" w:sz="0" w:space="0" w:color="auto"/>
                                                                                                                        <w:left w:val="none" w:sz="0" w:space="0" w:color="auto"/>
                                                                                                                        <w:bottom w:val="none" w:sz="0" w:space="0" w:color="auto"/>
                                                                                                                        <w:right w:val="none" w:sz="0" w:space="0" w:color="auto"/>
                                                                                                                      </w:divBdr>
                                                                                                                      <w:divsChild>
                                                                                                                        <w:div w:id="1193692454">
                                                                                                                          <w:marLeft w:val="0"/>
                                                                                                                          <w:marRight w:val="0"/>
                                                                                                                          <w:marTop w:val="0"/>
                                                                                                                          <w:marBottom w:val="0"/>
                                                                                                                          <w:divBdr>
                                                                                                                            <w:top w:val="none" w:sz="0" w:space="0" w:color="auto"/>
                                                                                                                            <w:left w:val="none" w:sz="0" w:space="0" w:color="auto"/>
                                                                                                                            <w:bottom w:val="none" w:sz="0" w:space="0" w:color="auto"/>
                                                                                                                            <w:right w:val="none" w:sz="0" w:space="0" w:color="auto"/>
                                                                                                                          </w:divBdr>
                                                                                                                          <w:divsChild>
                                                                                                                            <w:div w:id="1886286956">
                                                                                                                              <w:marLeft w:val="0"/>
                                                                                                                              <w:marRight w:val="0"/>
                                                                                                                              <w:marTop w:val="0"/>
                                                                                                                              <w:marBottom w:val="0"/>
                                                                                                                              <w:divBdr>
                                                                                                                                <w:top w:val="none" w:sz="0" w:space="0" w:color="auto"/>
                                                                                                                                <w:left w:val="none" w:sz="0" w:space="0" w:color="auto"/>
                                                                                                                                <w:bottom w:val="none" w:sz="0" w:space="0" w:color="auto"/>
                                                                                                                                <w:right w:val="none" w:sz="0" w:space="0" w:color="auto"/>
                                                                                                                              </w:divBdr>
                                                                                                                              <w:divsChild>
                                                                                                                                <w:div w:id="2016299816">
                                                                                                                                  <w:marLeft w:val="0"/>
                                                                                                                                  <w:marRight w:val="0"/>
                                                                                                                                  <w:marTop w:val="0"/>
                                                                                                                                  <w:marBottom w:val="0"/>
                                                                                                                                  <w:divBdr>
                                                                                                                                    <w:top w:val="none" w:sz="0" w:space="0" w:color="auto"/>
                                                                                                                                    <w:left w:val="none" w:sz="0" w:space="0" w:color="auto"/>
                                                                                                                                    <w:bottom w:val="none" w:sz="0" w:space="0" w:color="auto"/>
                                                                                                                                    <w:right w:val="none" w:sz="0" w:space="0" w:color="auto"/>
                                                                                                                                  </w:divBdr>
                                                                                                                                  <w:divsChild>
                                                                                                                                    <w:div w:id="908031914">
                                                                                                                                      <w:marLeft w:val="0"/>
                                                                                                                                      <w:marRight w:val="0"/>
                                                                                                                                      <w:marTop w:val="0"/>
                                                                                                                                      <w:marBottom w:val="0"/>
                                                                                                                                      <w:divBdr>
                                                                                                                                        <w:top w:val="none" w:sz="0" w:space="0" w:color="auto"/>
                                                                                                                                        <w:left w:val="none" w:sz="0" w:space="0" w:color="auto"/>
                                                                                                                                        <w:bottom w:val="none" w:sz="0" w:space="0" w:color="auto"/>
                                                                                                                                        <w:right w:val="none" w:sz="0" w:space="0" w:color="auto"/>
                                                                                                                                      </w:divBdr>
                                                                                                                                      <w:divsChild>
                                                                                                                                        <w:div w:id="1551721522">
                                                                                                                                          <w:marLeft w:val="0"/>
                                                                                                                                          <w:marRight w:val="0"/>
                                                                                                                                          <w:marTop w:val="0"/>
                                                                                                                                          <w:marBottom w:val="0"/>
                                                                                                                                          <w:divBdr>
                                                                                                                                            <w:top w:val="none" w:sz="0" w:space="0" w:color="auto"/>
                                                                                                                                            <w:left w:val="none" w:sz="0" w:space="0" w:color="auto"/>
                                                                                                                                            <w:bottom w:val="none" w:sz="0" w:space="0" w:color="auto"/>
                                                                                                                                            <w:right w:val="none" w:sz="0" w:space="0" w:color="auto"/>
                                                                                                                                          </w:divBdr>
                                                                                                                                          <w:divsChild>
                                                                                                                                            <w:div w:id="1073308295">
                                                                                                                                              <w:marLeft w:val="0"/>
                                                                                                                                              <w:marRight w:val="0"/>
                                                                                                                                              <w:marTop w:val="0"/>
                                                                                                                                              <w:marBottom w:val="0"/>
                                                                                                                                              <w:divBdr>
                                                                                                                                                <w:top w:val="none" w:sz="0" w:space="0" w:color="auto"/>
                                                                                                                                                <w:left w:val="none" w:sz="0" w:space="0" w:color="auto"/>
                                                                                                                                                <w:bottom w:val="none" w:sz="0" w:space="0" w:color="auto"/>
                                                                                                                                                <w:right w:val="none" w:sz="0" w:space="0" w:color="auto"/>
                                                                                                                                              </w:divBdr>
                                                                                                                                              <w:divsChild>
                                                                                                                                                <w:div w:id="1109664694">
                                                                                                                                                  <w:marLeft w:val="0"/>
                                                                                                                                                  <w:marRight w:val="0"/>
                                                                                                                                                  <w:marTop w:val="0"/>
                                                                                                                                                  <w:marBottom w:val="0"/>
                                                                                                                                                  <w:divBdr>
                                                                                                                                                    <w:top w:val="none" w:sz="0" w:space="0" w:color="auto"/>
                                                                                                                                                    <w:left w:val="none" w:sz="0" w:space="0" w:color="auto"/>
                                                                                                                                                    <w:bottom w:val="none" w:sz="0" w:space="0" w:color="auto"/>
                                                                                                                                                    <w:right w:val="none" w:sz="0" w:space="0" w:color="auto"/>
                                                                                                                                                  </w:divBdr>
                                                                                                                                                  <w:divsChild>
                                                                                                                                                    <w:div w:id="582421903">
                                                                                                                                                      <w:marLeft w:val="0"/>
                                                                                                                                                      <w:marRight w:val="0"/>
                                                                                                                                                      <w:marTop w:val="0"/>
                                                                                                                                                      <w:marBottom w:val="0"/>
                                                                                                                                                      <w:divBdr>
                                                                                                                                                        <w:top w:val="none" w:sz="0" w:space="0" w:color="auto"/>
                                                                                                                                                        <w:left w:val="none" w:sz="0" w:space="0" w:color="auto"/>
                                                                                                                                                        <w:bottom w:val="none" w:sz="0" w:space="0" w:color="auto"/>
                                                                                                                                                        <w:right w:val="none" w:sz="0" w:space="0" w:color="auto"/>
                                                                                                                                                      </w:divBdr>
                                                                                                                                                      <w:divsChild>
                                                                                                                                                        <w:div w:id="1775322727">
                                                                                                                                                          <w:marLeft w:val="0"/>
                                                                                                                                                          <w:marRight w:val="0"/>
                                                                                                                                                          <w:marTop w:val="0"/>
                                                                                                                                                          <w:marBottom w:val="0"/>
                                                                                                                                                          <w:divBdr>
                                                                                                                                                            <w:top w:val="none" w:sz="0" w:space="0" w:color="auto"/>
                                                                                                                                                            <w:left w:val="none" w:sz="0" w:space="0" w:color="auto"/>
                                                                                                                                                            <w:bottom w:val="none" w:sz="0" w:space="0" w:color="auto"/>
                                                                                                                                                            <w:right w:val="none" w:sz="0" w:space="0" w:color="auto"/>
                                                                                                                                                          </w:divBdr>
                                                                                                                                                          <w:divsChild>
                                                                                                                                                            <w:div w:id="599333982">
                                                                                                                                                              <w:marLeft w:val="0"/>
                                                                                                                                                              <w:marRight w:val="0"/>
                                                                                                                                                              <w:marTop w:val="0"/>
                                                                                                                                                              <w:marBottom w:val="0"/>
                                                                                                                                                              <w:divBdr>
                                                                                                                                                                <w:top w:val="none" w:sz="0" w:space="0" w:color="auto"/>
                                                                                                                                                                <w:left w:val="none" w:sz="0" w:space="0" w:color="auto"/>
                                                                                                                                                                <w:bottom w:val="none" w:sz="0" w:space="0" w:color="auto"/>
                                                                                                                                                                <w:right w:val="none" w:sz="0" w:space="0" w:color="auto"/>
                                                                                                                                                              </w:divBdr>
                                                                                                                                                              <w:divsChild>
                                                                                                                                                                <w:div w:id="1851328795">
                                                                                                                                                                  <w:marLeft w:val="0"/>
                                                                                                                                                                  <w:marRight w:val="0"/>
                                                                                                                                                                  <w:marTop w:val="0"/>
                                                                                                                                                                  <w:marBottom w:val="0"/>
                                                                                                                                                                  <w:divBdr>
                                                                                                                                                                    <w:top w:val="none" w:sz="0" w:space="0" w:color="auto"/>
                                                                                                                                                                    <w:left w:val="none" w:sz="0" w:space="0" w:color="auto"/>
                                                                                                                                                                    <w:bottom w:val="none" w:sz="0" w:space="0" w:color="auto"/>
                                                                                                                                                                    <w:right w:val="none" w:sz="0" w:space="0" w:color="auto"/>
                                                                                                                                                                  </w:divBdr>
                                                                                                                                                                  <w:divsChild>
                                                                                                                                                                    <w:div w:id="2066684505">
                                                                                                                                                                      <w:marLeft w:val="0"/>
                                                                                                                                                                      <w:marRight w:val="0"/>
                                                                                                                                                                      <w:marTop w:val="0"/>
                                                                                                                                                                      <w:marBottom w:val="0"/>
                                                                                                                                                                      <w:divBdr>
                                                                                                                                                                        <w:top w:val="none" w:sz="0" w:space="0" w:color="auto"/>
                                                                                                                                                                        <w:left w:val="none" w:sz="0" w:space="0" w:color="auto"/>
                                                                                                                                                                        <w:bottom w:val="none" w:sz="0" w:space="0" w:color="auto"/>
                                                                                                                                                                        <w:right w:val="none" w:sz="0" w:space="0" w:color="auto"/>
                                                                                                                                                                      </w:divBdr>
                                                                                                                                                                      <w:divsChild>
                                                                                                                                                                        <w:div w:id="771585439">
                                                                                                                                                                          <w:marLeft w:val="0"/>
                                                                                                                                                                          <w:marRight w:val="0"/>
                                                                                                                                                                          <w:marTop w:val="0"/>
                                                                                                                                                                          <w:marBottom w:val="0"/>
                                                                                                                                                                          <w:divBdr>
                                                                                                                                                                            <w:top w:val="none" w:sz="0" w:space="0" w:color="auto"/>
                                                                                                                                                                            <w:left w:val="none" w:sz="0" w:space="0" w:color="auto"/>
                                                                                                                                                                            <w:bottom w:val="none" w:sz="0" w:space="0" w:color="auto"/>
                                                                                                                                                                            <w:right w:val="none" w:sz="0" w:space="0" w:color="auto"/>
                                                                                                                                                                          </w:divBdr>
                                                                                                                                                                          <w:divsChild>
                                                                                                                                                                            <w:div w:id="875966892">
                                                                                                                                                                              <w:marLeft w:val="0"/>
                                                                                                                                                                              <w:marRight w:val="0"/>
                                                                                                                                                                              <w:marTop w:val="0"/>
                                                                                                                                                                              <w:marBottom w:val="0"/>
                                                                                                                                                                              <w:divBdr>
                                                                                                                                                                                <w:top w:val="none" w:sz="0" w:space="0" w:color="auto"/>
                                                                                                                                                                                <w:left w:val="none" w:sz="0" w:space="0" w:color="auto"/>
                                                                                                                                                                                <w:bottom w:val="none" w:sz="0" w:space="0" w:color="auto"/>
                                                                                                                                                                                <w:right w:val="none" w:sz="0" w:space="0" w:color="auto"/>
                                                                                                                                                                              </w:divBdr>
                                                                                                                                                                              <w:divsChild>
                                                                                                                                                                                <w:div w:id="66272488">
                                                                                                                                                                                  <w:marLeft w:val="0"/>
                                                                                                                                                                                  <w:marRight w:val="0"/>
                                                                                                                                                                                  <w:marTop w:val="0"/>
                                                                                                                                                                                  <w:marBottom w:val="0"/>
                                                                                                                                                                                  <w:divBdr>
                                                                                                                                                                                    <w:top w:val="none" w:sz="0" w:space="0" w:color="auto"/>
                                                                                                                                                                                    <w:left w:val="none" w:sz="0" w:space="0" w:color="auto"/>
                                                                                                                                                                                    <w:bottom w:val="none" w:sz="0" w:space="0" w:color="auto"/>
                                                                                                                                                                                    <w:right w:val="none" w:sz="0" w:space="0" w:color="auto"/>
                                                                                                                                                                                  </w:divBdr>
                                                                                                                                                                                  <w:divsChild>
                                                                                                                                                                                    <w:div w:id="1591498861">
                                                                                                                                                                                      <w:marLeft w:val="0"/>
                                                                                                                                                                                      <w:marRight w:val="0"/>
                                                                                                                                                                                      <w:marTop w:val="0"/>
                                                                                                                                                                                      <w:marBottom w:val="0"/>
                                                                                                                                                                                      <w:divBdr>
                                                                                                                                                                                        <w:top w:val="none" w:sz="0" w:space="0" w:color="auto"/>
                                                                                                                                                                                        <w:left w:val="none" w:sz="0" w:space="0" w:color="auto"/>
                                                                                                                                                                                        <w:bottom w:val="none" w:sz="0" w:space="0" w:color="auto"/>
                                                                                                                                                                                        <w:right w:val="none" w:sz="0" w:space="0" w:color="auto"/>
                                                                                                                                                                                      </w:divBdr>
                                                                                                                                                                                      <w:divsChild>
                                                                                                                                                                                        <w:div w:id="1863586970">
                                                                                                                                                                                          <w:marLeft w:val="0"/>
                                                                                                                                                                                          <w:marRight w:val="0"/>
                                                                                                                                                                                          <w:marTop w:val="0"/>
                                                                                                                                                                                          <w:marBottom w:val="0"/>
                                                                                                                                                                                          <w:divBdr>
                                                                                                                                                                                            <w:top w:val="none" w:sz="0" w:space="0" w:color="auto"/>
                                                                                                                                                                                            <w:left w:val="none" w:sz="0" w:space="0" w:color="auto"/>
                                                                                                                                                                                            <w:bottom w:val="none" w:sz="0" w:space="0" w:color="auto"/>
                                                                                                                                                                                            <w:right w:val="none" w:sz="0" w:space="0" w:color="auto"/>
                                                                                                                                                                                          </w:divBdr>
                                                                                                                                                                                          <w:divsChild>
                                                                                                                                                                                            <w:div w:id="1395082201">
                                                                                                                                                                                              <w:marLeft w:val="0"/>
                                                                                                                                                                                              <w:marRight w:val="0"/>
                                                                                                                                                                                              <w:marTop w:val="0"/>
                                                                                                                                                                                              <w:marBottom w:val="0"/>
                                                                                                                                                                                              <w:divBdr>
                                                                                                                                                                                                <w:top w:val="none" w:sz="0" w:space="0" w:color="auto"/>
                                                                                                                                                                                                <w:left w:val="none" w:sz="0" w:space="0" w:color="auto"/>
                                                                                                                                                                                                <w:bottom w:val="none" w:sz="0" w:space="0" w:color="auto"/>
                                                                                                                                                                                                <w:right w:val="none" w:sz="0" w:space="0" w:color="auto"/>
                                                                                                                                                                                              </w:divBdr>
                                                                                                                                                                                              <w:divsChild>
                                                                                                                                                                                                <w:div w:id="949167669">
                                                                                                                                                                                                  <w:marLeft w:val="0"/>
                                                                                                                                                                                                  <w:marRight w:val="0"/>
                                                                                                                                                                                                  <w:marTop w:val="0"/>
                                                                                                                                                                                                  <w:marBottom w:val="0"/>
                                                                                                                                                                                                  <w:divBdr>
                                                                                                                                                                                                    <w:top w:val="none" w:sz="0" w:space="0" w:color="auto"/>
                                                                                                                                                                                                    <w:left w:val="none" w:sz="0" w:space="0" w:color="auto"/>
                                                                                                                                                                                                    <w:bottom w:val="none" w:sz="0" w:space="0" w:color="auto"/>
                                                                                                                                                                                                    <w:right w:val="none" w:sz="0" w:space="0" w:color="auto"/>
                                                                                                                                                                                                  </w:divBdr>
                                                                                                                                                                                                  <w:divsChild>
                                                                                                                                                                                                    <w:div w:id="85852385">
                                                                                                                                                                                                      <w:marLeft w:val="0"/>
                                                                                                                                                                                                      <w:marRight w:val="0"/>
                                                                                                                                                                                                      <w:marTop w:val="0"/>
                                                                                                                                                                                                      <w:marBottom w:val="0"/>
                                                                                                                                                                                                      <w:divBdr>
                                                                                                                                                                                                        <w:top w:val="none" w:sz="0" w:space="0" w:color="auto"/>
                                                                                                                                                                                                        <w:left w:val="none" w:sz="0" w:space="0" w:color="auto"/>
                                                                                                                                                                                                        <w:bottom w:val="none" w:sz="0" w:space="0" w:color="auto"/>
                                                                                                                                                                                                        <w:right w:val="none" w:sz="0" w:space="0" w:color="auto"/>
                                                                                                                                                                                                      </w:divBdr>
                                                                                                                                                                                                      <w:divsChild>
                                                                                                                                                                                                        <w:div w:id="55591928">
                                                                                                                                                                                                          <w:marLeft w:val="0"/>
                                                                                                                                                                                                          <w:marRight w:val="0"/>
                                                                                                                                                                                                          <w:marTop w:val="0"/>
                                                                                                                                                                                                          <w:marBottom w:val="0"/>
                                                                                                                                                                                                          <w:divBdr>
                                                                                                                                                                                                            <w:top w:val="none" w:sz="0" w:space="0" w:color="auto"/>
                                                                                                                                                                                                            <w:left w:val="none" w:sz="0" w:space="0" w:color="auto"/>
                                                                                                                                                                                                            <w:bottom w:val="none" w:sz="0" w:space="0" w:color="auto"/>
                                                                                                                                                                                                            <w:right w:val="none" w:sz="0" w:space="0" w:color="auto"/>
                                                                                                                                                                                                          </w:divBdr>
                                                                                                                                                                                                          <w:divsChild>
                                                                                                                                                                                                            <w:div w:id="1208685731">
                                                                                                                                                                                                              <w:marLeft w:val="0"/>
                                                                                                                                                                                                              <w:marRight w:val="0"/>
                                                                                                                                                                                                              <w:marTop w:val="0"/>
                                                                                                                                                                                                              <w:marBottom w:val="0"/>
                                                                                                                                                                                                              <w:divBdr>
                                                                                                                                                                                                                <w:top w:val="none" w:sz="0" w:space="0" w:color="auto"/>
                                                                                                                                                                                                                <w:left w:val="none" w:sz="0" w:space="0" w:color="auto"/>
                                                                                                                                                                                                                <w:bottom w:val="none" w:sz="0" w:space="0" w:color="auto"/>
                                                                                                                                                                                                                <w:right w:val="none" w:sz="0" w:space="0" w:color="auto"/>
                                                                                                                                                                                                              </w:divBdr>
                                                                                                                                                                                                              <w:divsChild>
                                                                                                                                                                                                                <w:div w:id="488713325">
                                                                                                                                                                                                                  <w:marLeft w:val="0"/>
                                                                                                                                                                                                                  <w:marRight w:val="0"/>
                                                                                                                                                                                                                  <w:marTop w:val="0"/>
                                                                                                                                                                                                                  <w:marBottom w:val="0"/>
                                                                                                                                                                                                                  <w:divBdr>
                                                                                                                                                                                                                    <w:top w:val="none" w:sz="0" w:space="0" w:color="auto"/>
                                                                                                                                                                                                                    <w:left w:val="none" w:sz="0" w:space="0" w:color="auto"/>
                                                                                                                                                                                                                    <w:bottom w:val="none" w:sz="0" w:space="0" w:color="auto"/>
                                                                                                                                                                                                                    <w:right w:val="none" w:sz="0" w:space="0" w:color="auto"/>
                                                                                                                                                                                                                  </w:divBdr>
                                                                                                                                                                                                                  <w:divsChild>
                                                                                                                                                                                                                    <w:div w:id="500320380">
                                                                                                                                                                                                                      <w:marLeft w:val="0"/>
                                                                                                                                                                                                                      <w:marRight w:val="0"/>
                                                                                                                                                                                                                      <w:marTop w:val="0"/>
                                                                                                                                                                                                                      <w:marBottom w:val="0"/>
                                                                                                                                                                                                                      <w:divBdr>
                                                                                                                                                                                                                        <w:top w:val="none" w:sz="0" w:space="0" w:color="auto"/>
                                                                                                                                                                                                                        <w:left w:val="none" w:sz="0" w:space="0" w:color="auto"/>
                                                                                                                                                                                                                        <w:bottom w:val="none" w:sz="0" w:space="0" w:color="auto"/>
                                                                                                                                                                                                                        <w:right w:val="none" w:sz="0" w:space="0" w:color="auto"/>
                                                                                                                                                                                                                      </w:divBdr>
                                                                                                                                                                                                                      <w:divsChild>
                                                                                                                                                                                                                        <w:div w:id="359865001">
                                                                                                                                                                                                                          <w:marLeft w:val="0"/>
                                                                                                                                                                                                                          <w:marRight w:val="0"/>
                                                                                                                                                                                                                          <w:marTop w:val="0"/>
                                                                                                                                                                                                                          <w:marBottom w:val="0"/>
                                                                                                                                                                                                                          <w:divBdr>
                                                                                                                                                                                                                            <w:top w:val="none" w:sz="0" w:space="0" w:color="auto"/>
                                                                                                                                                                                                                            <w:left w:val="none" w:sz="0" w:space="0" w:color="auto"/>
                                                                                                                                                                                                                            <w:bottom w:val="none" w:sz="0" w:space="0" w:color="auto"/>
                                                                                                                                                                                                                            <w:right w:val="none" w:sz="0" w:space="0" w:color="auto"/>
                                                                                                                                                                                                                          </w:divBdr>
                                                                                                                                                                                                                          <w:divsChild>
                                                                                                                                                                                                                            <w:div w:id="1749688495">
                                                                                                                                                                                                                              <w:marLeft w:val="0"/>
                                                                                                                                                                                                                              <w:marRight w:val="0"/>
                                                                                                                                                                                                                              <w:marTop w:val="0"/>
                                                                                                                                                                                                                              <w:marBottom w:val="0"/>
                                                                                                                                                                                                                              <w:divBdr>
                                                                                                                                                                                                                                <w:top w:val="none" w:sz="0" w:space="0" w:color="auto"/>
                                                                                                                                                                                                                                <w:left w:val="none" w:sz="0" w:space="0" w:color="auto"/>
                                                                                                                                                                                                                                <w:bottom w:val="none" w:sz="0" w:space="0" w:color="auto"/>
                                                                                                                                                                                                                                <w:right w:val="none" w:sz="0" w:space="0" w:color="auto"/>
                                                                                                                                                                                                                              </w:divBdr>
                                                                                                                                                                                                                              <w:divsChild>
                                                                                                                                                                                                                                <w:div w:id="856849553">
                                                                                                                                                                                                                                  <w:marLeft w:val="0"/>
                                                                                                                                                                                                                                  <w:marRight w:val="0"/>
                                                                                                                                                                                                                                  <w:marTop w:val="0"/>
                                                                                                                                                                                                                                  <w:marBottom w:val="0"/>
                                                                                                                                                                                                                                  <w:divBdr>
                                                                                                                                                                                                                                    <w:top w:val="none" w:sz="0" w:space="0" w:color="auto"/>
                                                                                                                                                                                                                                    <w:left w:val="none" w:sz="0" w:space="0" w:color="auto"/>
                                                                                                                                                                                                                                    <w:bottom w:val="none" w:sz="0" w:space="0" w:color="auto"/>
                                                                                                                                                                                                                                    <w:right w:val="none" w:sz="0" w:space="0" w:color="auto"/>
                                                                                                                                                                                                                                  </w:divBdr>
                                                                                                                                                                                                                                  <w:divsChild>
                                                                                                                                                                                                                                    <w:div w:id="695085637">
                                                                                                                                                                                                                                      <w:marLeft w:val="0"/>
                                                                                                                                                                                                                                      <w:marRight w:val="0"/>
                                                                                                                                                                                                                                      <w:marTop w:val="0"/>
                                                                                                                                                                                                                                      <w:marBottom w:val="0"/>
                                                                                                                                                                                                                                      <w:divBdr>
                                                                                                                                                                                                                                        <w:top w:val="none" w:sz="0" w:space="0" w:color="auto"/>
                                                                                                                                                                                                                                        <w:left w:val="none" w:sz="0" w:space="0" w:color="auto"/>
                                                                                                                                                                                                                                        <w:bottom w:val="none" w:sz="0" w:space="0" w:color="auto"/>
                                                                                                                                                                                                                                        <w:right w:val="none" w:sz="0" w:space="0" w:color="auto"/>
                                                                                                                                                                                                                                      </w:divBdr>
                                                                                                                                                                                                                                      <w:divsChild>
                                                                                                                                                                                                                                        <w:div w:id="19598594">
                                                                                                                                                                                                                                          <w:marLeft w:val="0"/>
                                                                                                                                                                                                                                          <w:marRight w:val="0"/>
                                                                                                                                                                                                                                          <w:marTop w:val="0"/>
                                                                                                                                                                                                                                          <w:marBottom w:val="0"/>
                                                                                                                                                                                                                                          <w:divBdr>
                                                                                                                                                                                                                                            <w:top w:val="none" w:sz="0" w:space="0" w:color="auto"/>
                                                                                                                                                                                                                                            <w:left w:val="none" w:sz="0" w:space="0" w:color="auto"/>
                                                                                                                                                                                                                                            <w:bottom w:val="none" w:sz="0" w:space="0" w:color="auto"/>
                                                                                                                                                                                                                                            <w:right w:val="none" w:sz="0" w:space="0" w:color="auto"/>
                                                                                                                                                                                                                                          </w:divBdr>
                                                                                                                                                                                                                                          <w:divsChild>
                                                                                                                                                                                                                                            <w:div w:id="23024068">
                                                                                                                                                                                                                                              <w:marLeft w:val="0"/>
                                                                                                                                                                                                                                              <w:marRight w:val="0"/>
                                                                                                                                                                                                                                              <w:marTop w:val="0"/>
                                                                                                                                                                                                                                              <w:marBottom w:val="0"/>
                                                                                                                                                                                                                                              <w:divBdr>
                                                                                                                                                                                                                                                <w:top w:val="none" w:sz="0" w:space="0" w:color="auto"/>
                                                                                                                                                                                                                                                <w:left w:val="none" w:sz="0" w:space="0" w:color="auto"/>
                                                                                                                                                                                                                                                <w:bottom w:val="none" w:sz="0" w:space="0" w:color="auto"/>
                                                                                                                                                                                                                                                <w:right w:val="none" w:sz="0" w:space="0" w:color="auto"/>
                                                                                                                                                                                                                                              </w:divBdr>
                                                                                                                                                                                                                                              <w:divsChild>
                                                                                                                                                                                                                                                <w:div w:id="655842774">
                                                                                                                                                                                                                                                  <w:marLeft w:val="0"/>
                                                                                                                                                                                                                                                  <w:marRight w:val="0"/>
                                                                                                                                                                                                                                                  <w:marTop w:val="0"/>
                                                                                                                                                                                                                                                  <w:marBottom w:val="0"/>
                                                                                                                                                                                                                                                  <w:divBdr>
                                                                                                                                                                                                                                                    <w:top w:val="none" w:sz="0" w:space="0" w:color="auto"/>
                                                                                                                                                                                                                                                    <w:left w:val="none" w:sz="0" w:space="0" w:color="auto"/>
                                                                                                                                                                                                                                                    <w:bottom w:val="none" w:sz="0" w:space="0" w:color="auto"/>
                                                                                                                                                                                                                                                    <w:right w:val="none" w:sz="0" w:space="0" w:color="auto"/>
                                                                                                                                                                                                                                                  </w:divBdr>
                                                                                                                                                                                                                                                  <w:divsChild>
                                                                                                                                                                                                                                                    <w:div w:id="146677454">
                                                                                                                                                                                                                                                      <w:marLeft w:val="0"/>
                                                                                                                                                                                                                                                      <w:marRight w:val="0"/>
                                                                                                                                                                                                                                                      <w:marTop w:val="0"/>
                                                                                                                                                                                                                                                      <w:marBottom w:val="0"/>
                                                                                                                                                                                                                                                      <w:divBdr>
                                                                                                                                                                                                                                                        <w:top w:val="none" w:sz="0" w:space="0" w:color="auto"/>
                                                                                                                                                                                                                                                        <w:left w:val="none" w:sz="0" w:space="0" w:color="auto"/>
                                                                                                                                                                                                                                                        <w:bottom w:val="none" w:sz="0" w:space="0" w:color="auto"/>
                                                                                                                                                                                                                                                        <w:right w:val="none" w:sz="0" w:space="0" w:color="auto"/>
                                                                                                                                                                                                                                                      </w:divBdr>
                                                                                                                                                                                                                                                      <w:divsChild>
                                                                                                                                                                                                                                                        <w:div w:id="385252847">
                                                                                                                                                                                                                                                          <w:marLeft w:val="0"/>
                                                                                                                                                                                                                                                          <w:marRight w:val="0"/>
                                                                                                                                                                                                                                                          <w:marTop w:val="0"/>
                                                                                                                                                                                                                                                          <w:marBottom w:val="0"/>
                                                                                                                                                                                                                                                          <w:divBdr>
                                                                                                                                                                                                                                                            <w:top w:val="none" w:sz="0" w:space="0" w:color="auto"/>
                                                                                                                                                                                                                                                            <w:left w:val="none" w:sz="0" w:space="0" w:color="auto"/>
                                                                                                                                                                                                                                                            <w:bottom w:val="none" w:sz="0" w:space="0" w:color="auto"/>
                                                                                                                                                                                                                                                            <w:right w:val="none" w:sz="0" w:space="0" w:color="auto"/>
                                                                                                                                                                                                                                                          </w:divBdr>
                                                                                                                                                                                                                                                          <w:divsChild>
                                                                                                                                                                                                                                                            <w:div w:id="1760829814">
                                                                                                                                                                                                                                                              <w:marLeft w:val="0"/>
                                                                                                                                                                                                                                                              <w:marRight w:val="0"/>
                                                                                                                                                                                                                                                              <w:marTop w:val="0"/>
                                                                                                                                                                                                                                                              <w:marBottom w:val="0"/>
                                                                                                                                                                                                                                                              <w:divBdr>
                                                                                                                                                                                                                                                                <w:top w:val="none" w:sz="0" w:space="0" w:color="auto"/>
                                                                                                                                                                                                                                                                <w:left w:val="none" w:sz="0" w:space="0" w:color="auto"/>
                                                                                                                                                                                                                                                                <w:bottom w:val="none" w:sz="0" w:space="0" w:color="auto"/>
                                                                                                                                                                                                                                                                <w:right w:val="none" w:sz="0" w:space="0" w:color="auto"/>
                                                                                                                                                                                                                                                              </w:divBdr>
                                                                                                                                                                                                                                                              <w:divsChild>
                                                                                                                                                                                                                                                                <w:div w:id="1445493165">
                                                                                                                                                                                                                                                                  <w:marLeft w:val="0"/>
                                                                                                                                                                                                                                                                  <w:marRight w:val="0"/>
                                                                                                                                                                                                                                                                  <w:marTop w:val="0"/>
                                                                                                                                                                                                                                                                  <w:marBottom w:val="0"/>
                                                                                                                                                                                                                                                                  <w:divBdr>
                                                                                                                                                                                                                                                                    <w:top w:val="none" w:sz="0" w:space="0" w:color="auto"/>
                                                                                                                                                                                                                                                                    <w:left w:val="none" w:sz="0" w:space="0" w:color="auto"/>
                                                                                                                                                                                                                                                                    <w:bottom w:val="none" w:sz="0" w:space="0" w:color="auto"/>
                                                                                                                                                                                                                                                                    <w:right w:val="none" w:sz="0" w:space="0" w:color="auto"/>
                                                                                                                                                                                                                                                                  </w:divBdr>
                                                                                                                                                                                                                                                                  <w:divsChild>
                                                                                                                                                                                                                                                                    <w:div w:id="1151563345">
                                                                                                                                                                                                                                                                      <w:marLeft w:val="0"/>
                                                                                                                                                                                                                                                                      <w:marRight w:val="0"/>
                                                                                                                                                                                                                                                                      <w:marTop w:val="0"/>
                                                                                                                                                                                                                                                                      <w:marBottom w:val="0"/>
                                                                                                                                                                                                                                                                      <w:divBdr>
                                                                                                                                                                                                                                                                        <w:top w:val="none" w:sz="0" w:space="0" w:color="auto"/>
                                                                                                                                                                                                                                                                        <w:left w:val="none" w:sz="0" w:space="0" w:color="auto"/>
                                                                                                                                                                                                                                                                        <w:bottom w:val="none" w:sz="0" w:space="0" w:color="auto"/>
                                                                                                                                                                                                                                                                        <w:right w:val="none" w:sz="0" w:space="0" w:color="auto"/>
                                                                                                                                                                                                                                                                      </w:divBdr>
                                                                                                                                                                                                                                                                      <w:divsChild>
                                                                                                                                                                                                                                                                        <w:div w:id="1647271746">
                                                                                                                                                                                                                                                                          <w:marLeft w:val="0"/>
                                                                                                                                                                                                                                                                          <w:marRight w:val="0"/>
                                                                                                                                                                                                                                                                          <w:marTop w:val="0"/>
                                                                                                                                                                                                                                                                          <w:marBottom w:val="0"/>
                                                                                                                                                                                                                                                                          <w:divBdr>
                                                                                                                                                                                                                                                                            <w:top w:val="none" w:sz="0" w:space="0" w:color="auto"/>
                                                                                                                                                                                                                                                                            <w:left w:val="none" w:sz="0" w:space="0" w:color="auto"/>
                                                                                                                                                                                                                                                                            <w:bottom w:val="none" w:sz="0" w:space="0" w:color="auto"/>
                                                                                                                                                                                                                                                                            <w:right w:val="none" w:sz="0" w:space="0" w:color="auto"/>
                                                                                                                                                                                                                                                                          </w:divBdr>
                                                                                                                                                                                                                                                                          <w:divsChild>
                                                                                                                                                                                                                                                                            <w:div w:id="876046315">
                                                                                                                                                                                                                                                                              <w:marLeft w:val="0"/>
                                                                                                                                                                                                                                                                              <w:marRight w:val="0"/>
                                                                                                                                                                                                                                                                              <w:marTop w:val="0"/>
                                                                                                                                                                                                                                                                              <w:marBottom w:val="0"/>
                                                                                                                                                                                                                                                                              <w:divBdr>
                                                                                                                                                                                                                                                                                <w:top w:val="none" w:sz="0" w:space="0" w:color="auto"/>
                                                                                                                                                                                                                                                                                <w:left w:val="none" w:sz="0" w:space="0" w:color="auto"/>
                                                                                                                                                                                                                                                                                <w:bottom w:val="none" w:sz="0" w:space="0" w:color="auto"/>
                                                                                                                                                                                                                                                                                <w:right w:val="none" w:sz="0" w:space="0" w:color="auto"/>
                                                                                                                                                                                                                                                                              </w:divBdr>
                                                                                                                                                                                                                                                                              <w:divsChild>
                                                                                                                                                                                                                                                                                <w:div w:id="1352031761">
                                                                                                                                                                                                                                                                                  <w:marLeft w:val="0"/>
                                                                                                                                                                                                                                                                                  <w:marRight w:val="0"/>
                                                                                                                                                                                                                                                                                  <w:marTop w:val="0"/>
                                                                                                                                                                                                                                                                                  <w:marBottom w:val="0"/>
                                                                                                                                                                                                                                                                                  <w:divBdr>
                                                                                                                                                                                                                                                                                    <w:top w:val="none" w:sz="0" w:space="0" w:color="auto"/>
                                                                                                                                                                                                                                                                                    <w:left w:val="none" w:sz="0" w:space="0" w:color="auto"/>
                                                                                                                                                                                                                                                                                    <w:bottom w:val="none" w:sz="0" w:space="0" w:color="auto"/>
                                                                                                                                                                                                                                                                                    <w:right w:val="none" w:sz="0" w:space="0" w:color="auto"/>
                                                                                                                                                                                                                                                                                  </w:divBdr>
                                                                                                                                                                                                                                                                                  <w:divsChild>
                                                                                                                                                                                                                                                                                    <w:div w:id="1487820858">
                                                                                                                                                                                                                                                                                      <w:marLeft w:val="0"/>
                                                                                                                                                                                                                                                                                      <w:marRight w:val="0"/>
                                                                                                                                                                                                                                                                                      <w:marTop w:val="0"/>
                                                                                                                                                                                                                                                                                      <w:marBottom w:val="0"/>
                                                                                                                                                                                                                                                                                      <w:divBdr>
                                                                                                                                                                                                                                                                                        <w:top w:val="none" w:sz="0" w:space="0" w:color="auto"/>
                                                                                                                                                                                                                                                                                        <w:left w:val="none" w:sz="0" w:space="0" w:color="auto"/>
                                                                                                                                                                                                                                                                                        <w:bottom w:val="none" w:sz="0" w:space="0" w:color="auto"/>
                                                                                                                                                                                                                                                                                        <w:right w:val="none" w:sz="0" w:space="0" w:color="auto"/>
                                                                                                                                                                                                                                                                                      </w:divBdr>
                                                                                                                                                                                                                                                                                      <w:divsChild>
                                                                                                                                                                                                                                                                                        <w:div w:id="486871223">
                                                                                                                                                                                                                                                                                          <w:marLeft w:val="0"/>
                                                                                                                                                                                                                                                                                          <w:marRight w:val="0"/>
                                                                                                                                                                                                                                                                                          <w:marTop w:val="0"/>
                                                                                                                                                                                                                                                                                          <w:marBottom w:val="0"/>
                                                                                                                                                                                                                                                                                          <w:divBdr>
                                                                                                                                                                                                                                                                                            <w:top w:val="none" w:sz="0" w:space="0" w:color="auto"/>
                                                                                                                                                                                                                                                                                            <w:left w:val="none" w:sz="0" w:space="0" w:color="auto"/>
                                                                                                                                                                                                                                                                                            <w:bottom w:val="none" w:sz="0" w:space="0" w:color="auto"/>
                                                                                                                                                                                                                                                                                            <w:right w:val="none" w:sz="0" w:space="0" w:color="auto"/>
                                                                                                                                                                                                                                                                                          </w:divBdr>
                                                                                                                                                                                                                                                                                          <w:divsChild>
                                                                                                                                                                                                                                                                                            <w:div w:id="1687903432">
                                                                                                                                                                                                                                                                                              <w:marLeft w:val="0"/>
                                                                                                                                                                                                                                                                                              <w:marRight w:val="0"/>
                                                                                                                                                                                                                                                                                              <w:marTop w:val="0"/>
                                                                                                                                                                                                                                                                                              <w:marBottom w:val="0"/>
                                                                                                                                                                                                                                                                                              <w:divBdr>
                                                                                                                                                                                                                                                                                                <w:top w:val="none" w:sz="0" w:space="0" w:color="auto"/>
                                                                                                                                                                                                                                                                                                <w:left w:val="none" w:sz="0" w:space="0" w:color="auto"/>
                                                                                                                                                                                                                                                                                                <w:bottom w:val="none" w:sz="0" w:space="0" w:color="auto"/>
                                                                                                                                                                                                                                                                                                <w:right w:val="none" w:sz="0" w:space="0" w:color="auto"/>
                                                                                                                                                                                                                                                                                              </w:divBdr>
                                                                                                                                                                                                                                                                                              <w:divsChild>
                                                                                                                                                                                                                                                                                                <w:div w:id="338702370">
                                                                                                                                                                                                                                                                                                  <w:marLeft w:val="0"/>
                                                                                                                                                                                                                                                                                                  <w:marRight w:val="0"/>
                                                                                                                                                                                                                                                                                                  <w:marTop w:val="0"/>
                                                                                                                                                                                                                                                                                                  <w:marBottom w:val="0"/>
                                                                                                                                                                                                                                                                                                  <w:divBdr>
                                                                                                                                                                                                                                                                                                    <w:top w:val="none" w:sz="0" w:space="0" w:color="auto"/>
                                                                                                                                                                                                                                                                                                    <w:left w:val="none" w:sz="0" w:space="0" w:color="auto"/>
                                                                                                                                                                                                                                                                                                    <w:bottom w:val="none" w:sz="0" w:space="0" w:color="auto"/>
                                                                                                                                                                                                                                                                                                    <w:right w:val="none" w:sz="0" w:space="0" w:color="auto"/>
                                                                                                                                                                                                                                                                                                  </w:divBdr>
                                                                                                                                                                                                                                                                                                  <w:divsChild>
                                                                                                                                                                                                                                                                                                    <w:div w:id="310521135">
                                                                                                                                                                                                                                                                                                      <w:marLeft w:val="0"/>
                                                                                                                                                                                                                                                                                                      <w:marRight w:val="0"/>
                                                                                                                                                                                                                                                                                                      <w:marTop w:val="0"/>
                                                                                                                                                                                                                                                                                                      <w:marBottom w:val="0"/>
                                                                                                                                                                                                                                                                                                      <w:divBdr>
                                                                                                                                                                                                                                                                                                        <w:top w:val="none" w:sz="0" w:space="0" w:color="auto"/>
                                                                                                                                                                                                                                                                                                        <w:left w:val="none" w:sz="0" w:space="0" w:color="auto"/>
                                                                                                                                                                                                                                                                                                        <w:bottom w:val="none" w:sz="0" w:space="0" w:color="auto"/>
                                                                                                                                                                                                                                                                                                        <w:right w:val="none" w:sz="0" w:space="0" w:color="auto"/>
                                                                                                                                                                                                                                                                                                      </w:divBdr>
                                                                                                                                                                                                                                                                                                      <w:divsChild>
                                                                                                                                                                                                                                                                                                        <w:div w:id="450101297">
                                                                                                                                                                                                                                                                                                          <w:marLeft w:val="0"/>
                                                                                                                                                                                                                                                                                                          <w:marRight w:val="0"/>
                                                                                                                                                                                                                                                                                                          <w:marTop w:val="0"/>
                                                                                                                                                                                                                                                                                                          <w:marBottom w:val="0"/>
                                                                                                                                                                                                                                                                                                          <w:divBdr>
                                                                                                                                                                                                                                                                                                            <w:top w:val="none" w:sz="0" w:space="0" w:color="auto"/>
                                                                                                                                                                                                                                                                                                            <w:left w:val="none" w:sz="0" w:space="0" w:color="auto"/>
                                                                                                                                                                                                                                                                                                            <w:bottom w:val="none" w:sz="0" w:space="0" w:color="auto"/>
                                                                                                                                                                                                                                                                                                            <w:right w:val="none" w:sz="0" w:space="0" w:color="auto"/>
                                                                                                                                                                                                                                                                                                          </w:divBdr>
                                                                                                                                                                                                                                                                                                          <w:divsChild>
                                                                                                                                                                                                                                                                                                            <w:div w:id="1200627333">
                                                                                                                                                                                                                                                                                                              <w:marLeft w:val="0"/>
                                                                                                                                                                                                                                                                                                              <w:marRight w:val="0"/>
                                                                                                                                                                                                                                                                                                              <w:marTop w:val="0"/>
                                                                                                                                                                                                                                                                                                              <w:marBottom w:val="0"/>
                                                                                                                                                                                                                                                                                                              <w:divBdr>
                                                                                                                                                                                                                                                                                                                <w:top w:val="none" w:sz="0" w:space="0" w:color="auto"/>
                                                                                                                                                                                                                                                                                                                <w:left w:val="none" w:sz="0" w:space="0" w:color="auto"/>
                                                                                                                                                                                                                                                                                                                <w:bottom w:val="none" w:sz="0" w:space="0" w:color="auto"/>
                                                                                                                                                                                                                                                                                                                <w:right w:val="none" w:sz="0" w:space="0" w:color="auto"/>
                                                                                                                                                                                                                                                                                                              </w:divBdr>
                                                                                                                                                                                                                                                                                                              <w:divsChild>
                                                                                                                                                                                                                                                                                                                <w:div w:id="1465613946">
                                                                                                                                                                                                                                                                                                                  <w:marLeft w:val="0"/>
                                                                                                                                                                                                                                                                                                                  <w:marRight w:val="0"/>
                                                                                                                                                                                                                                                                                                                  <w:marTop w:val="0"/>
                                                                                                                                                                                                                                                                                                                  <w:marBottom w:val="0"/>
                                                                                                                                                                                                                                                                                                                  <w:divBdr>
                                                                                                                                                                                                                                                                                                                    <w:top w:val="none" w:sz="0" w:space="0" w:color="auto"/>
                                                                                                                                                                                                                                                                                                                    <w:left w:val="none" w:sz="0" w:space="0" w:color="auto"/>
                                                                                                                                                                                                                                                                                                                    <w:bottom w:val="none" w:sz="0" w:space="0" w:color="auto"/>
                                                                                                                                                                                                                                                                                                                    <w:right w:val="none" w:sz="0" w:space="0" w:color="auto"/>
                                                                                                                                                                                                                                                                                                                  </w:divBdr>
                                                                                                                                                                                                                                                                                                                  <w:divsChild>
                                                                                                                                                                                                                                                                                                                    <w:div w:id="213189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9" Type="http://schemas.microsoft.com/office/2011/relationships/commentsExtended" Target="commentsExtended.xml"/><Relationship Id="rId20" Type="http://schemas.microsoft.com/office/2011/relationships/people" Target="people.xml"/><Relationship Id="rId10" Type="http://schemas.openxmlformats.org/officeDocument/2006/relationships/hyperlink" Target="http://data.water.vic.gov.au/monitoring.htm" TargetMode="External"/><Relationship Id="rId11" Type="http://schemas.openxmlformats.org/officeDocument/2006/relationships/hyperlink" Target="https://github.com/jamesrlawson/riparian-WD/tree/master/scripts" TargetMode="External"/><Relationship Id="rId12" Type="http://schemas.openxmlformats.org/officeDocument/2006/relationships/image" Target="media/image1.jpeg"/><Relationship Id="rId13" Type="http://schemas.openxmlformats.org/officeDocument/2006/relationships/image" Target="media/image2.tiff"/><Relationship Id="rId14" Type="http://schemas.openxmlformats.org/officeDocument/2006/relationships/image" Target="media/image3.tif"/><Relationship Id="rId15" Type="http://schemas.openxmlformats.org/officeDocument/2006/relationships/image" Target="media/image4.tif"/><Relationship Id="rId16" Type="http://schemas.openxmlformats.org/officeDocument/2006/relationships/image" Target="media/image5.tif"/><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james.lawson@mq.edu.au" TargetMode="External"/><Relationship Id="rId8" Type="http://schemas.openxmlformats.org/officeDocument/2006/relationships/comments" Target="comments.xml"/><Relationship Id="rId9" Type="http://schemas.openxmlformats.org/officeDocument/2006/relationships/hyperlink" Target="http://realtimedata.water.nsw.gov.au/water.s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C8827-3765-704D-89ED-6E3220E38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36820</Words>
  <Characters>209876</Characters>
  <Application>Microsoft Macintosh Word</Application>
  <DocSecurity>0</DocSecurity>
  <Lines>1748</Lines>
  <Paragraphs>492</Paragraphs>
  <ScaleCrop>false</ScaleCrop>
  <HeadingPairs>
    <vt:vector size="2" baseType="variant">
      <vt:variant>
        <vt:lpstr>Title</vt:lpstr>
      </vt:variant>
      <vt:variant>
        <vt:i4>1</vt:i4>
      </vt:variant>
    </vt:vector>
  </HeadingPairs>
  <TitlesOfParts>
    <vt:vector size="1" baseType="lpstr">
      <vt:lpstr/>
    </vt:vector>
  </TitlesOfParts>
  <Company>Office of Environment and Heritage</Company>
  <LinksUpToDate>false</LinksUpToDate>
  <CharactersWithSpaces>246204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James Lawson</cp:lastModifiedBy>
  <cp:revision>4</cp:revision>
  <dcterms:created xsi:type="dcterms:W3CDTF">2014-06-05T05:58:00Z</dcterms:created>
  <dcterms:modified xsi:type="dcterms:W3CDTF">2014-06-05T06:20:00Z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http://www.zotero.org/styles/journal-of-ecology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