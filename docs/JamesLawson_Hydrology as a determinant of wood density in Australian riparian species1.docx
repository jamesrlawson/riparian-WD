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81F70" w14:textId="77777777" w:rsidR="00DE09E7" w:rsidRDefault="00FD6080">
      <w:pPr>
        <w:rPr>
          <w:rFonts w:asciiTheme="majorHAnsi" w:hAnsiTheme="majorHAnsi"/>
          <w:b/>
          <w:sz w:val="24"/>
          <w:szCs w:val="24"/>
        </w:rPr>
      </w:pPr>
      <w:r>
        <w:rPr>
          <w:rFonts w:asciiTheme="majorHAnsi" w:hAnsiTheme="majorHAnsi"/>
          <w:b/>
          <w:sz w:val="24"/>
          <w:szCs w:val="24"/>
        </w:rPr>
        <w:t>Hydrology as a determinant of wood density in Australian riparian species</w:t>
      </w:r>
    </w:p>
    <w:p w14:paraId="099ADDBD" w14:textId="77777777" w:rsidR="00DB44D8" w:rsidRPr="00CD5D3B" w:rsidRDefault="00CD5D3B">
      <w:pPr>
        <w:rPr>
          <w:rFonts w:asciiTheme="majorHAnsi" w:hAnsiTheme="majorHAnsi"/>
          <w:sz w:val="24"/>
          <w:szCs w:val="24"/>
        </w:rPr>
      </w:pPr>
      <w:r w:rsidRPr="00CD5D3B">
        <w:rPr>
          <w:rFonts w:asciiTheme="majorHAnsi" w:hAnsiTheme="majorHAnsi"/>
          <w:sz w:val="24"/>
          <w:szCs w:val="24"/>
        </w:rPr>
        <w:t>James Lawson</w:t>
      </w:r>
    </w:p>
    <w:p w14:paraId="15394B2B" w14:textId="77777777" w:rsidR="00CD5D3B" w:rsidRDefault="00CD5D3B">
      <w:pPr>
        <w:rPr>
          <w:rFonts w:asciiTheme="majorHAnsi" w:hAnsiTheme="majorHAnsi"/>
          <w:b/>
          <w:sz w:val="24"/>
          <w:szCs w:val="24"/>
        </w:rPr>
      </w:pPr>
    </w:p>
    <w:p w14:paraId="52056A3D" w14:textId="77777777" w:rsidR="00FD6080" w:rsidRPr="00DB44D8" w:rsidRDefault="00DB44D8" w:rsidP="00FD6080">
      <w:pPr>
        <w:rPr>
          <w:b/>
          <w:sz w:val="26"/>
          <w:szCs w:val="26"/>
        </w:rPr>
      </w:pPr>
      <w:r w:rsidRPr="00DB44D8">
        <w:rPr>
          <w:b/>
          <w:sz w:val="26"/>
          <w:szCs w:val="26"/>
        </w:rPr>
        <w:t>Introduction</w:t>
      </w:r>
    </w:p>
    <w:p w14:paraId="34C99A26" w14:textId="77777777" w:rsidR="00FD6080" w:rsidRDefault="00FD6080" w:rsidP="00FD6080">
      <w:pPr>
        <w:spacing w:line="360" w:lineRule="auto"/>
        <w:rPr>
          <w:lang w:val="en-US"/>
        </w:rPr>
      </w:pPr>
      <w:r>
        <w:rPr>
          <w:lang w:val="en-US"/>
        </w:rPr>
        <w:t xml:space="preserve">Functional trait oriented approaches to understanding community assembly </w:t>
      </w:r>
      <w:r>
        <w:rPr>
          <w:lang w:val="en-US"/>
        </w:rPr>
        <w:fldChar w:fldCharType="begin" w:fldLock="1"/>
      </w:r>
      <w:r w:rsidR="008C666B">
        <w:rPr>
          <w:lang w:val="en-US"/>
        </w:rPr>
        <w:instrText>ADDIN CSL_CITATION { "citationItems" : [ { "id" : "ITEM-1", "itemData" : { "DOI" : "10.1016/j.tree.2006.02.002", "ISSN" : "0169-5347", "PMID" : "16701083", "abstract" : "There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"author" : [ { "dropping-particle" : "", "family" : "McGill", "given" : "Brian J", "non-dropping-particle" : "", "parse-names" : false, "suffix" : "" }, { "dropping-particle" : "", "family" : "Enquist", "given" : "Brian J", "non-dropping-particle" : "", "parse-names" : false, "suffix" : "" }, { "dropping-particle" : "", "family" : "Weiher", "given" : "Evan", "non-dropping-particle" : "", "parse-names" : false, "suffix" : "" }, { "dropping-particle" : "", "family" : "Westoby", "given" : "Mark", "non-dropping-particle" : "", "parse-names" : false, "suffix" : "" } ], "container-title" : "Trends in Ecology &amp; Evolution", "id" : "ITEM-1", "issue" : "4", "issued" : { "date-parts" : [ [ "2006", "4" ] ] }, "page" : "178-85", "title" : "Rebuilding community ecology from functional traits.", "type" : "article-journal", "volume" : "21" }, "uris" : [ "http://www.mendeley.com/documents/?uuid=961e2f0a-4962-4b2a-b646-d26045154e51" ] } ], "mendeley" : { "previouslyFormattedCitation" : "(McGill, Enquist, Weiher, &amp; Westoby, 2006)" }, "properties" : { "noteIndex" : 0 }, "schema" : "https://github.com/citation-style-language/schema/raw/master/csl-citation.json" }</w:instrText>
      </w:r>
      <w:r>
        <w:rPr>
          <w:lang w:val="en-US"/>
        </w:rPr>
        <w:fldChar w:fldCharType="separate"/>
      </w:r>
      <w:r w:rsidRPr="000D6921">
        <w:rPr>
          <w:noProof/>
          <w:lang w:val="en-US"/>
        </w:rPr>
        <w:t>(McGill, Enquist, Weiher, &amp; Westoby, 2006)</w:t>
      </w:r>
      <w:r>
        <w:rPr>
          <w:lang w:val="en-US"/>
        </w:rPr>
        <w:fldChar w:fldCharType="end"/>
      </w:r>
      <w:r>
        <w:rPr>
          <w:lang w:val="en-US"/>
        </w:rPr>
        <w:t xml:space="preserve"> have been </w:t>
      </w:r>
      <w:r>
        <w:rPr>
          <w:i/>
          <w:lang w:val="en-US"/>
        </w:rPr>
        <w:t>de mode</w:t>
      </w:r>
      <w:r>
        <w:rPr>
          <w:lang w:val="en-US"/>
        </w:rPr>
        <w:t xml:space="preserve"> over the last decade, especially in plant ecology </w:t>
      </w:r>
      <w:r>
        <w:rPr>
          <w:lang w:val="en-US"/>
        </w:rPr>
        <w:fldChar w:fldCharType="begin" w:fldLock="1"/>
      </w:r>
      <w:r w:rsidR="008C666B">
        <w:rPr>
          <w:lang w:val="en-US"/>
        </w:rPr>
        <w:instrText>ADDIN CSL_CITATION { "citationItems" : [ { "id" : "ITEM-1", "itemData" : { "DOI" : "10.1111/j.1365-2486.2011.02451.x", "ISSN" : "13541013", "author" : [ { "dropping-particle" : "", "family" : "Kattge", "given" : "J.", "non-dropping-particle" : "", "parse-names" : false, "suffix" : "" }, { "dropping-particle" : "", "family" : "D\u00edaz", "given" : "S.", "non-dropping-particle" : "", "parse-names" : false, "suffix" : "" }, { "dropping-particle" : "", "family" : "Lavorel", "given" : "S.", "non-dropping-particle" : "", "parse-names" : false, "suffix" : "" }, { "dropping-particle" : "", "family" : "Prentice", "given" : "I. C.", "non-dropping-particle" : "", "parse-names" : false, "suffix" : "" }, { "dropping-particle" : "", "family" : "Leadley", "given" : "P.", "non-dropping-particle" : "", "parse-names" : false, "suffix" : "" }, { "dropping-particle" : "", "family" : "B\u00f6nisch", "given" : "G.", "non-dropping-particle" : "", "parse-names" : false, "suffix" : "" }, { "dropping-particle" : "", "family" : "Garnier", "given" : "E.", "non-dropping-particle" : "", "parse-names" : false, "suffix" : "" }, { "dropping-particle" : "", "family" : "Westoby", "given" : "M.", "non-dropping-particle" : "", "parse-names" : false, "suffix" : "" }, { "dropping-particle" : "", "family" : "Reich", "given" : "P. B.", "non-dropping-particle" : "", "parse-names" : false, "suffix" : "" }, { "dropping-particle" : "", "family" : "Wright", "given" : "I. J.", "non-dropping-particle" : "", "parse-names" : false, "suffix" : "" }, { "dropping-particle" : "", "family" : "Cornelissen", "given" : "J. H. C.", "non-dropping-particle" : "", "parse-names" : false, "suffix" : "" }, { "dropping-particle" : "", "family" : "Violle", "given" : "C.", "non-dropping-particle" : "", "parse-names" : false, "suffix" : "" }, { "dropping-particle" : "", "family" : "Harrison", "given" : "S. P.", "non-dropping-particle" : "", "parse-names" : false, "suffix" : "" }, { "dropping-particle" : "", "family" : "BODEGOM", "given" : "P. M.", "non-dropping-particle" : "Van", "parse-names" : false, "suffix" : "" }, { "dropping-particle" : "", "family" : "Reichstein", "given" : "M.", "non-dropping-particle" : "", "parse-names" : false, "suffix" : "" }, { "dropping-particle" : "", "family" : "Enquist", "given" : "B. J.", "non-dropping-particle" : "", "parse-names" : false, "suffix" : "" }, { "dropping-particle" : "", "family" : "Soudzilovskaia", "given" : "N. a.", "non-dropping-particle" : "", "parse-names" : false, "suffix" : "" }, { "dropping-particle" : "", "family" : "Ackerly", "given" : "D. D.", "non-dropping-particle" : "", "parse-names" : false, "suffix" : "" }, { "dropping-particle" : "", "family" : "Anand", "given" : "M.", "non-dropping-particle" : "", "parse-names" : false, "suffix" : "" }, { "dropping-particle" : "", "family" : "Atkin", "given" : "O.", "non-dropping-particle" : "", "parse-names" : false, "suffix" : "" }, { "dropping-particle" : "", "family" : "Bahn", "given" : "M.", "non-dropping-particle" : "", "parse-names" : false, "suffix" : "" }, { "dropping-particle" : "", "family" : "Baker", "given" : "T. R.", "non-dropping-particle" : "", "parse-names" : false, "suffix" : "" }, { "dropping-particle" : "", "family" : "Baldocchi", "given" : "D.", "non-dropping-particle" : "", "parse-names" : false, "suffix" : "" }, { "dropping-particle" : "", "family" : "Bekker", "given" : "R.", "non-dropping-particle" : "", "parse-names" : false, "suffix" : "" }, { "dropping-particle" : "", "family" : "Blanco", "given" : "C. C.", "non-dropping-particle" : "", "parse-names" : false, "suffix" : "" }, { "dropping-particle" : "", "family" : "Blonder", "given" : "B.", "non-dropping-particle" : "", "parse-names" : false, "suffix" : "" }, { "dropping-particle" : "", "family" : "Bond", "given" : "W. J.", "non-dropping-particle" : "", "parse-names" : false, "suffix" : "" }, { "dropping-particle" : "", "family" : "Bradstock", "given" : "R.", "non-dropping-particle" : "", "parse-names" : false, "suffix" : "" }, { "dropping-particle" : "", "family" : "Bunker", "given" : "D. E.", "non-dropping-particle" : "", "parse-names" : false, "suffix" : "" }, { "dropping-particle" : "", "family" : "Casanoves", "given" : "F.", "non-dropping-particle" : "", "parse-names" : false, "suffix" : "" }, { "dropping-particle" : "", "family" : "Cavender-Bares", "given" : "J.", "non-dropping-particle" : "", "parse-names" : false, "suffix" : "" }, { "dropping-particle" : "", "family" : "Chambers", "given" : "J. Q.", "non-dropping-particle" : "", "parse-names" : false, "suffix" : "" }, { "dropping-particle" : "", "family" : "Chapin Iii", "given" : "F. S.", "non-dropping-particle" : "", "parse-names" : false, "suffix" : "" }, { "dropping-particle" : "", "family" : "Chave", "given" : "J.", "non-dropping-particle" : "", "parse-names" : false, "suffix" : "" }, { "dropping-particle" : "", "family" : "Coomes", "given" : "D.", "non-dropping-particle" : "", "parse-names" : false, "suffix" : "" }, { "dropping-particle" : "", "family" : "Cornwell", "given" : "W. K.", "non-dropping-particle" : "", "parse-names" : false, "suffix" : "" }, { "dropping-particle" : "", "family" : "Craine", "given" : "J. M.", "non-dropping-particle" : "", "parse-names" : false, "suffix" : "" }, { "dropping-particle" : "", "family" : "Dobrin", "given" : "B. H.", "non-dropping-particle" : "", "parse-names" : false, "suffix" : "" }, { "dropping-particle" : "", "family" : "Duarte", "given" : "L.", "non-dropping-particle" : "", "parse-names" : false, "suffix" : "" }, { "dropping-particle" : "", "family" : "Durka", "given" : "W.", "non-dropping-particle" : "", "parse-names" : false, "suffix" : "" }, { "dropping-particle" : "", "family" : "Elser", "given" : "J.", "non-dropping-particle" : "", "parse-names" : false, "suffix" : "" }, { "dropping-particle" : "", "family" : "Esser", "given" : "G.", "non-dropping-particle" : "", "parse-names" : false, "suffix" : "" }, { "dropping-particle" : "", "family" : "Estiarte", "given" : "M.", "non-dropping-particle" : "", "parse-names" : false, "suffix" : "" }, { "dropping-particle" : "", "family" : "Fagan", "given" : "W. F.", "non-dropping-particle" : "", "parse-names" : false, "suffix" : "" }, { "dropping-particle" : "", "family" : "Fang", "given" : "J.", "non-dropping-particle" : "", "parse-names" : false, "suffix" : "" }, { "dropping-particle" : "", "family" : "Fern\u00e1ndez-M\u00e9ndez", "given" : "F.", "non-dropping-particle" : "", "parse-names" : false, "suffix" : "" }, { "dropping-particle" : "", "family" : "Fidelis", "given" : "a.", "non-dropping-particle" : "", "parse-names" : false, "suffix" : "" }, { "dropping-particle" : "", "family" : "Finegan", "given" : "B.", "non-dropping-particle" : "", "parse-names" : false, "suffix" : "" }, { "dropping-particle" : "", "family" : "Flores", "given" : "O.", "non-dropping-particle" : "", "parse-names" : false, "suffix" : "" }, { "dropping-particle" : "", "family" : "Ford", "given" : "H.", "non-dropping-particle" : "", "parse-names" : false, "suffix" : "" }, { "dropping-particle" : "", "family" : "Frank", "given" : "D.", "non-dropping-particle" : "", "parse-names" : false, "suffix" : "" }, { "dropping-particle" : "", "family" : "Freschet", "given" : "G. T.", "non-dropping-particle" : "", "parse-names" : false, "suffix" : "" }, { "dropping-particle" : "", "family" : "Fyllas", "given" : "N. M.", "non-dropping-particle" : "", "parse-names" : false, "suffix" : "" }, { "dropping-particle" : "V.", "family" : "Gallagher", "given" : "R.", "non-dropping-particle" : "", "parse-names" : false, "suffix" : "" }, { "dropping-particle" : "", "family" : "Green", "given" : "W. a.", "non-dropping-particle" : "", "parse-names" : false, "suffix" : "" }, { "dropping-particle" : "", "family" : "Gutierrez", "given" : "a. G.", "non-dropping-particle" : "", "parse-names" : false, "suffix" : "" }, { "dropping-particle" : "", "family" : "Hickler", "given" : "T.", "non-dropping-particle" : "", "parse-names" : false, "suffix" : "" }, { "dropping-particle" : "", "family" : "Higgins", "given" : "S. I.", "non-dropping-particle" : "", "parse-names" : false, "suffix" : "" }, { "dropping-particle" : "", "family" : "Hodgson", "given" : "J. G.", "non-dropping-particle" : "", "parse-names" : false, "suffix" : "" }, { "dropping-particle" : "", "family" : "Jalili", "given" : "a.", "non-dropping-particle" : "", "parse-names" : false, "suffix" : "" }, { "dropping-particle" : "", "family" : "Jansen", "given" : "S.", "non-dropping-particle" : "", "parse-names" : false, "suffix" : "" }, { "dropping-particle" : "", "family" : "Joly", "given" : "C. a.", "non-dropping-particle" : "", "parse-names" : false, "suffix" : "" }, { "dropping-particle" : "", "family" : "Kerkhoff", "given" : "a. J.", "non-dropping-particle" : "", "parse-names" : false, "suffix" : "" }, { "dropping-particle" : "", "family" : "Kirkup", "given" : "D.", "non-dropping-particle" : "", "parse-names" : false, "suffix" : "" }, { "dropping-particle" : "", "family" : "Kitajima", "given" : "K.", "non-dropping-particle" : "", "parse-names" : false, "suffix" : "" }, { "dropping-particle" : "", "family" : "Kleyer", "given" : "M.", "non-dropping-particle" : "", "parse-names" : false, "suffix" : "" }, { "dropping-particle" : "", "family" : "Klotz", "given" : "S.", "non-dropping-particle" : "", "parse-names" : false, "suffix" : "" }, { "dropping-particle" : "", "family" : "Knops", "given" : "J. M. H.", "non-dropping-particle" : "", "parse-names" : false, "suffix" : "" }, { "dropping-particle" : "", "family" : "Kramer", "given" : "K.", "non-dropping-particle" : "", "parse-names" : false, "suffix" : "" }, { "dropping-particle" : "", "family" : "K\u00fchn", "given" : "I.", "non-dropping-particle" : "", "parse-names" : false, "suffix" : "" }, { "dropping-particle" : "", "family" : "Kurokawa", "given" : "H.", "non-dropping-particle" : "", "parse-names" : false, "suffix" : "" }, { "dropping-particle" : "", "family" : "Laughlin", "given" : "D.", "non-dropping-particle" : "", "parse-names" : false, "suffix" : "" }, { "dropping-particle" : "", "family" : "Lee", "given" : "T. D.", "non-dropping-particle" : "", "parse-names" : false, "suffix" : "" }, { "dropping-particle" : "", "family" : "Leishman", "given" : "M.", "non-dropping-particle" : "", "parse-names" : false, "suffix" : "" }, { "dropping-particle" : "", "family" : "Lens", "given" : "F.", "non-dropping-particle" : "", "parse-names" : false, "suffix" : "" }, { "dropping-particle" : "", "family" : "Lenz", "given" : "T.", "non-dropping-particle" : "", "parse-names" : false, "suffix" : "" }, { "dropping-particle" : "", "family" : "Lewis", "given" : "S. L.", "non-dropping-particle" : "", "parse-names" : false, "suffix" : "" }, { "dropping-particle" : "", "family" : "Lloyd", "given" : "J.", "non-dropping-particle" : "", "parse-names" : false, "suffix" : "" }, { "dropping-particle" : "", "family" : "Llusi\u00e0", "given" : "J.", "non-dropping-particle" : "", "parse-names" : false, "suffix" : "" }, { "dropping-particle" : "", "family" : "Louault", "given" : "F.", "non-dropping-particle" : "", "parse-names" : false, "suffix" : "" }, { "dropping-particle" : "", "family" : "Ma", "given" : "S.", "non-dropping-particle" : "", "parse-names" : false, "suffix" : "" }, { "dropping-particle" : "", "family" : "Mahecha", "given" : "M. D.", "non-dropping-particle" : "", "parse-names" : false, "suffix" : "" }, { "dropping-particle" : "", "family" : "Manning", "given" : "P.", "non-dropping-particle" : "", "parse-names" : false, "suffix" : "" }, { "dropping-particle" : "", "family" : "Massad", "given" : "T.", "non-dropping-particle" : "", "parse-names" : false, "suffix" : "" }, { "dropping-particle" : "", "family" : "Medlyn", "given" : "B. E.", "non-dropping-particle" : "", "parse-names" : false, "suffix" : "" }, { "dropping-particle" : "", "family" : "Messier", "given" : "J.", "non-dropping-particle" : "", "parse-names" : false, "suffix" : "" }, { "dropping-particle" : "", "family" : "Moles", "given" : "a. T.", "non-dropping-particle" : "", "parse-names" : false, "suffix" : "" }, { "dropping-particle" : "", "family" : "M\u00fcller", "given" : "S. C.", "non-dropping-particle" : "", "parse-names" : false, "suffix" : "" }, { "dropping-particle" : "", "family" : "Nadrowski", "given" : "K.", "non-dropping-particle" : "", "parse-names" : false, "suffix" : "" }, { "dropping-particle" : "", "family" : "Naeem", "given" : "S.", "non-dropping-particle" : "", "parse-names" : false, "suffix" : "" }, { "dropping-particle" : "", "family" : "Niinemets", "given" : "\u00dc.", "non-dropping-particle" : "", "parse-names" : false, "suffix" : "" }, { "dropping-particle" : "", "family" : "N\u00f6llert", "given" : "S.", "non-dropping-particle" : "", "parse-names" : false, "suffix" : "" }, { "dropping-particle" : "", "family" : "N\u00fcske", "given" : "a.", "non-dropping-particle" : "", "parse-names" : false, "suffix" : "" }, { "dropping-particle" : "", "family" : "Ogaya", "given" : "R.", "non-dropping-particle" : "", "parse-names" : false, "suffix" : "" }, { "dropping-particle" : "", "family" : "Oleksyn", "given" : "J.", "non-dropping-particle" : "", "parse-names" : false, "suffix" : "" }, { "dropping-particle" : "", "family" : "Onipchenko", "given" : "V. G.", "non-dropping-particle" : "", "parse-names" : false, "suffix" : "" }, { "dropping-particle" : "", "family" : "Onoda", "given" : "Y.", "non-dropping-particle" : "", "parse-names" : false, "suffix" : "" }, { "dropping-particle" : "", "family" : "Ordo\u00f1ez", "given" : "J.", "non-dropping-particle" : "", "parse-names" : false, "suffix" : "" }, { "dropping-particle" : "", "family" : "Overbeck", "given" : "G.", "non-dropping-particle" : "", "parse-names" : false, "suffix" : "" }, { "dropping-particle" : "", "family" : "Ozinga", "given" : "W. a.", "non-dropping-particle" : "", "parse-names" : false, "suffix" : "" }, { "dropping-particle" : "", "family" : "Pati\u00f1o", "given" : "S.", "non-dropping-particle" : "", "parse-names" : false, "suffix" : "" }, { "dropping-particle" : "", "family" : "Paula", "given" : "S.", "non-dropping-particle" : "", "parse-names" : false, "suffix" : "" }, { "dropping-particle" : "", "family" : "Pausas", "given" : "J. G.", "non-dropping-particle" : "", "parse-names" : false, "suffix" : "" }, { "dropping-particle" : "", "family" : "Pe\u00f1uelas", "given" : "J.", "non-dropping-particle" : "", "parse-names" : false, "suffix" : "" }, { "dropping-particle" : "", "family" : "Phillips", "given" : "O. L.", "non-dropping-particle" : "", "parse-names" : false, "suffix" : "" }, { "dropping-particle" : "", "family" : "Pillar", "given" : "V.", "non-dropping-particle" : "", "parse-names" : false, "suffix" : "" }, { "dropping-particle" : "", "family" : "Poorter", "given" : "H.", "non-dropping-particle" : "", "parse-names" : false, "suffix" : "" }, { "dropping-particle" : "", "family" : "Poorter", "given" : "L.", "non-dropping-particle" : "", "parse-names" : false, "suffix" : "" }, { "dropping-particle" : "", "family" : "Poschlod", "given" : "P.", "non-dropping-particle" : "", "parse-names" : false, "suffix" : "" }, { "dropping-particle" : "", "family" : "Prinzing", "given" : "a.", "non-dropping-particle" : "", "parse-names" : false, "suffix" : "" }, { "dropping-particle" : "", "family" : "Proulx", "given" : "R.", "non-dropping-particle" : "", "parse-names" : false, "suffix" : "" }, { "dropping-particle" : "", "family" : "Rammig", "given" : "a.", "non-dropping-particle" : "", "parse-names" : false, "suffix" : "" }, { "dropping-particle" : "", "family" : "Reinsch", "given" : "S.", "non-dropping-particle" : "", "parse-names" : false, "suffix" : "" }, { "dropping-particle" : "", "family" : "Reu", "given" : "B.", "non-dropping-particle" : "", "parse-names" : false, "suffix" : "" }, { "dropping-particle" : "", "family" : "Sack", "given" : "L.", "non-dropping-particle" : "", "parse-names" : false, "suffix" : "" }, { "dropping-particle" : "", "family" : "Salgado-Negret", "given" : "B.", "non-dropping-particle" : "", "parse-names" : false, "suffix" : "" }, { "dropping-particle" : "", "family" : "Sardans", "given" : "J.", "non-dropping-particle" : "", "parse-names" : false, "suffix" : "" }, { "dropping-particle" : "", "family" : "Shiodera", "given" : "S.", "non-dropping-particle" : "", "parse-names" : false, "suffix" : "" }, { "dropping-particle" : "", "family" : "Shipley", "given" : "B.", "non-dropping-particle" : "", "parse-names" : false, "suffix" : "" }, { "dropping-particle" : "", "family" : "Siefert", "given" : "a.", "non-dropping-particle" : "", "parse-names" : false, "suffix" : "" }, { "dropping-particle" : "", "family" : "Sosinski", "given" : "E.", "non-dropping-particle" : "", "parse-names" : false, "suffix" : "" }, { "dropping-particle" : "", "family" : "Soussana", "given" : "J.-F.", "non-dropping-particle" : "", "parse-names" : false, "suffix" : "" }, { "dropping-particle" : "", "family" : "Swaine", "given" : "E.", "non-dropping-particle" : "", "parse-names" : false, "suffix" : "" }, { "dropping-particle" : "", "family" : "Swenson", "given" : "N.", "non-dropping-particle" : "", "parse-names" : false, "suffix" : "" }, { "dropping-particle" : "", "family" : "Thompson", "given" : "K.", "non-dropping-particle" : "", "parse-names" : false, "suffix" : "" }, { "dropping-particle" : "", "family" : "Thornton", "given" : "P.", "non-dropping-particle" : "", "parse-names" : false, "suffix" : "" }, { "dropping-particle" : "", "family" : "Waldram", "given" : "M.", "non-dropping-particle" : "", "parse-names" : false, "suffix" : "" }, { "dropping-particle" : "", "family" : "Weiher", "given" : "E.", "non-dropping-particle" : "", "parse-names" : false, "suffix" : "" }, { "dropping-particle" : "", "family" : "White", "given" : "M.", "non-dropping-particle" : "", "parse-names" : false, "suffix" : "" }, { "dropping-particle" : "", "family" : "White", "given" : "S.", "non-dropping-particle" : "", "parse-names" : false, "suffix" : "" }, { "dropping-particle" : "", "family" : "Wright", "given" : "S. J.", "non-dropping-particle" : "", "parse-names" : false, "suffix" : "" }, { "dropping-particle" : "", "family" : "Yguel", "given" : "B.", "non-dropping-particle" : "", "parse-names" : false, "suffix" : "" }, { "dropping-particle" : "", "family" : "Zaehle", "given" : "S.", "non-dropping-particle" : "", "parse-names" : false, "suffix" : "" }, { "dropping-particle" : "", "family" : "Zanne", "given" : "a. E.", "non-dropping-particle" : "", "parse-names" : false, "suffix" : "" }, { "dropping-particle" : "", "family" : "Wirth", "given" : "C.", "non-dropping-particle" : "", "parse-names" : false, "suffix" : "" } ], "container-title" : "Global Change Biology", "id" : "ITEM-1", "issue" : "9", "issued" : { "date-parts" : [ [ "2011", "9", "21" ] ] }, "page" : "2905-2935", "title" : "TRY - a global database of plant traits", "type" : "article-journal", "volume" : "17" }, "uris" : [ "http://www.mendeley.com/documents/?uuid=f4768116-c60f-4322-8978-561e1e8ea557" ] } ], "mendeley" : { "previouslyFormattedCitation" : "(Kattge et al., 2011)" }, "properties" : { "noteIndex" : 0 }, "schema" : "https://github.com/citation-style-language/schema/raw/master/csl-citation.json" }</w:instrText>
      </w:r>
      <w:r>
        <w:rPr>
          <w:lang w:val="en-US"/>
        </w:rPr>
        <w:fldChar w:fldCharType="separate"/>
      </w:r>
      <w:r w:rsidRPr="000D6921">
        <w:rPr>
          <w:noProof/>
          <w:lang w:val="en-US"/>
        </w:rPr>
        <w:t>(Kattge et al., 2011)</w:t>
      </w:r>
      <w:r>
        <w:rPr>
          <w:lang w:val="en-US"/>
        </w:rPr>
        <w:fldChar w:fldCharType="end"/>
      </w:r>
      <w:r>
        <w:rPr>
          <w:lang w:val="en-US"/>
        </w:rPr>
        <w:t xml:space="preserve">. These approaches attempt to understand community assembly processes by linking morphological or physiological attributes of species to organismal success under given environmental conditions. Suites of traits can be conceptualized as axes of variation in terms of ‘ecological strategy’, and distribution of this variation across environmental gradients can provide insight into where these strategies are successful </w:t>
      </w:r>
      <w:r>
        <w:rPr>
          <w:lang w:val="en-US"/>
        </w:rPr>
        <w:fldChar w:fldCharType="begin" w:fldLock="1"/>
      </w:r>
      <w:r w:rsidR="008C666B">
        <w:rPr>
          <w:lang w:val="en-US"/>
        </w:rPr>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"previouslyFormattedCitation" : "(Westoby, Falster, Moles, Vesk, &amp; Wright, 2002)" }, "properties" : { "noteIndex" : 0 }, "schema" : "https://github.com/citation-style-language/schema/raw/master/csl-citation.json" }</w:instrText>
      </w:r>
      <w:r>
        <w:rPr>
          <w:lang w:val="en-US"/>
        </w:rPr>
        <w:fldChar w:fldCharType="separate"/>
      </w:r>
      <w:r w:rsidRPr="000D6921">
        <w:rPr>
          <w:noProof/>
          <w:lang w:val="en-US"/>
        </w:rPr>
        <w:t>(Westoby, Falster, Moles, Vesk, &amp; Wright, 2002)</w:t>
      </w:r>
      <w:r>
        <w:rPr>
          <w:lang w:val="en-US"/>
        </w:rPr>
        <w:fldChar w:fldCharType="end"/>
      </w:r>
      <w:r>
        <w:rPr>
          <w:lang w:val="en-US"/>
        </w:rPr>
        <w:t xml:space="preserve">. </w:t>
      </w:r>
    </w:p>
    <w:p w14:paraId="352B848A" w14:textId="77777777" w:rsidR="006E6A8E" w:rsidRDefault="00FD6080" w:rsidP="00FD6080">
      <w:pPr>
        <w:spacing w:line="360" w:lineRule="auto"/>
        <w:rPr>
          <w:lang w:val="en-US"/>
        </w:rPr>
      </w:pPr>
      <w:commentRangeStart w:id="0"/>
      <w:r>
        <w:t>Hydrology is widely considered to be the dominant abiotic force structuring riparian ecosystems. Hydrological variability in turn drives variation in moisture and substrate availability and flood disturbance, with cyclical resets to early successional conditions being characteristic of the riparian environment</w:t>
      </w:r>
      <w:r w:rsidR="008C666B">
        <w:t xml:space="preserve"> </w:t>
      </w:r>
      <w:r w:rsidR="008C666B">
        <w:fldChar w:fldCharType="begin" w:fldLock="1"/>
      </w:r>
      <w:r w:rsidR="008C666B">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"mendeley" : { "previouslyFormattedCitation" : "(Merritt, Scott, Poff, Auble, &amp; Lytle, 2010)" }, "properties" : { "noteIndex" : 0 }, "schema" : "https://github.com/citation-style-language/schema/raw/master/csl-citation.json" }</w:instrText>
      </w:r>
      <w:r w:rsidR="008C666B">
        <w:fldChar w:fldCharType="separate"/>
      </w:r>
      <w:r w:rsidR="008C666B" w:rsidRPr="008C666B">
        <w:rPr>
          <w:noProof/>
        </w:rPr>
        <w:t>(Merritt, Scott, Poff, Auble, &amp; Lytle, 2010)</w:t>
      </w:r>
      <w:r w:rsidR="008C666B">
        <w:fldChar w:fldCharType="end"/>
      </w:r>
      <w:r>
        <w:t xml:space="preserve">. These are the conditions which are likely to dictate success of a particular ecological strategy. </w:t>
      </w:r>
      <w:r>
        <w:rPr>
          <w:lang w:val="en-US"/>
        </w:rPr>
        <w:t xml:space="preserve">Several authors have recently suggested functional trait biology as a means of understanding the response of riparian plant communities to hydrological gradients </w:t>
      </w:r>
      <w:r>
        <w:rPr>
          <w:lang w:val="en-US"/>
        </w:rPr>
        <w:fldChar w:fldCharType="begin" w:fldLock="1"/>
      </w:r>
      <w:r w:rsidR="008C666B">
        <w:rPr>
          <w:lang w:val="en-US"/>
        </w:rPr>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"issued" : { "date-parts" : [ [ "2012", "6", "26" ] ] }, "page" : "1-19", "title" : "Predicting Novel Riparian Ecosystems in a Changing Climate", "type" : "article-journal", "volume" : "June" }, "uris" : [ "http://www.mendeley.com/documents/?uuid=4f806815-c8b5-457d-9d39-d76b9947710c" ] } ], "mendeley" : { "previouslyFormattedCitation" : "(Catford et al., 2012; Merritt et al., 2010)" }, "properties" : { "noteIndex" : 0 }, "schema" : "https://github.com/citation-style-language/schema/raw/master/csl-citation.json" }</w:instrText>
      </w:r>
      <w:r>
        <w:rPr>
          <w:lang w:val="en-US"/>
        </w:rPr>
        <w:fldChar w:fldCharType="separate"/>
      </w:r>
      <w:r w:rsidR="008C666B" w:rsidRPr="008C666B">
        <w:rPr>
          <w:noProof/>
          <w:lang w:val="en-US"/>
        </w:rPr>
        <w:t>(Catford et al., 2012; Merritt et al., 2010)</w:t>
      </w:r>
      <w:r>
        <w:rPr>
          <w:lang w:val="en-US"/>
        </w:rPr>
        <w:fldChar w:fldCharType="end"/>
      </w:r>
      <w:r>
        <w:rPr>
          <w:lang w:val="en-US"/>
        </w:rPr>
        <w:t xml:space="preserve">. </w:t>
      </w:r>
      <w:commentRangeEnd w:id="0"/>
      <w:r w:rsidR="00577C53">
        <w:rPr>
          <w:rStyle w:val="CommentReference"/>
        </w:rPr>
        <w:commentReference w:id="0"/>
      </w:r>
    </w:p>
    <w:p w14:paraId="618868B7" w14:textId="0414D279" w:rsidR="00FD6080" w:rsidDel="005979FB" w:rsidRDefault="006E6A8E" w:rsidP="00FD6080">
      <w:pPr>
        <w:spacing w:line="360" w:lineRule="auto"/>
        <w:rPr>
          <w:lang w:val="en-US"/>
        </w:rPr>
      </w:pPr>
      <w:moveFromRangeStart w:id="1" w:author="Windows User" w:date="2014-02-03T11:53:00Z" w:name="move379191735"/>
      <w:moveFrom w:id="2" w:author="Windows User" w:date="2014-02-03T11:53:00Z">
        <w:r w:rsidDel="005979FB">
          <w:rPr>
            <w:color w:val="2E74B5" w:themeColor="accent1" w:themeShade="BF"/>
            <w:lang w:val="en-US"/>
          </w:rPr>
          <w:t>S</w:t>
        </w:r>
        <w:r w:rsidRPr="006E6A8E" w:rsidDel="005979FB">
          <w:rPr>
            <w:color w:val="2E74B5" w:themeColor="accent1" w:themeShade="BF"/>
            <w:lang w:val="en-US"/>
          </w:rPr>
          <w:t xml:space="preserve">trong gradients </w:t>
        </w:r>
        <w:r w:rsidDel="005979FB">
          <w:rPr>
            <w:color w:val="2E74B5" w:themeColor="accent1" w:themeShade="BF"/>
            <w:lang w:val="en-US"/>
          </w:rPr>
          <w:t>between river systems</w:t>
        </w:r>
        <w:r w:rsidRPr="006E6A8E" w:rsidDel="005979FB">
          <w:rPr>
            <w:color w:val="2E74B5" w:themeColor="accent1" w:themeShade="BF"/>
            <w:lang w:val="en-US"/>
          </w:rPr>
          <w:t xml:space="preserve"> of disturbance and water availability</w:t>
        </w:r>
        <w:r w:rsidDel="005979FB">
          <w:rPr>
            <w:color w:val="2E74B5" w:themeColor="accent1" w:themeShade="BF"/>
            <w:lang w:val="en-US"/>
          </w:rPr>
          <w:t xml:space="preserve"> </w:t>
        </w:r>
        <w:r w:rsidRPr="006E6A8E" w:rsidDel="005979FB">
          <w:rPr>
            <w:color w:val="2E74B5" w:themeColor="accent1" w:themeShade="BF"/>
            <w:lang w:val="en-US"/>
          </w:rPr>
          <w:t xml:space="preserve">also make riparian environments </w:t>
        </w:r>
        <w:r w:rsidDel="005979FB">
          <w:rPr>
            <w:color w:val="2E74B5" w:themeColor="accent1" w:themeShade="BF"/>
            <w:lang w:val="en-US"/>
          </w:rPr>
          <w:t>particular</w:t>
        </w:r>
        <w:r w:rsidR="001C6A57" w:rsidDel="005979FB">
          <w:rPr>
            <w:color w:val="2E74B5" w:themeColor="accent1" w:themeShade="BF"/>
            <w:lang w:val="en-US"/>
          </w:rPr>
          <w:t>ly</w:t>
        </w:r>
        <w:r w:rsidDel="005979FB">
          <w:rPr>
            <w:color w:val="2E74B5" w:themeColor="accent1" w:themeShade="BF"/>
            <w:lang w:val="en-US"/>
          </w:rPr>
          <w:t xml:space="preserve"> amenable to functional approaches to community ecology</w:t>
        </w:r>
        <w:r w:rsidRPr="006E6A8E" w:rsidDel="005979FB">
          <w:rPr>
            <w:color w:val="2E74B5" w:themeColor="accent1" w:themeShade="BF"/>
            <w:lang w:val="en-US"/>
          </w:rPr>
          <w:t>.</w:t>
        </w:r>
        <w:r w:rsidDel="005979FB">
          <w:rPr>
            <w:color w:val="2E74B5" w:themeColor="accent1" w:themeShade="BF"/>
            <w:lang w:val="en-US"/>
          </w:rPr>
          <w:t xml:space="preserve"> In particular, </w:t>
        </w:r>
        <w:r w:rsidR="001C6A57" w:rsidDel="005979FB">
          <w:rPr>
            <w:color w:val="2E74B5" w:themeColor="accent1" w:themeShade="BF"/>
            <w:lang w:val="en-US"/>
          </w:rPr>
          <w:t>it would be instructive to identify patterns of environmental filtering and ecological specialization over gradients of increasingly harsh conditions</w:t>
        </w:r>
        <w:r w:rsidDel="005979FB">
          <w:rPr>
            <w:color w:val="2E74B5" w:themeColor="accent1" w:themeShade="BF"/>
            <w:lang w:val="en-US"/>
          </w:rPr>
          <w:t>.</w:t>
        </w:r>
      </w:moveFrom>
    </w:p>
    <w:moveFromRangeEnd w:id="1"/>
    <w:p w14:paraId="4926125E" w14:textId="554CC0E6" w:rsidR="006E6A8E" w:rsidDel="00016574" w:rsidRDefault="006E6A8E" w:rsidP="00FD6080">
      <w:pPr>
        <w:spacing w:line="360" w:lineRule="auto"/>
        <w:rPr>
          <w:del w:id="3" w:author="Windows User" w:date="2014-02-03T11:49:00Z"/>
          <w:lang w:val="en-US"/>
        </w:rPr>
      </w:pPr>
      <w:del w:id="4" w:author="Windows User" w:date="2014-02-03T11:49:00Z">
        <w:r w:rsidDel="00016574">
          <w:delText>NEED A HABITAT FILTERING / ENVIRONMENTAL SPECIALISATION PARAGRAPH</w:delText>
        </w:r>
      </w:del>
    </w:p>
    <w:p w14:paraId="549B6A7A" w14:textId="77777777" w:rsidR="00FD6080" w:rsidRDefault="00FD6080" w:rsidP="00FD6080">
      <w:pPr>
        <w:spacing w:line="360" w:lineRule="auto"/>
      </w:pPr>
      <w:r>
        <w:t xml:space="preserve">Woody plants determine the coarse physical structure of many riparian plant communities and are integral to the interplay of biological and physical elements that drive fluvial </w:t>
      </w:r>
      <w:proofErr w:type="spellStart"/>
      <w:r>
        <w:t>biogeomorphic</w:t>
      </w:r>
      <w:proofErr w:type="spellEnd"/>
      <w:r>
        <w:t xml:space="preserve"> processes </w:t>
      </w:r>
      <w:r>
        <w:fldChar w:fldCharType="begin" w:fldLock="1"/>
      </w:r>
      <w:r w:rsidR="008C666B">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"previouslyFormattedCitation" : "(Corenblit, Steiger, Gurnell, Tabacchi, &amp; Roques, 2009)" }, "properties" : { "noteIndex" : 0 }, "schema" : "https://github.com/citation-style-language/schema/raw/master/csl-citation.json" }</w:instrText>
      </w:r>
      <w:r>
        <w:fldChar w:fldCharType="separate"/>
      </w:r>
      <w:r w:rsidRPr="003925EF">
        <w:rPr>
          <w:noProof/>
        </w:rPr>
        <w:t>(Corenblit, Steiger, Gurnell, Tabacchi, &amp; Roques, 2009)</w:t>
      </w:r>
      <w:r>
        <w:fldChar w:fldCharType="end"/>
      </w:r>
      <w:r>
        <w:t xml:space="preserve">. </w:t>
      </w:r>
      <w:commentRangeStart w:id="5"/>
      <w:r>
        <w:t>Consequently, an understanding of the mechanisms of riparian woody plant community assembly will provide important insights into fluvial landscapes.</w:t>
      </w:r>
      <w:r>
        <w:rPr>
          <w:lang w:val="en-US"/>
        </w:rPr>
        <w:t xml:space="preserve"> </w:t>
      </w:r>
      <w:commentRangeEnd w:id="5"/>
      <w:r w:rsidR="00577C53">
        <w:rPr>
          <w:rStyle w:val="CommentReference"/>
        </w:rPr>
        <w:commentReference w:id="5"/>
      </w:r>
      <w:r>
        <w:t xml:space="preserve">Wood density (the ratio of kiln-dried mass to green volume of a wood sample </w:t>
      </w:r>
      <w:r>
        <w:fldChar w:fldCharType="begin" w:fldLock="1"/>
      </w:r>
      <w:r w:rsidR="008C666B">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"A", "given" : "M G A Van Der Heijden", "non-dropping-particle" : "",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"manualFormatting" : "(Cornelissen et al., 2003", "previouslyFormattedCitation" : "(Cornelissen et al., 2003)" }, "properties" : { "noteIndex" : 0 }, "schema" : "https://github.com/citation-style-language/schema/raw/master/csl-citation.json" }</w:instrText>
      </w:r>
      <w:r>
        <w:fldChar w:fldCharType="separate"/>
      </w:r>
      <w:r w:rsidRPr="00841423">
        <w:rPr>
          <w:noProof/>
        </w:rPr>
        <w:t>(Cornelissen et al., 2003</w:t>
      </w:r>
      <w:r>
        <w:fldChar w:fldCharType="end"/>
      </w:r>
      <w:r>
        <w:t xml:space="preserve">) is widely recognised as an important functional trait in plant ecology </w:t>
      </w:r>
      <w:r>
        <w:fldChar w:fldCharType="begin" w:fldLock="1"/>
      </w:r>
      <w:r w:rsidR="008C666B">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"previouslyFormattedCitation" : "(Westoby &amp; Wright, 2006)" }, "properties" : { "noteIndex" : 0 }, "schema" : "https://github.com/citation-style-language/schema/raw/master/csl-citation.json" }</w:instrText>
      </w:r>
      <w:r>
        <w:fldChar w:fldCharType="separate"/>
      </w:r>
      <w:r w:rsidRPr="00FB4F0F">
        <w:rPr>
          <w:noProof/>
        </w:rPr>
        <w:t>(Westoby &amp; Wright, 2006)</w:t>
      </w:r>
      <w:r>
        <w:fldChar w:fldCharType="end"/>
      </w:r>
      <w:r>
        <w:t xml:space="preserve">, and has been proposed as one of just several key axes of variation within which all major plant ecological strategies can be described </w:t>
      </w:r>
      <w:r>
        <w:fldChar w:fldCharType="begin" w:fldLock="1"/>
      </w:r>
      <w:r w:rsidR="008C666B">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"previouslyFormattedCitation" : "(Westoby et al., 2002)" }, "properties" : { "noteIndex" : 0 }, "schema" : "https://github.com/citation-style-language/schema/raw/master/csl-citation.json" }</w:instrText>
      </w:r>
      <w:r>
        <w:fldChar w:fldCharType="separate"/>
      </w:r>
      <w:r w:rsidRPr="00FB4F0F">
        <w:rPr>
          <w:noProof/>
        </w:rPr>
        <w:t>(Westoby et al., 2002)</w:t>
      </w:r>
      <w:r>
        <w:fldChar w:fldCharType="end"/>
      </w:r>
      <w:r>
        <w:t>. Wood density is in fact an emergent property of a combination of woody tissue traits, including vessel geometry and arrangement, and the density and proportion of surrounding lignified tissue</w:t>
      </w:r>
      <w:r w:rsidR="008C666B">
        <w:t xml:space="preserve"> </w:t>
      </w:r>
      <w:r w:rsidR="008C666B">
        <w:fldChar w:fldCharType="begin" w:fldLock="1"/>
      </w:r>
      <w:r w:rsidR="008C666B">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"previouslyFormattedCitation" : "(Chave et al., 2009)" }, "properties" : { "noteIndex" : 0 }, "schema" : "https://github.com/citation-style-language/schema/raw/master/csl-citation.json" }</w:instrText>
      </w:r>
      <w:r w:rsidR="008C666B">
        <w:fldChar w:fldCharType="separate"/>
      </w:r>
      <w:r w:rsidR="008C666B" w:rsidRPr="008C666B">
        <w:rPr>
          <w:noProof/>
        </w:rPr>
        <w:t>(Chave et al., 2009)</w:t>
      </w:r>
      <w:r w:rsidR="008C666B">
        <w:fldChar w:fldCharType="end"/>
      </w:r>
      <w:r>
        <w:t xml:space="preserve">. Combined variation in these traits corresponds to the wide range of ecological strategies among woody plants. </w:t>
      </w:r>
    </w:p>
    <w:p w14:paraId="6950AB5A" w14:textId="77777777" w:rsidR="00577C53" w:rsidDel="007B1246" w:rsidRDefault="00FD6080" w:rsidP="00FD6080">
      <w:pPr>
        <w:spacing w:line="360" w:lineRule="auto"/>
        <w:rPr>
          <w:del w:id="6" w:author="Windows User" w:date="2014-02-03T14:05:00Z"/>
        </w:rPr>
      </w:pPr>
      <w:commentRangeStart w:id="7"/>
      <w:r>
        <w:lastRenderedPageBreak/>
        <w:t xml:space="preserve">How might variation in wood density confer advantages to woody plant species in riparian environments? </w:t>
      </w:r>
      <w:commentRangeEnd w:id="7"/>
      <w:r w:rsidR="00577C53">
        <w:rPr>
          <w:rStyle w:val="CommentReference"/>
        </w:rPr>
        <w:commentReference w:id="7"/>
      </w:r>
      <w:r>
        <w:t xml:space="preserve">There is little direct evidence from riparian species, however general relationships between wood density and other ecological traits have been recognised from a variety of previous studies that can provide some insight into the importance of variation in wood density in riparian communities. Dense wood confers mechanical stiffness </w:t>
      </w:r>
      <w:r>
        <w:fldChar w:fldCharType="begin" w:fldLock="1"/>
      </w:r>
      <w:r w:rsidR="008C666B">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"237-9", "title" : "Sapling strength and safety: the importance of wood density in tropical forests.", "type" : "article-journal", "volume" : "171" }, "uris" : [ "http://www.mendeley.com/documents/?uuid=2bdb8e01-7098-4668-aa22-786dcf9d0b87" ] }, { "id" : "ITEM-2", "itemData" : { "DOI" : "10.3732/ajb.1000150", "ISSN" : "0002-9122", "PMID" : "21616793", "abstract" : "\u2022 Premise of the study: The density of wood is highly correlated with the ability of stems and roots to resist bending or twisting, which is important for evaluating the mechanical behavior of trees. It also provides a measure of carbon storage, which is an important variable in modeling ecosystem processes and tree construction costs. However, most measurements of the density and mechanical properties of wood have little direct bearing on understanding the biomechanics of living plants because they are based on kiln- or air-dried samples. \u2022 Methods: Here, we present and analyze the relationships between four important mechanical properties (Young's modulus, the modulus of rupture, and the maximum strength in shearing and in compression) and the density of green wood (i.e., wood at 50% moisture content) from a worldwide, taxonomically broad spectrum of 161 species. \u2022 Key results: These data indicate that each of the mechanical properties disproportionately increases across species with increasing green wood density, i.e., stems composed of denser green wood are disproportionately stiffer and stronger than stems with equivalent cross-sections composed of less dense green wood. \u2022 Conclusions: Although denser wood may have a higher carbon construction cost, the mechanical benefits of denser woods likely outweigh the extra cost.", "author" : [ { "dropping-particle" : "", "family" : "Niklas", "given" : "Karl J", "non-dropping-particle" : "", "parse-names" : false, "suffix" : "" }, { "dropping-particle" : "", "family" : "Spatz", "given" : "Hanns-Christof", "non-dropping-particle" : "", "parse-names" : false, "suffix" : "" } ], "container-title" : "American Journal of Botany", "id" : "ITEM-2", "issue" : "10", "issued" : { "date-parts" : [ [ "2010", "10" ] ] }, "page" : "1587-94", "title" : "Worldwide correlations of mechanical properties and green wood density.", "type" : "article-journal", "volume" : "97" }, "uris" : [ "http://www.mendeley.com/documents/?uuid=22a51d40-53dc-4b2b-a872-9d0dcab7d6ab" ] } ], "mendeley" : { "previouslyFormattedCitation" : "(D. S. Falster, 2006; Niklas &amp; Spatz, 2010)" }, "properties" : { "noteIndex" : 0 }, "schema" : "https://github.com/citation-style-language/schema/raw/master/csl-citation.json" }</w:instrText>
      </w:r>
      <w:r>
        <w:fldChar w:fldCharType="separate"/>
      </w:r>
      <w:r w:rsidRPr="00A13113">
        <w:rPr>
          <w:noProof/>
        </w:rPr>
        <w:t>(D. S. Falster, 2006; Niklas &amp; Spatz, 2010)</w:t>
      </w:r>
      <w:r>
        <w:fldChar w:fldCharType="end"/>
      </w:r>
      <w:r>
        <w:t xml:space="preserve">, as well as resistance to pathogens </w:t>
      </w:r>
      <w:r>
        <w:fldChar w:fldCharType="begin" w:fldLock="1"/>
      </w:r>
      <w:r w:rsidR="008C666B">
        <w:instrText>ADDIN CSL_CITATION { "citationItems" : [ { "id" : "ITEM-1", "itemData" : { "DOI" : "10.1007/BF00396763", "ISSN" : "0029-8549", "author" : [ { "dropping-particle" : "", "family" : "Augspurger", "given" : "Carol K.", "non-dropping-particle" : "", "parse-names" : false, "suffix" : "" }, { "dropping-particle" : "", "family" : "Kelly", "given" : "Colleen K.", "non-dropping-particle" : "", "parse-names" : false, "suffix" : "" } ], "container-title" : "Oecologia", "id" : "ITEM-1", "issue" : "2", "issued" : { "date-parts" : [ [ "1984", "2" ] ] }, "page" : "211-217", "title" : "Pathogen mortality of tropical tree seedlings: experimental studies of the effects of dispersal distance, seedling density, and light conditions", "type" : "article-journal", "volume" : "61" }, "uris" : [ "http://www.mendeley.com/documents/?uuid=bbd59143-635b-4f24-8526-284ee88e1588" ] } ], "mendeley" : { "previouslyFormattedCitation" : "(Augspurger &amp; Kelly, 1984)" }, "properties" : { "noteIndex" : 0 }, "schema" : "https://github.com/citation-style-language/schema/raw/master/csl-citation.json" }</w:instrText>
      </w:r>
      <w:r>
        <w:fldChar w:fldCharType="separate"/>
      </w:r>
      <w:r w:rsidRPr="001F690A">
        <w:rPr>
          <w:noProof/>
        </w:rPr>
        <w:t>(Augspurger &amp; Kelly, 1984)</w:t>
      </w:r>
      <w:r>
        <w:fldChar w:fldCharType="end"/>
      </w:r>
      <w:r>
        <w:t xml:space="preserve"> and </w:t>
      </w:r>
      <w:proofErr w:type="spellStart"/>
      <w:r>
        <w:t>herbivory</w:t>
      </w:r>
      <w:proofErr w:type="spellEnd"/>
      <w:r>
        <w:t xml:space="preserve"> </w:t>
      </w:r>
      <w:r>
        <w:fldChar w:fldCharType="begin" w:fldLock="1"/>
      </w:r>
      <w:r w:rsidR="008C666B">
        <w:instrText>ADDIN CSL_CITATION { "citationItems" : [ { "id" : "ITEM-1", "itemData" : { "author" : [ { "dropping-particle" : "", "family" : "Coley", "given" : "PD", "non-dropping-particle" : "", "parse-names" : false, "suffix" : "" } ], "container-title" : "Ecological monographs", "id" : "ITEM-1", "issue" : "2", "issued" : { "date-parts" : [ [ "1983" ] ] }, "title" : "Herbivory and defensive characteristics of tree species in a lowland tropical forest", "type" : "article-journal", "volume" : "53" }, "uris" : [ "http://www.mendeley.com/documents/?uuid=e6230d3d-27b5-4137-acb1-522a2683cd7b" ] } ], "mendeley" : { "previouslyFormattedCitation" : "(Coley, 1983)" }, "properties" : { "noteIndex" : 0 }, "schema" : "https://github.com/citation-style-language/schema/raw/master/csl-citation.json" }</w:instrText>
      </w:r>
      <w:r>
        <w:fldChar w:fldCharType="separate"/>
      </w:r>
      <w:r w:rsidRPr="001F690A">
        <w:rPr>
          <w:noProof/>
        </w:rPr>
        <w:t>(Coley, 1983)</w:t>
      </w:r>
      <w:r>
        <w:fldChar w:fldCharType="end"/>
      </w:r>
      <w:r>
        <w:t xml:space="preserve">, but requires more investment of biomass and is therefore more costly to construct per unit of stem height. According to this trade-off, it follows that several relationships between wood density and life-history strategy are apparent: studies of tropical rainforest species have shown an inverse relationship between growth rate and wood density </w:t>
      </w:r>
      <w:r>
        <w:fldChar w:fldCharType="begin" w:fldLock="1"/>
      </w:r>
      <w:r w:rsidR="008C666B">
        <w:instrText>ADDIN CSL_CITATION { "citationItems" : [ { "id" : "ITEM-1",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"ITEM-1",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"ITEM-3", "issue" : "3", "issued" : { "date-parts" : [ [ "2006", "3", "3" ] ] }, "page" : "670-680", "title" : "The role of wood density and stem support costs in the growth and mortality of tropical trees", "type" : "article-journal", "volume" : "94" }, "uris" : [ "http://www.mendeley.com/documents/?uuid=7463ba26-6e62-43e6-a6d3-affc9e1957b3" ] }, { "id" : "ITEM-4",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"ITEM-4", "issue" : "4", "issued" : { "date-parts" : [ [ "2010", "12" ] ] }, "page" : "1124-36", "title" : "The relationship between wood density and mortality in a global tropical forest data set.", "type" : "article-journal", "volume" : "188" }, "uris" : [ "http://www.mendeley.com/documents/?uuid=43feb396-5c8c-4182-9ab6-2cdcaf46da46"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Davies, Tan, &amp; Noor, 2006; Kraft, Metz, Condit, &amp; Chave, 2010; L Poorter et al., 2008; Lourens Poorter et al., 2010; Wright et al., 2010)" }, "properties" : { "noteIndex" : 0 }, "schema" : "https://github.com/citation-style-language/schema/raw/master/csl-citation.json" }</w:instrText>
      </w:r>
      <w:r>
        <w:fldChar w:fldCharType="separate"/>
      </w:r>
      <w:r w:rsidRPr="001F690A">
        <w:rPr>
          <w:noProof/>
        </w:rPr>
        <w:t>(King, Davies, Tan, &amp; Noor, 2006; Kraft, Metz, Condit, &amp; Chave, 2010; L Poorter et al., 2008; Lourens Poorter et al., 2010; Wright et al., 2010)</w:t>
      </w:r>
      <w:r>
        <w:fldChar w:fldCharType="end"/>
      </w:r>
      <w:r>
        <w:t xml:space="preserve">, however no such relationship was found in a study of New Zealand tree species </w:t>
      </w:r>
      <w:r>
        <w:fldChar w:fldCharType="begin" w:fldLock="1"/>
      </w:r>
      <w:r w:rsidR="008C666B">
        <w:instrText>ADDIN CSL_CITATION { "citationItems" : [ { "id" : "ITEM-1", "itemData" : { "DOI" : "10.1111/j.1365-2435.2009.01670.x", "ISSN" : "02698463", "author" : [ { "dropping-particle" : "", "family" : "Russo", "given" : "Sabrina E.", "non-dropping-particle" : "", "parse-names" : false, "suffix" : "" }, { "dropping-particle" : "", "family" : "Jenkins", "given" : "Kerry L.", "non-dropping-particle" : "", "parse-names" : false, "suffix" : "" }, { "dropping-particle" : "", "family" : "Wiser", "given" : "Susan K.", "non-dropping-particle" : "", "parse-names" : false, "suffix" : "" }, { "dropping-particle" : "", "family" : "Uriarte", "given" : "Maria", "non-dropping-particle" : "", "parse-names" : false, "suffix" : "" }, { "dropping-particle" : "", "family" : "Duncan", "given" : "Richard P.", "non-dropping-particle" : "", "parse-names" : false, "suffix" : "" }, { "dropping-particle" : "", "family" : "Coomes", "given" : "David a.", "non-dropping-particle" : "", "parse-names" : false, "suffix" : "" } ], "container-title" : "Functional Ecology", "id" : "ITEM-1", "issue" : "2", "issued" : { "date-parts" : [ [ "2010", "2", "26" ] ] }, "page" : "253-262", "title" : "Interspecific relationships among growth, mortality and xylem traits of woody species from New Zealand", "type" : "article-journal", "volume" : "24" }, "uris" : [ "http://www.mendeley.com/documents/?uuid=1a58977a-e7a7-4822-adfc-47bf9773b6f1" ] } ], "mendeley" : { "previouslyFormattedCitation" : "(Russo et al., 2010)" }, "properties" : { "noteIndex" : 0 }, "schema" : "https://github.com/citation-style-language/schema/raw/master/csl-citation.json" }</w:instrText>
      </w:r>
      <w:r>
        <w:fldChar w:fldCharType="separate"/>
      </w:r>
      <w:r w:rsidRPr="004B2C15">
        <w:rPr>
          <w:noProof/>
        </w:rPr>
        <w:t>(Russo et al., 2010)</w:t>
      </w:r>
      <w:r>
        <w:fldChar w:fldCharType="end"/>
      </w:r>
      <w:r>
        <w:t xml:space="preserve">Cohort survival was positively correlated with wood density in the same tropical rainforest studies </w:t>
      </w:r>
      <w:r>
        <w:fldChar w:fldCharType="begin" w:fldLock="1"/>
      </w:r>
      <w:r w:rsidR="008C666B">
        <w:instrText>ADDIN CSL_CITATION { "citationItems" : [ { "id" : "ITEM-1",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"ITEM-1",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"ITEM-3", "issue" : "3", "issued" : { "date-parts" : [ [ "2006", "3", "3" ] ] }, "page" : "670-680", "title" : "The role of wood density and stem support costs in the growth and mortality of tropical trees", "type" : "article-journal", "volume" : "94" }, "uris" : [ "http://www.mendeley.com/documents/?uuid=7463ba26-6e62-43e6-a6d3-affc9e1957b3" ] }, { "id" : "ITEM-4",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"ITEM-4", "issue" : "4", "issued" : { "date-parts" : [ [ "2010", "12" ] ] }, "page" : "1124-36", "title" : "The relationship between wood density and mortality in a global tropical forest data set.", "type" : "article-journal", "volume" : "188" }, "uris" : [ "http://www.mendeley.com/documents/?uuid=43feb396-5c8c-4182-9ab6-2cdcaf46da46"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et al., 2006; Kraft et al., 2010; L Poorter et al., 2008; Lourens Poorter et al., 2010; Wright et al., 2010)" }, "properties" : { "noteIndex" : 0 }, "schema" : "https://github.com/citation-style-language/schema/raw/master/csl-citation.json" }</w:instrText>
      </w:r>
      <w:r>
        <w:fldChar w:fldCharType="separate"/>
      </w:r>
      <w:r w:rsidRPr="001F690A">
        <w:rPr>
          <w:noProof/>
        </w:rPr>
        <w:t>(King et al., 2006; Kraft et al., 2010; L Poorter et al., 2008; Lourens Poorter et al., 2010; Wright et al., 2010)</w:t>
      </w:r>
      <w:r>
        <w:fldChar w:fldCharType="end"/>
      </w:r>
      <w:r>
        <w:t xml:space="preserve">. Following disturbance caused by a large cyclone in northern Queensland, Australia, </w:t>
      </w:r>
      <w:proofErr w:type="gramStart"/>
      <w:r>
        <w:t>wood</w:t>
      </w:r>
      <w:proofErr w:type="gramEnd"/>
      <w:r>
        <w:t xml:space="preserve"> density of rainforest trees was indicative of both damage sustained and subsequent recovery of biomass. Trees with dense wood were more likely to have experienced only minor damage, while of those trees that experienced major stem and branch damage, lower wood density trees were more likely to </w:t>
      </w:r>
      <w:proofErr w:type="spellStart"/>
      <w:r>
        <w:t>resprout</w:t>
      </w:r>
      <w:proofErr w:type="spellEnd"/>
      <w:r>
        <w:t xml:space="preserve"> and recover biomass faster post-disturbance </w:t>
      </w:r>
      <w:r>
        <w:fldChar w:fldCharType="begin" w:fldLock="1"/>
      </w:r>
      <w:r w:rsidR="008C666B">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"mendeley" : { "previouslyFormattedCitation" : "(Curran, Gersbach, Edwards, &amp; Krockenberger, 2008)" }, "properties" : { "noteIndex" : 0 }, "schema" : "https://github.com/citation-style-language/schema/raw/master/csl-citation.json" }</w:instrText>
      </w:r>
      <w:r>
        <w:fldChar w:fldCharType="separate"/>
      </w:r>
      <w:r w:rsidRPr="00A13113">
        <w:rPr>
          <w:noProof/>
        </w:rPr>
        <w:t>(Curran, Gersbach, Edwards, &amp; Krockenberger, 2008)</w:t>
      </w:r>
      <w:r>
        <w:fldChar w:fldCharType="end"/>
      </w:r>
      <w:r>
        <w:t xml:space="preserve">. In a study of 45 rainforest species in tropical Queensland, </w:t>
      </w:r>
      <w:r>
        <w:fldChar w:fldCharType="begin" w:fldLock="1"/>
      </w:r>
      <w:r w:rsidR="008C666B">
        <w:instrText>ADDIN CSL_CITATION { "citationItems" : [ { "id" : "ITEM-1", "itemData" : { "DOI" : "10.1111/j.1365-2745.2005.00992.x", "author" : [ { "dropping-particle" : "", "family" : "Falster", "given" : "DS", "non-dropping-particle" : "", "parse-names" : false, "suffix" : "" }, { "dropping-particle" : "", "family" : "Westoby", "given" : "Mark", "non-dropping-particle" : "", "parse-names" : false, "suffix" : "" } ], "container-title" : "Journal of Ecology", "id" : "ITEM-1", "issued" : { "date-parts" : [ [ "2005" ] ] }, "page" : "521-535", "title" : "Alternative height strategies among 45 dicot rain forest species from tropical Queensland, Australia", "type" : "article-journal", "volume" : "93" }, "uris" : [ "http://www.mendeley.com/documents/?uuid=366c81ca-ca55-4422-8b94-c9a2ce5cd7c6" ] } ], "mendeley" : { "manualFormatting" : " Falster and Westoby (2005)", "previouslyFormattedCitation" : "(D. Falster &amp; Westoby, 2005)" }, "properties" : { "noteIndex" : 0 }, "schema" : "https://github.com/citation-style-language/schema/raw/master/csl-citation.json" }</w:instrText>
      </w:r>
      <w:r>
        <w:fldChar w:fldCharType="separate"/>
      </w:r>
      <w:r w:rsidRPr="00A13113">
        <w:rPr>
          <w:noProof/>
        </w:rPr>
        <w:t xml:space="preserve"> Fal</w:t>
      </w:r>
      <w:r>
        <w:rPr>
          <w:noProof/>
        </w:rPr>
        <w:t>ster and Westoby</w:t>
      </w:r>
      <w:r w:rsidRPr="00A13113">
        <w:rPr>
          <w:noProof/>
        </w:rPr>
        <w:t xml:space="preserve"> </w:t>
      </w:r>
      <w:r>
        <w:rPr>
          <w:noProof/>
        </w:rPr>
        <w:t>(</w:t>
      </w:r>
      <w:r w:rsidRPr="00A13113">
        <w:rPr>
          <w:noProof/>
        </w:rPr>
        <w:t>2005)</w:t>
      </w:r>
      <w:r>
        <w:fldChar w:fldCharType="end"/>
      </w:r>
      <w:r>
        <w:t xml:space="preserve"> found that wood density increased with plant height along a successional gradient. Thus it seems likely that these observed relationships between wood density and recovery from disturbance at the individual level, as well as post-disturbance succession at the community level, may be</w:t>
      </w:r>
      <w:r w:rsidR="00577C53">
        <w:t xml:space="preserve"> true also for riparian systems. </w:t>
      </w:r>
    </w:p>
    <w:p w14:paraId="56CA7E26" w14:textId="77777777" w:rsidR="00577C53" w:rsidRDefault="00577C53" w:rsidP="00FD6080">
      <w:pPr>
        <w:spacing w:line="360" w:lineRule="auto"/>
      </w:pPr>
    </w:p>
    <w:p w14:paraId="31566B92" w14:textId="60D0567E" w:rsidR="00FD6080" w:rsidRPr="007B1246" w:rsidDel="007B1246" w:rsidRDefault="00FD6080" w:rsidP="00FD6080">
      <w:pPr>
        <w:spacing w:line="360" w:lineRule="auto"/>
        <w:rPr>
          <w:del w:id="8" w:author="Windows User" w:date="2014-02-03T14:05:00Z"/>
          <w:highlight w:val="lightGray"/>
          <w:rPrChange w:id="9" w:author="Windows User" w:date="2014-02-03T14:07:00Z">
            <w:rPr>
              <w:del w:id="10" w:author="Windows User" w:date="2014-02-03T14:05:00Z"/>
            </w:rPr>
          </w:rPrChange>
        </w:rPr>
      </w:pPr>
      <w:commentRangeStart w:id="11"/>
      <w:del w:id="12" w:author="Windows User" w:date="2014-02-03T14:05:00Z">
        <w:r w:rsidRPr="007B1246" w:rsidDel="007B1246">
          <w:rPr>
            <w:highlight w:val="lightGray"/>
          </w:rPr>
          <w:delText xml:space="preserve">Plant wood density strategies themselves have important implications for the physical processes that shape the fluvial environment. Mechanical stiffness of vegetation (plant stiffness modulus) is a key parameter used in calculating Manning’s n, which is a measure of channel roughness and resistance to hydraulic flow </w:delText>
        </w:r>
        <w:r w:rsidRPr="007B1246" w:rsidDel="007B1246">
          <w:rPr>
            <w:highlight w:val="lightGray"/>
            <w:rPrChange w:id="13" w:author="Windows User" w:date="2014-02-03T14:07:00Z">
              <w:rPr>
                <w:highlight w:val="lightGray"/>
              </w:rPr>
            </w:rPrChange>
          </w:rPr>
          <w:fldChar w:fldCharType="begin" w:fldLock="1"/>
        </w:r>
        <w:r w:rsidR="008C666B" w:rsidRPr="007B1246" w:rsidDel="007B1246">
          <w:rPr>
            <w:highlight w:val="lightGray"/>
          </w:rPr>
          <w:delInstrText>ADDIN CSL_CITATION { "citationItems" : [ { "id" : "ITEM-1", "itemData" : { "author" : [ { "dropping-particle" : "", "family" : "J\u00e4rvel\u00e4", "given" : "J", "non-dropping-particle" : "", "parse-names" : false, "suffix" : "" } ], "container-title" : "Journal of Hydrology", "id" : "ITEM-1", "issued" : { "date-parts" : [ [ "2002" ] ] }, "page" : "44-54", "title" : "Flow resistance of flexible and stiff vegetation: a flume study with natural plants", "type" : "article-journal", "volume" : "269" }, "uris" : [ "http://www.mendeley.com/documents/?uuid=f7f04175-7bc4-4cdd-bce6-53e60484dc06" ] } ], "mendeley" : { "previouslyFormattedCitation" : "(J\u00e4rvel\u00e4, 2002)" }, "properties" : { "noteIndex" : 0 }, "schema" : "https://github.com/citation-style-language/schema/raw/master/csl-citation.json" }</w:delInstrText>
        </w:r>
        <w:r w:rsidRPr="007B1246" w:rsidDel="007B1246">
          <w:rPr>
            <w:highlight w:val="lightGray"/>
            <w:rPrChange w:id="14" w:author="Windows User" w:date="2014-02-03T14:07:00Z">
              <w:rPr>
                <w:highlight w:val="lightGray"/>
              </w:rPr>
            </w:rPrChange>
          </w:rPr>
          <w:fldChar w:fldCharType="separate"/>
        </w:r>
        <w:r w:rsidRPr="007B1246" w:rsidDel="007B1246">
          <w:rPr>
            <w:noProof/>
            <w:highlight w:val="lightGray"/>
          </w:rPr>
          <w:delText>(Järvelä, 2002)</w:delText>
        </w:r>
        <w:r w:rsidRPr="007B1246" w:rsidDel="007B1246">
          <w:rPr>
            <w:highlight w:val="lightGray"/>
            <w:rPrChange w:id="15" w:author="Windows User" w:date="2014-02-03T14:07:00Z">
              <w:rPr>
                <w:highlight w:val="lightGray"/>
              </w:rPr>
            </w:rPrChange>
          </w:rPr>
          <w:fldChar w:fldCharType="end"/>
        </w:r>
        <w:r w:rsidRPr="007B1246" w:rsidDel="007B1246">
          <w:rPr>
            <w:highlight w:val="lightGray"/>
          </w:rPr>
          <w:delText xml:space="preserve">. Wood density itself is not typically used by hydrologists to estimate values for plant stiffness moduli (likely because data are not available), but the relationship between wood density and mechanical stiffness makes it a relevant trait to consider when determining the effects of woody vegetation on flow dynamics. Further, to the extent that woody roots provide structural integrity to fluvial landforms such as islands, banks, benches or bars </w:delText>
        </w:r>
        <w:r w:rsidRPr="007B1246" w:rsidDel="007B1246">
          <w:rPr>
            <w:highlight w:val="lightGray"/>
            <w:rPrChange w:id="16" w:author="Windows User" w:date="2014-02-03T14:07:00Z">
              <w:rPr>
                <w:highlight w:val="lightGray"/>
              </w:rPr>
            </w:rPrChange>
          </w:rPr>
          <w:fldChar w:fldCharType="begin" w:fldLock="1"/>
        </w:r>
        <w:r w:rsidR="008C666B" w:rsidRPr="007B1246" w:rsidDel="007B1246">
          <w:rPr>
            <w:highlight w:val="lightGray"/>
          </w:rPr>
          <w:del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"previouslyFormattedCitation" : "(Corenblit et al., 2009)" }, "properties" : { "noteIndex" : 0 }, "schema" : "https://github.com/citation-style-language/schema/raw/master/csl-citation.json" }</w:delInstrText>
        </w:r>
        <w:r w:rsidRPr="007B1246" w:rsidDel="007B1246">
          <w:rPr>
            <w:highlight w:val="lightGray"/>
            <w:rPrChange w:id="17" w:author="Windows User" w:date="2014-02-03T14:07:00Z">
              <w:rPr>
                <w:highlight w:val="lightGray"/>
              </w:rPr>
            </w:rPrChange>
          </w:rPr>
          <w:fldChar w:fldCharType="separate"/>
        </w:r>
        <w:r w:rsidRPr="007B1246" w:rsidDel="007B1246">
          <w:rPr>
            <w:noProof/>
            <w:highlight w:val="lightGray"/>
          </w:rPr>
          <w:delText>(Corenblit et al., 2009)</w:delText>
        </w:r>
        <w:r w:rsidRPr="007B1246" w:rsidDel="007B1246">
          <w:rPr>
            <w:highlight w:val="lightGray"/>
            <w:rPrChange w:id="18" w:author="Windows User" w:date="2014-02-03T14:07:00Z">
              <w:rPr>
                <w:highlight w:val="lightGray"/>
              </w:rPr>
            </w:rPrChange>
          </w:rPr>
          <w:fldChar w:fldCharType="end"/>
        </w:r>
        <w:r w:rsidRPr="007B1246" w:rsidDel="007B1246">
          <w:rPr>
            <w:highlight w:val="lightGray"/>
          </w:rPr>
          <w:delText xml:space="preserve">, root mechanical stiffness will play a role in stabilisation of those landforms. With respect to woody debris-forced geomorphic features such as islands and armoured banks, dense, mechanically stiff wood is likely to confer stability in the face of high energy flows, as well as longevity as a result of resistance to decomposition </w:delText>
        </w:r>
        <w:r w:rsidRPr="007B1246" w:rsidDel="007B1246">
          <w:rPr>
            <w:highlight w:val="lightGray"/>
            <w:rPrChange w:id="19" w:author="Windows User" w:date="2014-02-03T14:07:00Z">
              <w:rPr>
                <w:highlight w:val="lightGray"/>
              </w:rPr>
            </w:rPrChange>
          </w:rPr>
          <w:fldChar w:fldCharType="begin" w:fldLock="1"/>
        </w:r>
        <w:r w:rsidR="008C666B" w:rsidRPr="007B1246" w:rsidDel="007B1246">
          <w:rPr>
            <w:highlight w:val="lightGray"/>
          </w:rPr>
          <w:delInstrText>ADDIN CSL_CITATION { "citationItems" : [ { "id" : "ITEM-1", "itemData" : { "author" : [ { "dropping-particle" : "", "family" : "Gurnell", "given" : "a. M.", "non-dropping-particle" : "", "parse-names" : false, "suffix" : "" }, { "dropping-particle" : "", "family" : "Pie", "given" : "H", "non-dropping-particle" : "", "parse-names" : false, "suffix" : "" }, { "dropping-particle" : "", "family" : "Northwest", "given" : "Pacific", "non-dropping-particle" : "", "parse-names" : false, "suffix" : "" } ], "container-title" : "Freshwater Biology", "id" : "ITEM-1", "issue" : "4", "issued" : { "date-parts" : [ [ "2002" ] ] }, "page" : "601-619", "title" : "Large wood and fluvial processes", "type" : "article-journal", "volume" : "47" }, "uris" : [ "http://www.mendeley.com/documents/?uuid=3f5b022b-6ccd-455c-8b16-3f2500879394" ] }, { "id" : "ITEM-2", "itemData" : { "DOI" : "10.1093/jpe/rtt041", "ISSN" : "1752-9921", "author" : [ { "dropping-particle" : "", "family" : "Mori", "given" : "S.", "non-dropping-particle" : "", "parse-names" : false, "suffix" : "" }, { "dropping-particle" : "", "family" : "Itoh", "given" : "a.", "non-dropping-particle" : "", "parse-names" : false, "suffix" : "" }, { "dropping-particle" : "", "family" : "Nanami", "given" : "S.", "non-dropping-particle" : "", "parse-names" : false, "suffix" : "" }, { "dropping-particle" : "", "family" : "Tan", "given" : "S.", "non-dropping-particle" : "", "parse-names" : false, "suffix" : "" }, { "dropping-particle" : "", "family" : "Chong", "given" : "L.", "non-dropping-particle" : "", "parse-names" : false, "suffix" : "" }, { "dropping-particle" : "", "family" : "Yamakura", "given" : "T.", "non-dropping-particle" : "", "parse-names" : false, "suffix" : "" } ], "container-title" : "Journal of Plant Ecology", "id" : "ITEM-2", "issued" : { "date-parts" : [ [ "2013", "8", "27" ] ] }, "page" : "1-8", "title" : "Effect of wood density and water permeability on wood decomposition rates of 32 Bornean rainforest trees", "type" : "article-journal" }, "uris" : [ "http://www.mendeley.com/documents/?uuid=d327bd2a-554e-4881-90d8-fdf05f11c253" ] } ], "mendeley" : { "previouslyFormattedCitation" : "(Gurnell, Pie, &amp; Northwest, 2002; Mori et al., 2013)" }, "properties" : { "noteIndex" : 0 }, "schema" : "https://github.com/citation-style-language/schema/raw/master/csl-citation.json" }</w:delInstrText>
        </w:r>
        <w:r w:rsidRPr="007B1246" w:rsidDel="007B1246">
          <w:rPr>
            <w:highlight w:val="lightGray"/>
            <w:rPrChange w:id="20" w:author="Windows User" w:date="2014-02-03T14:07:00Z">
              <w:rPr>
                <w:highlight w:val="lightGray"/>
              </w:rPr>
            </w:rPrChange>
          </w:rPr>
          <w:fldChar w:fldCharType="separate"/>
        </w:r>
        <w:r w:rsidRPr="007B1246" w:rsidDel="007B1246">
          <w:rPr>
            <w:noProof/>
            <w:highlight w:val="lightGray"/>
          </w:rPr>
          <w:delText>(Gurnell, Pie, &amp; Northwest, 2002; Mori et al., 2013)</w:delText>
        </w:r>
        <w:r w:rsidRPr="007B1246" w:rsidDel="007B1246">
          <w:rPr>
            <w:highlight w:val="lightGray"/>
            <w:rPrChange w:id="21" w:author="Windows User" w:date="2014-02-03T14:07:00Z">
              <w:rPr>
                <w:highlight w:val="lightGray"/>
              </w:rPr>
            </w:rPrChange>
          </w:rPr>
          <w:fldChar w:fldCharType="end"/>
        </w:r>
        <w:r w:rsidRPr="007B1246" w:rsidDel="007B1246">
          <w:rPr>
            <w:highlight w:val="lightGray"/>
          </w:rPr>
          <w:delText>.</w:delText>
        </w:r>
        <w:commentRangeEnd w:id="11"/>
        <w:r w:rsidR="00577C53" w:rsidRPr="007B1246" w:rsidDel="007B1246">
          <w:rPr>
            <w:rStyle w:val="CommentReference"/>
            <w:highlight w:val="lightGray"/>
          </w:rPr>
          <w:commentReference w:id="11"/>
        </w:r>
      </w:del>
    </w:p>
    <w:p w14:paraId="7685018A" w14:textId="77777777" w:rsidR="007B1246" w:rsidRDefault="00FD6080" w:rsidP="00FD6080">
      <w:pPr>
        <w:spacing w:line="360" w:lineRule="auto"/>
        <w:rPr>
          <w:ins w:id="22" w:author="Windows User" w:date="2014-02-03T14:14:00Z"/>
        </w:rPr>
      </w:pPr>
      <w:r w:rsidRPr="007B1246">
        <w:rPr>
          <w:highlight w:val="lightGray"/>
          <w:rPrChange w:id="23" w:author="Windows User" w:date="2014-02-03T14:07:00Z">
            <w:rPr/>
          </w:rPrChange>
        </w:rPr>
        <w:t xml:space="preserve">In step with growing understanding of the role of woody plant tissue density in the biotic and physical structure of landscapes, the recent decade has seen an increase in understanding of the phylogenetic and environmental patterning of wood density variation. </w:t>
      </w:r>
      <w:commentRangeStart w:id="24"/>
      <w:r w:rsidRPr="007B1246">
        <w:rPr>
          <w:highlight w:val="lightGray"/>
          <w:rPrChange w:id="25" w:author="Windows User" w:date="2014-02-03T14:07:00Z">
            <w:rPr/>
          </w:rPrChange>
        </w:rPr>
        <w:t xml:space="preserve">Phylogenetic analyses across two large wood density datasets </w:t>
      </w:r>
      <w:r w:rsidRPr="007B1246">
        <w:rPr>
          <w:highlight w:val="lightGray"/>
          <w:rPrChange w:id="26" w:author="Windows User" w:date="2014-02-03T14:07:00Z">
            <w:rPr/>
          </w:rPrChange>
        </w:rPr>
        <w:fldChar w:fldCharType="begin" w:fldLock="1"/>
      </w:r>
      <w:r w:rsidR="008C666B" w:rsidRPr="007B1246">
        <w:rPr>
          <w:highlight w:val="lightGray"/>
          <w:rPrChange w:id="27" w:author="Windows User" w:date="2014-02-03T14:07:00Z">
            <w:rPr/>
          </w:rPrChange>
        </w:rPr>
        <w:instrText>ADDIN CSL_CITATION { "citationItems" : [ { "id" : "ITEM-1", "itemData" : { "DOI" : "10.3732/ajb.0900178", "ISSN" : "0002-9122", "PMID" : "21622380", "abstract" : "Woody stems comprise a large biological carbon fraction and determine water transport between roots and leaves; their structure and function can influence both carbon and hydrological cycles. While angiosperm wood anatomy and density determine hydraulic conductivity and mechanical strength, little is known about interrelations across many species. We compiled a global data set comprising two anatomical traits for 3005 woody angiosperms: mean vessel lumen area (\u0100) and number per unit area (N). From these, we calculated vessel lumen fraction (F = \u0100N) and size to number ratio (S = \u0100/N), a new vessel composition index. We examined the extent to which F and S influenced potential sapwood specific stem conductivity (K(S)) and wood density (D; dry mass/fresh volume). F and S varied essentially independently across angiosperms. Variation in K(S) was driven primarily by S, and variation in D was virtually unrelated to F and S. Tissue density outside vessel lumens (D(N)) must predominantly influence D. High S should confer faster K(S) but incur greater freeze-thaw embolism risk. F should also affect K(S), and both F and D(N) should influence mechanical strength, capacitance, and construction costs. Improved theory and quantification are needed to better understand ecological costs and benefits of these three distinct dimensions.", "author" : [ { "dropping-particle" : "", "family" : "Zanne", "given" : "Amy E", "non-dropping-particle" : "", "parse-names" : false, "suffix" : "" }, { "dropping-particle" : "", "family" : "Westoby", "given" : "Mark", "non-dropping-particle" : "", "parse-names" : false, "suffix" : "" }, { "dropping-particle" : "", "family" : "Falster", "given" : "Daniel S", "non-dropping-particle" : "", "parse-names" : false, "suffix" : "" }, { "dropping-particle" : "", "family" : "Ackerly", "given" : "David D", "non-dropping-particle" : "", "parse-names" : false, "suffix" : "" }, { "dropping-particle" : "", "family" : "Loarie", "given" : "Scott R", "non-dropping-particle" : "", "parse-names" : false, "suffix" : "" }, { "dropping-particle" : "", "family" : "Arnold", "given" : "Sarah E J", "non-dropping-particle" : "", "parse-names" : false, "suffix" : "" }, { "dropping-particle" : "", "family" : "Coomes", "given" : "David a", "non-dropping-particle" : "", "parse-names" : false, "suffix" : "" } ], "container-title" : "American Journal of Botany", "id" : "ITEM-1", "issue" : "2", "issued" : { "date-parts" : [ [ "2010", "2" ] ] }, "page" : "207-15", "title" : "Angiosperm wood structure: Global patterns in vessel anatomy and their relation to wood density and potential conductivity.", "type" : "article-journal", "volume" : "97" }, "uris" : [ "http://www.mendeley.com/documents/?uuid=ab8bd139-6bfe-4cbe-b16f-73cd789f2501" ] }, { "id" : "ITEM-2", "itemData" : { "author" : [ { "dropping-particle" : "", "family" : "Swenson", "given" : "NG", "non-dropping-particle" : "", "parse-names" : false, "suffix" : "" }, { "dropping-particle" : "", "family" : "Enquist", "given" : "BJ", "non-dropping-particle" : "", "parse-names" : false, "suffix" : "" } ], "container-title" : "American Journal of Botany", "id" : "ITEM-2", "issue" : "3", "issued" : { "date-parts" : [ [ "2007" ] ] }, "page" : "451-459", "title" : "Ecological and evolutionary determinants of a key plant functional trait: wood density and its community-wide variation across latitude and elevation", "type" : "article-journal", "volume" : "94" }, "uris" : [ "http://www.mendeley.com/documents/?uuid=23df7a9c-de1c-4526-afd8-5318240b5a61" ] } ], "mendeley" : { "previouslyFormattedCitation" : "(Swenson &amp; Enquist, 2007; Zanne et al., 2010)" }, "properties" : { "noteIndex" : 0 }, "schema" : "https://github.com/citation-style-language/schema/raw/master/csl-citation.json" }</w:instrText>
      </w:r>
      <w:r w:rsidRPr="007B1246">
        <w:rPr>
          <w:highlight w:val="lightGray"/>
          <w:rPrChange w:id="28" w:author="Windows User" w:date="2014-02-03T14:07:00Z">
            <w:rPr/>
          </w:rPrChange>
        </w:rPr>
        <w:fldChar w:fldCharType="separate"/>
      </w:r>
      <w:r w:rsidRPr="007B1246">
        <w:rPr>
          <w:noProof/>
          <w:highlight w:val="lightGray"/>
          <w:rPrChange w:id="29" w:author="Windows User" w:date="2014-02-03T14:07:00Z">
            <w:rPr>
              <w:noProof/>
            </w:rPr>
          </w:rPrChange>
        </w:rPr>
        <w:t>(Swenson &amp; Enquist, 2007; Zanne et al., 2010)</w:t>
      </w:r>
      <w:r w:rsidRPr="007B1246">
        <w:rPr>
          <w:highlight w:val="lightGray"/>
          <w:rPrChange w:id="30" w:author="Windows User" w:date="2014-02-03T14:07:00Z">
            <w:rPr/>
          </w:rPrChange>
        </w:rPr>
        <w:fldChar w:fldCharType="end"/>
      </w:r>
      <w:r w:rsidRPr="007B1246">
        <w:rPr>
          <w:highlight w:val="lightGray"/>
          <w:rPrChange w:id="31" w:author="Windows User" w:date="2014-02-03T14:07:00Z">
            <w:rPr/>
          </w:rPrChange>
        </w:rPr>
        <w:t xml:space="preserve"> have shown wood density to be highly conserved, with a large proportion of variation explained at the genus level.  Strong phylogenetic signals in wood density variation have also been found in studies of coastal Californian angiosperms </w:t>
      </w:r>
      <w:r w:rsidRPr="007B1246">
        <w:rPr>
          <w:highlight w:val="lightGray"/>
          <w:rPrChange w:id="32" w:author="Windows User" w:date="2014-02-03T14:07:00Z">
            <w:rPr/>
          </w:rPrChange>
        </w:rPr>
        <w:fldChar w:fldCharType="begin" w:fldLock="1"/>
      </w:r>
      <w:r w:rsidR="008C666B" w:rsidRPr="007B1246">
        <w:rPr>
          <w:highlight w:val="lightGray"/>
          <w:rPrChange w:id="33" w:author="Windows User" w:date="2014-02-03T14:07:00Z">
            <w:rPr/>
          </w:rPrChange>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"previouslyFormattedCitation" : "(Preston, Cornwell, &amp; Denoyer, 2006)" }, "properties" : { "noteIndex" : 0 }, "schema" : "https://github.com/citation-style-language/schema/raw/master/csl-citation.json" }</w:instrText>
      </w:r>
      <w:r w:rsidRPr="007B1246">
        <w:rPr>
          <w:highlight w:val="lightGray"/>
          <w:rPrChange w:id="34" w:author="Windows User" w:date="2014-02-03T14:07:00Z">
            <w:rPr/>
          </w:rPrChange>
        </w:rPr>
        <w:fldChar w:fldCharType="separate"/>
      </w:r>
      <w:r w:rsidRPr="007B1246">
        <w:rPr>
          <w:noProof/>
          <w:highlight w:val="lightGray"/>
          <w:rPrChange w:id="35" w:author="Windows User" w:date="2014-02-03T14:07:00Z">
            <w:rPr>
              <w:noProof/>
            </w:rPr>
          </w:rPrChange>
        </w:rPr>
        <w:t>(Preston, Cornwell, &amp; Denoyer, 2006)</w:t>
      </w:r>
      <w:r w:rsidRPr="007B1246">
        <w:rPr>
          <w:highlight w:val="lightGray"/>
          <w:rPrChange w:id="36" w:author="Windows User" w:date="2014-02-03T14:07:00Z">
            <w:rPr/>
          </w:rPrChange>
        </w:rPr>
        <w:fldChar w:fldCharType="end"/>
      </w:r>
      <w:r w:rsidRPr="007B1246">
        <w:rPr>
          <w:highlight w:val="lightGray"/>
          <w:rPrChange w:id="37" w:author="Windows User" w:date="2014-02-03T14:07:00Z">
            <w:rPr/>
          </w:rPrChange>
        </w:rPr>
        <w:t xml:space="preserve"> and Florida oaks </w:t>
      </w:r>
      <w:r w:rsidRPr="007B1246">
        <w:rPr>
          <w:highlight w:val="lightGray"/>
          <w:rPrChange w:id="38" w:author="Windows User" w:date="2014-02-03T14:07:00Z">
            <w:rPr/>
          </w:rPrChange>
        </w:rPr>
        <w:fldChar w:fldCharType="begin" w:fldLock="1"/>
      </w:r>
      <w:r w:rsidR="008C666B" w:rsidRPr="007B1246">
        <w:rPr>
          <w:highlight w:val="lightGray"/>
          <w:rPrChange w:id="39" w:author="Windows User" w:date="2014-02-03T14:07:00Z">
            <w:rPr/>
          </w:rPrChange>
        </w:rPr>
        <w:instrText>ADDIN CSL_CITATION { "citationItems" : [ { "id" : "ITEM-1", "itemData" : { "author" : [ { "dropping-particle" : "", "family" : "Cavender-Bares", "given" : "J", "non-dropping-particle" : "", "parse-names" : false, "suffix" : "" }, { "dropping-particle" : "", "family" : "Kitajima", "given" : "K", "non-dropping-particle" : "", "parse-names" : false, "suffix" : "" }, { "dropping-particle" : "", "family" : "Bazzaz", "given" : "FA", "non-dropping-particle" : "", "parse-names" : false, "suffix" : "" } ], "container-title" : "Ecological Monographs", "id" : "ITEM-1", "issue" : "4", "issued" : { "date-parts" : [ [ "2004" ] ] }, "page" : "635-662", "title" : "Multiple trait associations in relation to habitat differentiation among 17 Floridian oak species", "type" : "article-journal", "volume" : "74" }, "uris" : [ "http://www.mendeley.com/documents/?uuid=2fe1a595-3d6e-4ea1-a96d-9c86829520bf" ] } ], "mendeley" : { "previouslyFormattedCitation" : "(Cavender-Bares, Kitajima, &amp; Bazzaz, 2004)" }, "properties" : { "noteIndex" : 0 }, "schema" : "https://github.com/citation-style-language/schema/raw/master/csl-citation.json" }</w:instrText>
      </w:r>
      <w:r w:rsidRPr="007B1246">
        <w:rPr>
          <w:highlight w:val="lightGray"/>
          <w:rPrChange w:id="40" w:author="Windows User" w:date="2014-02-03T14:07:00Z">
            <w:rPr/>
          </w:rPrChange>
        </w:rPr>
        <w:fldChar w:fldCharType="separate"/>
      </w:r>
      <w:r w:rsidRPr="007B1246">
        <w:rPr>
          <w:noProof/>
          <w:highlight w:val="lightGray"/>
          <w:rPrChange w:id="41" w:author="Windows User" w:date="2014-02-03T14:07:00Z">
            <w:rPr>
              <w:noProof/>
            </w:rPr>
          </w:rPrChange>
        </w:rPr>
        <w:t>(Cavender-Bares, Kitajima, &amp; Bazzaz, 2004)</w:t>
      </w:r>
      <w:r w:rsidRPr="007B1246">
        <w:rPr>
          <w:highlight w:val="lightGray"/>
          <w:rPrChange w:id="42" w:author="Windows User" w:date="2014-02-03T14:07:00Z">
            <w:rPr/>
          </w:rPrChange>
        </w:rPr>
        <w:fldChar w:fldCharType="end"/>
      </w:r>
      <w:r w:rsidRPr="007B1246">
        <w:rPr>
          <w:highlight w:val="lightGray"/>
          <w:rPrChange w:id="43" w:author="Windows User" w:date="2014-02-03T14:07:00Z">
            <w:rPr/>
          </w:rPrChange>
        </w:rPr>
        <w:t>.</w:t>
      </w:r>
      <w:commentRangeEnd w:id="24"/>
      <w:r w:rsidR="00577C53" w:rsidRPr="007B1246">
        <w:rPr>
          <w:rStyle w:val="CommentReference"/>
          <w:highlight w:val="lightGray"/>
          <w:rPrChange w:id="44" w:author="Windows User" w:date="2014-02-03T14:07:00Z">
            <w:rPr>
              <w:rStyle w:val="CommentReference"/>
            </w:rPr>
          </w:rPrChange>
        </w:rPr>
        <w:commentReference w:id="24"/>
      </w:r>
      <w:del w:id="45" w:author="Windows User" w:date="2014-02-03T11:47:00Z">
        <w:r w:rsidRPr="007B1246" w:rsidDel="00016574">
          <w:rPr>
            <w:highlight w:val="lightGray"/>
            <w:rPrChange w:id="46" w:author="Windows User" w:date="2014-02-03T14:07:00Z">
              <w:rPr/>
            </w:rPrChange>
          </w:rPr>
          <w:delText xml:space="preserve"> .</w:delText>
        </w:r>
      </w:del>
      <w:r>
        <w:t xml:space="preserve"> </w:t>
      </w:r>
    </w:p>
    <w:p w14:paraId="755F619F" w14:textId="77777777" w:rsidR="001A6492" w:rsidRDefault="001A6492" w:rsidP="00FD6080">
      <w:pPr>
        <w:spacing w:line="360" w:lineRule="auto"/>
        <w:rPr>
          <w:ins w:id="47" w:author="Windows User" w:date="2014-02-16T15:09:00Z"/>
          <w:highlight w:val="yellow"/>
        </w:rPr>
      </w:pPr>
      <w:bookmarkStart w:id="48" w:name="_GoBack"/>
      <w:bookmarkEnd w:id="48"/>
    </w:p>
    <w:p w14:paraId="4BDB8547" w14:textId="6F88C750" w:rsidR="005979FB" w:rsidRPr="000B498C" w:rsidDel="005979FB" w:rsidRDefault="00FD6080">
      <w:pPr>
        <w:spacing w:line="360" w:lineRule="auto"/>
        <w:rPr>
          <w:del w:id="49" w:author="Windows User" w:date="2014-02-03T11:53:00Z"/>
          <w:highlight w:val="yellow"/>
          <w:rPrChange w:id="50" w:author="Windows User" w:date="2014-03-03T16:53:00Z">
            <w:rPr>
              <w:del w:id="51" w:author="Windows User" w:date="2014-02-03T11:53:00Z"/>
            </w:rPr>
          </w:rPrChange>
        </w:rPr>
      </w:pPr>
      <w:r>
        <w:lastRenderedPageBreak/>
        <w:t>Some studies (</w:t>
      </w:r>
      <w:proofErr w:type="spellStart"/>
      <w:r>
        <w:fldChar w:fldCharType="begin" w:fldLock="1"/>
      </w:r>
      <w:r w:rsidR="008C666B">
        <w:instrText>ADDIN CSL_CITATION { "citationItems" : [ { "id" : "ITEM-1", "itemData" : { "author" : [ { "dropping-particle" : "", "family" : "Weimann", "given" : "MC", "non-dropping-particle" : "", "parse-names" : false, "suffix" : "" }, { "dropping-particle" : "", "family" : "Williamson", "given" : "GB", "non-dropping-particle" : "", "parse-names" : false, "suffix" : "" } ], "container-title" : "Wood and Fiber Science", "id" : "ITEM-1", "issue" : "1", "issued" : { "date-parts" : [ [ "2002" ] ] }, "page" : "96-107", "title" : "Geographic variation in wood specific gravity: effects of latitude, temperature and precipitation", "type" : "article-journal", "volume" : "34" }, "uris" : [ "http://www.mendeley.com/documents/?uuid=dd959046-ae69-4011-a05b-c4a8606fb7dc" ] } ], "mendeley" : { "manualFormatting" : "Weimann &amp; Williamson, 2002", "previouslyFormattedCitation" : "(Weimann &amp; Williamson, 2002)" }, "properties" : { "noteIndex" : 0 }, "schema" : "https://github.com/citation-style-language/schema/raw/master/csl-citation.json" }</w:instrText>
      </w:r>
      <w:r>
        <w:fldChar w:fldCharType="separate"/>
      </w:r>
      <w:r w:rsidRPr="00D235E0">
        <w:rPr>
          <w:noProof/>
        </w:rPr>
        <w:t>Weimann</w:t>
      </w:r>
      <w:proofErr w:type="spellEnd"/>
      <w:r w:rsidRPr="00D235E0">
        <w:rPr>
          <w:noProof/>
        </w:rPr>
        <w:t xml:space="preserve"> &amp; Williamson</w:t>
      </w:r>
      <w:r>
        <w:rPr>
          <w:noProof/>
        </w:rPr>
        <w:t>,</w:t>
      </w:r>
      <w:r w:rsidRPr="00D235E0">
        <w:rPr>
          <w:noProof/>
        </w:rPr>
        <w:t xml:space="preserve"> 2002</w:t>
      </w:r>
      <w:r>
        <w:fldChar w:fldCharType="end"/>
      </w:r>
      <w:r>
        <w:t xml:space="preserve">; </w:t>
      </w:r>
      <w:r>
        <w:fldChar w:fldCharType="begin" w:fldLock="1"/>
      </w:r>
      <w:r w:rsidR="008C666B">
        <w:instrText>ADDIN CSL_CITATION { "citationItems" : [ { "id" : "ITEM-1", "itemData" : { "author" : [ { "dropping-particle" : "", "family" : "Swenson", "given" : "NG", "non-dropping-particle" : "", "parse-names" : false, "suffix" : "" }, { "dropping-particle" : "", "family" : "Enquist", "given" : "BJ", "non-dropping-particle" : "", "parse-names" : false, "suffix" : "" } ], "container-title" : "American Journal of Botany", "id" : "ITEM-1", "issue" : "3", "issued" : { "date-parts" : [ [ "2007" ] ] }, "page" : "451-459", "title" : "Ecological and evolutionary determinants of a key plant functional trait: wood density and its community-wide variation across latitude and elevation", "type" : "article-journal", "volume" : "94" }, "uris" : [ "http://www.mendeley.com/documents/?uuid=23df7a9c-de1c-4526-afd8-5318240b5a61" ] } ], "mendeley" : { "manualFormatting" : "Swenson &amp; Enquist, 2007)", "previouslyFormattedCitation" : "(Swenson &amp; Enquist, 2007)" }, "properties" : { "noteIndex" : 0 }, "schema" : "https://github.com/citation-style-language/schema/raw/master/csl-citation.json" }</w:instrText>
      </w:r>
      <w:r>
        <w:fldChar w:fldCharType="separate"/>
      </w:r>
      <w:r>
        <w:rPr>
          <w:noProof/>
        </w:rPr>
        <w:t xml:space="preserve">Swenson &amp; Enquist, </w:t>
      </w:r>
      <w:r w:rsidRPr="00A82F74">
        <w:rPr>
          <w:noProof/>
        </w:rPr>
        <w:t>2007)</w:t>
      </w:r>
      <w:r>
        <w:fldChar w:fldCharType="end"/>
      </w:r>
      <w:r>
        <w:t>, found little relationship between wood density and rainfall while others (</w:t>
      </w:r>
      <w:r>
        <w:fldChar w:fldCharType="begin" w:fldLock="1"/>
      </w:r>
      <w:r w:rsidR="008C666B">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"mendeley" : { "manualFormatting" : "Mart\u00ednez-Cabrera, Jones, Espino, &amp; Schenk, 2009", "previouslyFormattedCitation" : "(Mart\u00ednez-Cabrera, Jones, Espino, &amp; Schenk, 2009)" }, "properties" : { "noteIndex" : 0 }, "schema" : "https://github.com/citation-style-language/schema/raw/master/csl-citation.json" }</w:instrText>
      </w:r>
      <w:r>
        <w:fldChar w:fldCharType="separate"/>
      </w:r>
      <w:r w:rsidRPr="00A82F74">
        <w:rPr>
          <w:noProof/>
        </w:rPr>
        <w:t>Martínez-C</w:t>
      </w:r>
      <w:r>
        <w:rPr>
          <w:noProof/>
        </w:rPr>
        <w:t xml:space="preserve">abrera, Jones, Espino, &amp; Schenk, </w:t>
      </w:r>
      <w:r w:rsidRPr="00A82F74">
        <w:rPr>
          <w:noProof/>
        </w:rPr>
        <w:t>2009</w:t>
      </w:r>
      <w:r>
        <w:fldChar w:fldCharType="end"/>
      </w:r>
      <w:r>
        <w:t xml:space="preserve">; </w:t>
      </w:r>
      <w:r>
        <w:fldChar w:fldCharType="begin" w:fldLock="1"/>
      </w:r>
      <w:r w:rsidR="008C666B">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"manualFormatting" : "Preston et al., 2006", "previouslyFormattedCitation" : "(Preston et al., 2006)" }, "properties" : { "noteIndex" : 0 }, "schema" : "https://github.com/citation-style-language/schema/raw/master/csl-citation.json" }</w:instrText>
      </w:r>
      <w:r>
        <w:fldChar w:fldCharType="separate"/>
      </w:r>
      <w:r w:rsidRPr="00A82F74">
        <w:rPr>
          <w:noProof/>
        </w:rPr>
        <w:t>Preston et al.</w:t>
      </w:r>
      <w:r>
        <w:rPr>
          <w:noProof/>
        </w:rPr>
        <w:t>,</w:t>
      </w:r>
      <w:r w:rsidRPr="00A82F74">
        <w:rPr>
          <w:noProof/>
        </w:rPr>
        <w:t xml:space="preserve"> 2006</w:t>
      </w:r>
      <w:r>
        <w:fldChar w:fldCharType="end"/>
      </w:r>
      <w:r>
        <w:t xml:space="preserve">), found that wood density was correlated with mean annual precipitation across a transcontinental gradient, and with soil moisture, respectively. </w:t>
      </w:r>
      <w:ins w:id="52" w:author="Windows User" w:date="2014-02-17T12:43:00Z">
        <w:r w:rsidR="00895F63">
          <w:t>High w</w:t>
        </w:r>
      </w:ins>
      <w:ins w:id="53" w:author="Windows User" w:date="2014-02-17T12:18:00Z">
        <w:r w:rsidR="00895F63">
          <w:rPr>
            <w:highlight w:val="yellow"/>
          </w:rPr>
          <w:t xml:space="preserve">ood density, along with </w:t>
        </w:r>
      </w:ins>
      <w:ins w:id="54" w:author="Windows User" w:date="2014-02-17T12:42:00Z">
        <w:r w:rsidR="00895F63">
          <w:rPr>
            <w:highlight w:val="yellow"/>
          </w:rPr>
          <w:t xml:space="preserve">low </w:t>
        </w:r>
      </w:ins>
      <w:ins w:id="55" w:author="Windows User" w:date="2014-02-17T12:18:00Z">
        <w:r w:rsidR="00B7232F">
          <w:rPr>
            <w:highlight w:val="yellow"/>
          </w:rPr>
          <w:t xml:space="preserve">SLA and </w:t>
        </w:r>
      </w:ins>
      <w:ins w:id="56" w:author="Windows User" w:date="2014-02-17T12:42:00Z">
        <w:r w:rsidR="00895F63">
          <w:rPr>
            <w:highlight w:val="yellow"/>
          </w:rPr>
          <w:t xml:space="preserve">low </w:t>
        </w:r>
      </w:ins>
      <w:ins w:id="57" w:author="Windows User" w:date="2014-02-17T12:18:00Z">
        <w:r w:rsidR="00B7232F">
          <w:rPr>
            <w:highlight w:val="yellow"/>
          </w:rPr>
          <w:t>maximum height</w:t>
        </w:r>
      </w:ins>
      <w:ins w:id="58" w:author="Windows User" w:date="2014-02-17T12:42:00Z">
        <w:r w:rsidR="00895F63">
          <w:rPr>
            <w:highlight w:val="yellow"/>
          </w:rPr>
          <w:t>,</w:t>
        </w:r>
      </w:ins>
      <w:ins w:id="59" w:author="Windows User" w:date="2014-02-17T12:18:00Z">
        <w:r w:rsidR="00B7232F">
          <w:rPr>
            <w:highlight w:val="yellow"/>
          </w:rPr>
          <w:t xml:space="preserve"> </w:t>
        </w:r>
      </w:ins>
      <w:ins w:id="60" w:author="Windows User" w:date="2014-02-17T12:42:00Z">
        <w:r w:rsidR="00895F63">
          <w:rPr>
            <w:highlight w:val="yellow"/>
          </w:rPr>
          <w:t>has been</w:t>
        </w:r>
      </w:ins>
      <w:ins w:id="61" w:author="Windows User" w:date="2014-02-17T12:41:00Z">
        <w:r w:rsidR="00895F63">
          <w:rPr>
            <w:highlight w:val="yellow"/>
          </w:rPr>
          <w:t xml:space="preserve"> </w:t>
        </w:r>
      </w:ins>
      <w:ins w:id="62" w:author="Windows User" w:date="2014-02-17T12:42:00Z">
        <w:r w:rsidR="00895F63">
          <w:rPr>
            <w:highlight w:val="yellow"/>
          </w:rPr>
          <w:t>associated with</w:t>
        </w:r>
      </w:ins>
      <w:ins w:id="63" w:author="Windows User" w:date="2014-02-17T12:43:00Z">
        <w:r w:rsidR="00895F63">
          <w:rPr>
            <w:highlight w:val="yellow"/>
          </w:rPr>
          <w:t xml:space="preserve"> environmental</w:t>
        </w:r>
      </w:ins>
      <w:ins w:id="64" w:author="Windows User" w:date="2014-02-17T12:42:00Z">
        <w:r w:rsidR="00895F63">
          <w:rPr>
            <w:highlight w:val="yellow"/>
          </w:rPr>
          <w:t xml:space="preserve"> stress tolerance and conservative use of resources</w:t>
        </w:r>
      </w:ins>
      <w:ins w:id="65" w:author="Windows User" w:date="2014-02-17T12:43:00Z">
        <w:r w:rsidR="00895F63" w:rsidRPr="00B44641">
          <w:rPr>
            <w:b/>
            <w:highlight w:val="yellow"/>
            <w:rPrChange w:id="66" w:author="Windows User" w:date="2014-02-17T12:45:00Z">
              <w:rPr>
                <w:highlight w:val="yellow"/>
              </w:rPr>
            </w:rPrChange>
          </w:rPr>
          <w:t xml:space="preserve"> (Reich et al 2003, </w:t>
        </w:r>
        <w:proofErr w:type="spellStart"/>
        <w:r w:rsidR="00895F63" w:rsidRPr="00B44641">
          <w:rPr>
            <w:b/>
            <w:highlight w:val="yellow"/>
            <w:rPrChange w:id="67" w:author="Windows User" w:date="2014-02-17T12:45:00Z">
              <w:rPr>
                <w:highlight w:val="yellow"/>
              </w:rPr>
            </w:rPrChange>
          </w:rPr>
          <w:t>Westoby</w:t>
        </w:r>
        <w:proofErr w:type="spellEnd"/>
        <w:r w:rsidR="00895F63" w:rsidRPr="00B44641">
          <w:rPr>
            <w:b/>
            <w:highlight w:val="yellow"/>
            <w:rPrChange w:id="68" w:author="Windows User" w:date="2014-02-17T12:45:00Z">
              <w:rPr>
                <w:highlight w:val="yellow"/>
              </w:rPr>
            </w:rPrChange>
          </w:rPr>
          <w:t xml:space="preserve"> LHS</w:t>
        </w:r>
      </w:ins>
      <w:ins w:id="69" w:author="Windows User" w:date="2014-02-17T12:44:00Z">
        <w:r w:rsidR="00D308DF" w:rsidRPr="00B44641">
          <w:rPr>
            <w:b/>
            <w:highlight w:val="yellow"/>
            <w:rPrChange w:id="70" w:author="Windows User" w:date="2014-02-17T12:45:00Z">
              <w:rPr>
                <w:highlight w:val="yellow"/>
              </w:rPr>
            </w:rPrChange>
          </w:rPr>
          <w:t xml:space="preserve"> 1998, Swenson &amp; </w:t>
        </w:r>
        <w:proofErr w:type="spellStart"/>
        <w:r w:rsidR="00D308DF" w:rsidRPr="00B44641">
          <w:rPr>
            <w:b/>
            <w:highlight w:val="yellow"/>
            <w:rPrChange w:id="71" w:author="Windows User" w:date="2014-02-17T12:45:00Z">
              <w:rPr>
                <w:highlight w:val="yellow"/>
              </w:rPr>
            </w:rPrChange>
          </w:rPr>
          <w:t>Enquist</w:t>
        </w:r>
        <w:proofErr w:type="spellEnd"/>
        <w:r w:rsidR="00D308DF" w:rsidRPr="00B44641">
          <w:rPr>
            <w:b/>
            <w:highlight w:val="yellow"/>
            <w:rPrChange w:id="72" w:author="Windows User" w:date="2014-02-17T12:45:00Z">
              <w:rPr>
                <w:highlight w:val="yellow"/>
              </w:rPr>
            </w:rPrChange>
          </w:rPr>
          <w:t xml:space="preserve"> 2007)</w:t>
        </w:r>
      </w:ins>
      <w:ins w:id="73" w:author="Windows User" w:date="2014-02-17T12:18:00Z">
        <w:r w:rsidR="00B7232F" w:rsidRPr="00B44641">
          <w:rPr>
            <w:b/>
            <w:highlight w:val="yellow"/>
            <w:rPrChange w:id="74" w:author="Windows User" w:date="2014-02-17T12:45:00Z">
              <w:rPr>
                <w:highlight w:val="yellow"/>
              </w:rPr>
            </w:rPrChange>
          </w:rPr>
          <w:t xml:space="preserve">. </w:t>
        </w:r>
      </w:ins>
      <w:r>
        <w:t xml:space="preserve">For riparian plants, fluctuations in soil moisture driven primarily by hydrological patterns may </w:t>
      </w:r>
      <w:ins w:id="75" w:author="Windows User" w:date="2014-02-17T12:18:00Z">
        <w:r w:rsidR="00B7232F">
          <w:t xml:space="preserve">therefore </w:t>
        </w:r>
      </w:ins>
      <w:r>
        <w:t xml:space="preserve">be an important driver of variation in wood density. </w:t>
      </w:r>
      <w:r w:rsidRPr="007B1246">
        <w:rPr>
          <w:highlight w:val="lightGray"/>
          <w:rPrChange w:id="76" w:author="Windows User" w:date="2014-02-03T14:10:00Z">
            <w:rPr/>
          </w:rPrChange>
        </w:rPr>
        <w:t>More basic investigations of the functional ecology of wood density are needed, particularly outside of the tropical rainforest systems that dominate the current literature.</w:t>
      </w:r>
      <w:r>
        <w:t xml:space="preserve"> </w:t>
      </w:r>
      <w:moveToRangeStart w:id="77" w:author="Windows User" w:date="2014-02-03T11:53:00Z" w:name="move379191735"/>
      <w:moveTo w:id="78" w:author="Windows User" w:date="2014-02-03T11:53:00Z">
        <w:del w:id="79" w:author="Windows User" w:date="2014-03-03T16:53:00Z">
          <w:r w:rsidR="005979FB" w:rsidRPr="00CC0D64" w:rsidDel="000B498C">
            <w:rPr>
              <w:color w:val="2E74B5" w:themeColor="accent1" w:themeShade="BF"/>
              <w:highlight w:val="lightGray"/>
              <w:lang w:val="en-US"/>
              <w:rPrChange w:id="80" w:author="Windows User" w:date="2014-02-17T12:07:00Z">
                <w:rPr>
                  <w:color w:val="2E74B5" w:themeColor="accent1" w:themeShade="BF"/>
                  <w:lang w:val="en-US"/>
                </w:rPr>
              </w:rPrChange>
            </w:rPr>
            <w:delText>Strong gradients between river systems of disturbance and water availability also make riparian environments particularly amenable to functional approaches to community ecology. In particular, it would be instructive to identify patterns of environmental filtering and ecological specialization over gradients of increasingly harsh conditions.</w:delText>
          </w:r>
        </w:del>
      </w:moveTo>
    </w:p>
    <w:moveToRangeEnd w:id="77"/>
    <w:p w14:paraId="69505C60" w14:textId="077960F4" w:rsidR="005979FB" w:rsidRDefault="005979FB">
      <w:pPr>
        <w:spacing w:line="360" w:lineRule="auto"/>
      </w:pPr>
    </w:p>
    <w:p w14:paraId="7B279697" w14:textId="5DFCF19D" w:rsidR="00FD6080" w:rsidRDefault="00B02BE1" w:rsidP="00FD6080">
      <w:pPr>
        <w:spacing w:line="360" w:lineRule="auto"/>
      </w:pPr>
      <w:del w:id="81" w:author="Windows User" w:date="2014-02-03T11:52:00Z">
        <w:r w:rsidRPr="009C7872" w:rsidDel="005979FB">
          <w:rPr>
            <w:highlight w:val="yellow"/>
          </w:rPr>
          <w:delText>Flooding disturbance and fluctuations in water availability do</w:delText>
        </w:r>
        <w:r w:rsidR="009C7872" w:rsidRPr="009C7872" w:rsidDel="005979FB">
          <w:rPr>
            <w:highlight w:val="yellow"/>
          </w:rPr>
          <w:delText>minate the riparian environment</w:delText>
        </w:r>
        <w:r w:rsidRPr="009C7872" w:rsidDel="005979FB">
          <w:rPr>
            <w:highlight w:val="yellow"/>
          </w:rPr>
          <w:delText xml:space="preserve">. </w:delText>
        </w:r>
      </w:del>
      <w:r w:rsidR="009C7872" w:rsidRPr="009C7872">
        <w:rPr>
          <w:highlight w:val="yellow"/>
        </w:rPr>
        <w:t xml:space="preserve">In the sense that woody tissue determines plant responses to these </w:t>
      </w:r>
      <w:del w:id="82" w:author="Windows User" w:date="2014-02-03T11:51:00Z">
        <w:r w:rsidR="009C7872" w:rsidRPr="009C7872" w:rsidDel="005979FB">
          <w:rPr>
            <w:highlight w:val="yellow"/>
          </w:rPr>
          <w:delText>conditions</w:delText>
        </w:r>
      </w:del>
      <w:ins w:id="83" w:author="Windows User" w:date="2014-02-03T11:51:00Z">
        <w:r w:rsidR="005979FB">
          <w:rPr>
            <w:highlight w:val="yellow"/>
          </w:rPr>
          <w:t>to flooding disturbance and fluctuations in water availability</w:t>
        </w:r>
      </w:ins>
      <w:r w:rsidR="009C7872" w:rsidRPr="009C7872">
        <w:rPr>
          <w:highlight w:val="yellow"/>
        </w:rPr>
        <w:t>, wood density</w:t>
      </w:r>
      <w:r w:rsidRPr="009C7872">
        <w:rPr>
          <w:highlight w:val="yellow"/>
        </w:rPr>
        <w:t xml:space="preserve"> </w:t>
      </w:r>
      <w:r w:rsidR="009C7872" w:rsidRPr="009C7872">
        <w:rPr>
          <w:highlight w:val="yellow"/>
        </w:rPr>
        <w:t>is likely to be the primary</w:t>
      </w:r>
      <w:r w:rsidRPr="009C7872">
        <w:rPr>
          <w:highlight w:val="yellow"/>
        </w:rPr>
        <w:t xml:space="preserve"> indicator of </w:t>
      </w:r>
      <w:r w:rsidR="009C7872" w:rsidRPr="009C7872">
        <w:rPr>
          <w:highlight w:val="yellow"/>
        </w:rPr>
        <w:t xml:space="preserve">riparian woody plant </w:t>
      </w:r>
      <w:r w:rsidRPr="009C7872">
        <w:rPr>
          <w:highlight w:val="yellow"/>
        </w:rPr>
        <w:t>ecological</w:t>
      </w:r>
      <w:r w:rsidR="009C7872" w:rsidRPr="009C7872">
        <w:rPr>
          <w:highlight w:val="yellow"/>
        </w:rPr>
        <w:t xml:space="preserve"> strategy</w:t>
      </w:r>
      <w:r w:rsidRPr="009C7872">
        <w:rPr>
          <w:highlight w:val="yellow"/>
        </w:rPr>
        <w:t>.</w:t>
      </w:r>
      <w:r>
        <w:t xml:space="preserve"> </w:t>
      </w:r>
      <w:r w:rsidR="00FD6080">
        <w:t xml:space="preserve">Here we consider variation in wood density of dominant woody riparian plant species over a range of hydrological conditions, across 15 riparian sites within south-eastern Australia. </w:t>
      </w:r>
      <w:r w:rsidR="00FD6080" w:rsidRPr="00B02BE1">
        <w:rPr>
          <w:highlight w:val="lightGray"/>
        </w:rPr>
        <w:t xml:space="preserve">We </w:t>
      </w:r>
      <w:ins w:id="84" w:author="Windows User" w:date="2014-02-03T11:45:00Z">
        <w:r w:rsidR="009C7872">
          <w:rPr>
            <w:highlight w:val="lightGray"/>
          </w:rPr>
          <w:t xml:space="preserve">sought to </w:t>
        </w:r>
      </w:ins>
      <w:del w:id="85" w:author="Windows User" w:date="2014-02-03T11:45:00Z">
        <w:r w:rsidR="00FD6080" w:rsidRPr="00B02BE1" w:rsidDel="009C7872">
          <w:rPr>
            <w:highlight w:val="lightGray"/>
          </w:rPr>
          <w:delText xml:space="preserve">used the hydrological framework developed by Kennard et al. (2010) to </w:delText>
        </w:r>
      </w:del>
      <w:r w:rsidR="00FD6080" w:rsidRPr="00B02BE1">
        <w:rPr>
          <w:highlight w:val="lightGray"/>
        </w:rPr>
        <w:t>address the following questions:</w:t>
      </w:r>
      <w:r w:rsidR="00FD6080">
        <w:t xml:space="preserve">  (</w:t>
      </w:r>
      <w:r w:rsidR="00BD4329">
        <w:t>1</w:t>
      </w:r>
      <w:r w:rsidR="00FD6080">
        <w:t xml:space="preserve">) do riparian vegetation communities along </w:t>
      </w:r>
      <w:proofErr w:type="spellStart"/>
      <w:r w:rsidR="00FD6080">
        <w:t>hydrologically</w:t>
      </w:r>
      <w:proofErr w:type="spellEnd"/>
      <w:r w:rsidR="00FD6080">
        <w:t xml:space="preserve"> distinct classes of river exhibit differences in wood density? </w:t>
      </w:r>
      <w:r w:rsidR="00BD4329">
        <w:t xml:space="preserve">(2) </w:t>
      </w:r>
      <w:proofErr w:type="gramStart"/>
      <w:r w:rsidR="00BD4329">
        <w:t>is</w:t>
      </w:r>
      <w:proofErr w:type="gramEnd"/>
      <w:r w:rsidR="00BD4329">
        <w:t xml:space="preserve"> wood density related to the frequency and magnitude of flood disturbance? (3) </w:t>
      </w:r>
      <w:proofErr w:type="gramStart"/>
      <w:r w:rsidR="00BD4329">
        <w:t>is</w:t>
      </w:r>
      <w:proofErr w:type="gramEnd"/>
      <w:r w:rsidR="00BD4329">
        <w:t xml:space="preserve"> wood density related to </w:t>
      </w:r>
      <w:ins w:id="86" w:author="Windows User" w:date="2014-03-03T16:53:00Z">
        <w:r w:rsidR="000B498C">
          <w:t xml:space="preserve">predictability of </w:t>
        </w:r>
      </w:ins>
      <w:r w:rsidR="00BD4329">
        <w:t xml:space="preserve">water availability in the riparian zone? </w:t>
      </w:r>
      <w:del w:id="87" w:author="Windows User" w:date="2014-02-03T11:48:00Z">
        <w:r w:rsidR="00FD6080" w:rsidDel="00016574">
          <w:delText xml:space="preserve">and </w:delText>
        </w:r>
      </w:del>
      <w:ins w:id="88" w:author="Windows User" w:date="2014-02-03T11:48:00Z">
        <w:r w:rsidR="005979FB">
          <w:t xml:space="preserve">Further, we develop </w:t>
        </w:r>
      </w:ins>
      <w:ins w:id="89" w:author="Windows User" w:date="2014-02-03T11:49:00Z">
        <w:r w:rsidR="00016574">
          <w:t xml:space="preserve">method </w:t>
        </w:r>
      </w:ins>
      <w:ins w:id="90" w:author="Windows User" w:date="2014-02-03T11:55:00Z">
        <w:r w:rsidR="005979FB">
          <w:t xml:space="preserve">based on Trait Gradient Analysis </w:t>
        </w:r>
      </w:ins>
      <w:ins w:id="91" w:author="Windows User" w:date="2014-02-03T11:48:00Z">
        <w:r w:rsidR="00016574">
          <w:t xml:space="preserve">to ask: </w:t>
        </w:r>
      </w:ins>
      <w:r w:rsidR="00FD6080" w:rsidRPr="00BD4329">
        <w:rPr>
          <w:highlight w:val="yellow"/>
        </w:rPr>
        <w:t>(</w:t>
      </w:r>
      <w:r w:rsidR="00BD4329" w:rsidRPr="00BD4329">
        <w:rPr>
          <w:highlight w:val="yellow"/>
        </w:rPr>
        <w:t>4</w:t>
      </w:r>
      <w:r w:rsidR="00FD6080" w:rsidRPr="00BD4329">
        <w:rPr>
          <w:highlight w:val="yellow"/>
        </w:rPr>
        <w:t xml:space="preserve">) </w:t>
      </w:r>
      <w:r w:rsidR="00BD4329" w:rsidRPr="00BD4329">
        <w:rPr>
          <w:highlight w:val="yellow"/>
        </w:rPr>
        <w:t xml:space="preserve">do strong hydrological conditions induce specialisation in ecological strategy, as </w:t>
      </w:r>
      <w:del w:id="92" w:author="Windows User" w:date="2014-02-03T11:46:00Z">
        <w:r w:rsidR="00BD4329" w:rsidRPr="00BD4329" w:rsidDel="009C7872">
          <w:rPr>
            <w:highlight w:val="yellow"/>
          </w:rPr>
          <w:delText xml:space="preserve">demonstrated </w:delText>
        </w:r>
      </w:del>
      <w:ins w:id="93" w:author="Windows User" w:date="2014-02-03T11:46:00Z">
        <w:r w:rsidR="009C7872">
          <w:rPr>
            <w:highlight w:val="yellow"/>
          </w:rPr>
          <w:t>indicated</w:t>
        </w:r>
        <w:r w:rsidR="009C7872" w:rsidRPr="00BD4329">
          <w:rPr>
            <w:highlight w:val="yellow"/>
          </w:rPr>
          <w:t xml:space="preserve"> </w:t>
        </w:r>
      </w:ins>
      <w:r w:rsidR="00BD4329" w:rsidRPr="00BD4329">
        <w:rPr>
          <w:highlight w:val="yellow"/>
        </w:rPr>
        <w:t>by wood density?</w:t>
      </w:r>
    </w:p>
    <w:p w14:paraId="38C921FB" w14:textId="77777777" w:rsidR="00FD6080" w:rsidDel="009C7872" w:rsidRDefault="00FD6080" w:rsidP="00FD6080">
      <w:pPr>
        <w:spacing w:line="360" w:lineRule="auto"/>
        <w:rPr>
          <w:del w:id="94" w:author="Windows User" w:date="2014-02-03T11:46:00Z"/>
        </w:rPr>
      </w:pPr>
    </w:p>
    <w:p w14:paraId="17296F3B" w14:textId="77777777" w:rsidR="00FD6080" w:rsidRPr="00DB44D8" w:rsidRDefault="00DB44D8" w:rsidP="00FD6080">
      <w:pPr>
        <w:spacing w:line="360" w:lineRule="auto"/>
        <w:rPr>
          <w:b/>
          <w:sz w:val="26"/>
          <w:szCs w:val="26"/>
        </w:rPr>
      </w:pPr>
      <w:r w:rsidRPr="00DB44D8">
        <w:rPr>
          <w:b/>
          <w:sz w:val="26"/>
          <w:szCs w:val="26"/>
        </w:rPr>
        <w:t>Methods</w:t>
      </w:r>
    </w:p>
    <w:p w14:paraId="2B9CE421" w14:textId="77777777" w:rsidR="00FD6080" w:rsidRPr="00BD58C4" w:rsidRDefault="00FD6080" w:rsidP="00FD6080">
      <w:pPr>
        <w:spacing w:line="360" w:lineRule="auto"/>
        <w:rPr>
          <w:b/>
        </w:rPr>
      </w:pPr>
      <w:r w:rsidRPr="00A82CFA">
        <w:rPr>
          <w:b/>
        </w:rPr>
        <w:t>Study site selection</w:t>
      </w:r>
    </w:p>
    <w:p w14:paraId="3CE89A95" w14:textId="77777777" w:rsidR="00FD6080" w:rsidRDefault="00FD6080" w:rsidP="00FD6080">
      <w:pPr>
        <w:spacing w:line="360" w:lineRule="auto"/>
      </w:pPr>
      <w:r>
        <w:t xml:space="preserve">Fifteen riparian sites were selected along gauged rivers within the South-East Coast and south-eastern Murray Darling drainage basins of Australia (see </w:t>
      </w:r>
      <w:r w:rsidRPr="005C5AAE">
        <w:rPr>
          <w:i/>
        </w:rPr>
        <w:t>Figure 1</w:t>
      </w:r>
      <w:r>
        <w:t xml:space="preserve">). To differentiate rivers according to ecologically relevant components of hydrology, </w:t>
      </w:r>
      <w:r>
        <w:fldChar w:fldCharType="begin" w:fldLock="1"/>
      </w:r>
      <w:r w:rsidR="008C666B">
        <w:instrText>ADDIN CSL_CITATION { "citationItems" : [ { "id" : "ITEM-1", "itemData" : { "DOI" : "10.1002/rra.700", "ISSN" : "1535-1459", "author" : [ { "dropping-particle" : "", "family" : "Olden", "given" : "Julian D.", "non-dropping-particle" : "", "parse-names" : false, "suffix" : "" }, { "dropping-particle" : "", "family" : "Poff", "given" : "N. L.", "non-dropping-particle" : "", "parse-names" : false, "suffix" : "" } ], "container-title" : "River Research and Applications", "id" : "ITEM-1", "issue" : "2", "issued" : { "date-parts" : [ [ "2003", "3" ] ] }, "page" : "101-121", "title" : "Redundancy and the choice of hydrologic indices for characterizing streamflow regimes", "type" : "article-journal", "volume" : "19" }, "uris" : [ "http://www.mendeley.com/documents/?uuid=07edd755-f32e-439a-87cb-ab3439269d8f" ] } ], "mendeley" : { "manualFormatting" : "Olden and Poff (2003", "previouslyFormattedCitation" : "(Olden &amp; Poff, 2003)" }, "properties" : { "noteIndex" : 0 }, "schema" : "https://github.com/citation-style-language/schema/raw/master/csl-citation.json" }</w:instrText>
      </w:r>
      <w:r>
        <w:fldChar w:fldCharType="separate"/>
      </w:r>
      <w:r w:rsidRPr="003D2A69">
        <w:rPr>
          <w:noProof/>
        </w:rPr>
        <w:t xml:space="preserve">Olden </w:t>
      </w:r>
      <w:r>
        <w:rPr>
          <w:noProof/>
        </w:rPr>
        <w:t>and</w:t>
      </w:r>
      <w:r w:rsidRPr="003D2A69">
        <w:rPr>
          <w:noProof/>
        </w:rPr>
        <w:t xml:space="preserve"> Poff </w:t>
      </w:r>
      <w:r>
        <w:rPr>
          <w:noProof/>
        </w:rPr>
        <w:t>(</w:t>
      </w:r>
      <w:r w:rsidRPr="003D2A69">
        <w:rPr>
          <w:noProof/>
        </w:rPr>
        <w:t>2003</w:t>
      </w:r>
      <w:r>
        <w:fldChar w:fldCharType="end"/>
      </w:r>
      <w:r>
        <w:t xml:space="preserve">) described a statistical methodology for determining a minimally redundant set of hydrological descriptors. </w:t>
      </w:r>
      <w:r>
        <w:fldChar w:fldCharType="begin" w:fldLock="1"/>
      </w:r>
      <w:r w:rsidR="008C666B">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"manualFormatting" : "Kennard et al. (2010", "previouslyFormattedCitation" : "(Kennard et al., 2010)" }, "properties" : { "noteIndex" : 0 }, "schema" : "https://github.com/citation-style-language/schema/raw/master/csl-citation.json" }</w:instrText>
      </w:r>
      <w:r>
        <w:fldChar w:fldCharType="separate"/>
      </w:r>
      <w:r>
        <w:rPr>
          <w:noProof/>
        </w:rPr>
        <w:t>Kennard et al.</w:t>
      </w:r>
      <w:r w:rsidRPr="003D2A69">
        <w:rPr>
          <w:noProof/>
        </w:rPr>
        <w:t xml:space="preserve"> </w:t>
      </w:r>
      <w:r>
        <w:rPr>
          <w:noProof/>
        </w:rPr>
        <w:t>(</w:t>
      </w:r>
      <w:r w:rsidRPr="003D2A69">
        <w:rPr>
          <w:noProof/>
        </w:rPr>
        <w:t>2010</w:t>
      </w:r>
      <w:r>
        <w:fldChar w:fldCharType="end"/>
      </w:r>
      <w:r>
        <w:t xml:space="preserve">) followed this methodology to define a set of 120 hydrological metrics relevant to Australian rivers, which included metrics of central tendency and dispersion in all five dimensions of hydrological variation (magnitude, frequency, duration, timing, and rate of change). They then used these metrics to classify Australian river systems into twelve distinct flow regime classes, providing a foundation for analysing the properties of ecosystems across hydrological gradients. Sites in this study were drawn from rivers corresponding to ‘stable winter </w:t>
      </w:r>
      <w:proofErr w:type="spellStart"/>
      <w:r>
        <w:t>baseflow</w:t>
      </w:r>
      <w:proofErr w:type="spellEnd"/>
      <w:r>
        <w:t xml:space="preserve">’, ‘unpredictable </w:t>
      </w:r>
      <w:proofErr w:type="spellStart"/>
      <w:r>
        <w:t>baseflow</w:t>
      </w:r>
      <w:proofErr w:type="spellEnd"/>
      <w:r>
        <w:t xml:space="preserve">’ and ‘unpredictable intermittent’ hydrological classes, as described by Kennard et al. (2010). These </w:t>
      </w:r>
      <w:r>
        <w:lastRenderedPageBreak/>
        <w:t>are the best represented hydrological classes in eastern NSW and VIC, and represent a clear gradient over ecologically relevant hydrological parameters. Five sites per hydrological class were selected based on the criteria outlined below.</w:t>
      </w:r>
    </w:p>
    <w:p w14:paraId="427F22BE" w14:textId="77777777" w:rsidR="00FD6080" w:rsidRDefault="00FD6080" w:rsidP="00FD6080">
      <w:pPr>
        <w:autoSpaceDE w:val="0"/>
        <w:autoSpaceDN w:val="0"/>
        <w:adjustRightInd w:val="0"/>
        <w:spacing w:after="0" w:line="360" w:lineRule="auto"/>
      </w:pPr>
      <w:r>
        <w:t xml:space="preserve">Gauged locations were selected that had &gt;15 years of associated continuous hydrological data, and an absence of flow regulation, significant water extraction or catchment urbanisation (following Kennard et al., 2010). Of these, locations from the hydrological classes of interest were located within the study area.  To minimise signals associated with human land-use, the following further criteria were used to shortlist possible study sites: intact native riparian vegetation cover (a band of native riparian vegetation extending &gt;15 m from the channel edge), natural geomorphic condition (lack of significant human-induced erosional or depositional landforms), and minimal catchment clearing (catchment predominantly covered by native vegetation). These criteria were assessed using a combination of visual inspection of satellite photography (Google Earth, Microsoft Bing), information from the NSW Riparian Vegetation Extent dataset and the NSW Office of Water River Styles® geospatial dataset </w:t>
      </w:r>
      <w:r w:rsidRPr="00A75394">
        <w:t>(</w:t>
      </w:r>
      <w:r w:rsidRPr="00A75394">
        <w:rPr>
          <w:rFonts w:cs="Helvetica"/>
        </w:rPr>
        <w:t>NSW Office of Water, Dep</w:t>
      </w:r>
      <w:r>
        <w:rPr>
          <w:rFonts w:cs="Helvetica"/>
        </w:rPr>
        <w:t xml:space="preserve">artment of </w:t>
      </w:r>
      <w:r w:rsidR="00063374">
        <w:rPr>
          <w:rFonts w:cs="Helvetica"/>
        </w:rPr>
        <w:t>Primary Industries</w:t>
      </w:r>
      <w:r w:rsidRPr="00A75394">
        <w:rPr>
          <w:rFonts w:cs="Helvetica"/>
        </w:rPr>
        <w:t>)</w:t>
      </w:r>
      <w:r>
        <w:t>. Large rivers with catchment area &gt;1000 km</w:t>
      </w:r>
      <w:r w:rsidRPr="002D20F1">
        <w:rPr>
          <w:vertAlign w:val="superscript"/>
        </w:rPr>
        <w:t>2</w:t>
      </w:r>
      <w:r>
        <w:t xml:space="preserve"> were then removed. To select the 15 study sites from this shortlist, accessibility by road, permission from state or private landholders, and proximity of accessible areas to continuous hydrological monitoring stations were considered. </w:t>
      </w:r>
    </w:p>
    <w:p w14:paraId="226499FC" w14:textId="77777777" w:rsidR="00355764" w:rsidRDefault="00FD6080" w:rsidP="00FD6080">
      <w:pPr>
        <w:spacing w:line="360" w:lineRule="auto"/>
        <w:rPr>
          <w:b/>
        </w:rPr>
      </w:pPr>
      <w:r>
        <w:rPr>
          <w:b/>
        </w:rPr>
        <w:t xml:space="preserve"> </w:t>
      </w:r>
      <w:r w:rsidR="00355764">
        <w:rPr>
          <w:b/>
        </w:rPr>
        <w:t>MAP</w:t>
      </w:r>
    </w:p>
    <w:p w14:paraId="08740C8D" w14:textId="77777777" w:rsidR="00FD6080" w:rsidRPr="00F1070F" w:rsidRDefault="00D9176B" w:rsidP="00FD6080">
      <w:pPr>
        <w:spacing w:line="360" w:lineRule="auto"/>
        <w:rPr>
          <w:b/>
        </w:rPr>
      </w:pPr>
      <w:r>
        <w:rPr>
          <w:b/>
        </w:rPr>
        <w:t>Species abundance and trait data</w:t>
      </w:r>
      <w:r w:rsidR="00FD6080" w:rsidRPr="00F1070F">
        <w:rPr>
          <w:b/>
        </w:rPr>
        <w:t xml:space="preserve"> </w:t>
      </w:r>
      <w:r>
        <w:rPr>
          <w:b/>
        </w:rPr>
        <w:t>c</w:t>
      </w:r>
      <w:r w:rsidR="00FD6080" w:rsidRPr="00F1070F">
        <w:rPr>
          <w:b/>
        </w:rPr>
        <w:t>ollection</w:t>
      </w:r>
    </w:p>
    <w:p w14:paraId="671232F2" w14:textId="77777777" w:rsidR="00FD6080" w:rsidRPr="00F1070F" w:rsidRDefault="00FD6080" w:rsidP="00FD6080">
      <w:pPr>
        <w:shd w:val="clear" w:color="auto" w:fill="FFFFFF"/>
        <w:spacing w:after="0" w:line="360" w:lineRule="auto"/>
        <w:rPr>
          <w:rFonts w:eastAsia="Times New Roman" w:cs="Arial"/>
          <w:color w:val="222222"/>
          <w:lang w:eastAsia="en-AU"/>
        </w:rPr>
      </w:pPr>
      <w:r w:rsidRPr="00F1070F">
        <w:rPr>
          <w:rFonts w:eastAsia="Times New Roman" w:cs="Arial"/>
          <w:color w:val="222222"/>
          <w:lang w:eastAsia="en-AU"/>
        </w:rPr>
        <w:t xml:space="preserve">Data collection </w:t>
      </w:r>
      <w:r>
        <w:rPr>
          <w:rFonts w:eastAsia="Times New Roman" w:cs="Arial"/>
          <w:color w:val="222222"/>
          <w:lang w:eastAsia="en-AU"/>
        </w:rPr>
        <w:t>was undertaken</w:t>
      </w:r>
      <w:r w:rsidRPr="00F1070F">
        <w:rPr>
          <w:rFonts w:eastAsia="Times New Roman" w:cs="Arial"/>
          <w:color w:val="222222"/>
          <w:lang w:eastAsia="en-AU"/>
        </w:rPr>
        <w:t xml:space="preserve"> between December 2012 and May 2013. At each site, a 10</w:t>
      </w:r>
      <w:r>
        <w:rPr>
          <w:rFonts w:eastAsia="Times New Roman" w:cs="Arial"/>
          <w:color w:val="222222"/>
          <w:lang w:eastAsia="en-AU"/>
        </w:rPr>
        <w:t xml:space="preserve"> m</w:t>
      </w:r>
      <w:r w:rsidRPr="00F1070F">
        <w:rPr>
          <w:rFonts w:eastAsia="Times New Roman" w:cs="Arial"/>
          <w:color w:val="222222"/>
          <w:lang w:eastAsia="en-AU"/>
        </w:rPr>
        <w:t xml:space="preserve"> by 50</w:t>
      </w:r>
      <w:r>
        <w:rPr>
          <w:rFonts w:eastAsia="Times New Roman" w:cs="Arial"/>
          <w:color w:val="222222"/>
          <w:lang w:eastAsia="en-AU"/>
        </w:rPr>
        <w:t xml:space="preserve"> m plot was marked out, with the longest side abutting</w:t>
      </w:r>
      <w:r w:rsidRPr="00F1070F">
        <w:rPr>
          <w:rFonts w:eastAsia="Times New Roman" w:cs="Arial"/>
          <w:color w:val="222222"/>
          <w:lang w:eastAsia="en-AU"/>
        </w:rPr>
        <w:t xml:space="preserve"> the </w:t>
      </w:r>
      <w:r>
        <w:rPr>
          <w:rFonts w:eastAsia="Times New Roman" w:cs="Arial"/>
          <w:color w:val="222222"/>
          <w:lang w:eastAsia="en-AU"/>
        </w:rPr>
        <w:t>channel edge</w:t>
      </w:r>
      <w:r w:rsidRPr="00F1070F">
        <w:rPr>
          <w:rFonts w:eastAsia="Times New Roman" w:cs="Arial"/>
          <w:color w:val="222222"/>
          <w:lang w:eastAsia="en-AU"/>
        </w:rPr>
        <w:t>. Criteria for selection of plot location</w:t>
      </w:r>
      <w:r>
        <w:rPr>
          <w:rFonts w:eastAsia="Times New Roman" w:cs="Arial"/>
          <w:color w:val="222222"/>
          <w:lang w:eastAsia="en-AU"/>
        </w:rPr>
        <w:t>s</w:t>
      </w:r>
      <w:r w:rsidRPr="00F1070F">
        <w:rPr>
          <w:rFonts w:eastAsia="Times New Roman" w:cs="Arial"/>
          <w:color w:val="222222"/>
          <w:lang w:eastAsia="en-AU"/>
        </w:rPr>
        <w:t xml:space="preserve"> were: geomorphic homogeneity (</w:t>
      </w:r>
      <w:r>
        <w:rPr>
          <w:rFonts w:eastAsia="Times New Roman" w:cs="Arial"/>
          <w:color w:val="222222"/>
          <w:lang w:eastAsia="en-AU"/>
        </w:rPr>
        <w:t xml:space="preserve">the plot comprising only </w:t>
      </w:r>
      <w:r w:rsidRPr="00F1070F">
        <w:rPr>
          <w:rFonts w:eastAsia="Times New Roman" w:cs="Arial"/>
          <w:color w:val="222222"/>
          <w:lang w:eastAsia="en-AU"/>
        </w:rPr>
        <w:t xml:space="preserve">sloping bank where possible) and lack of anthropogenic disturbance such as </w:t>
      </w:r>
      <w:r>
        <w:rPr>
          <w:rFonts w:eastAsia="Times New Roman" w:cs="Arial"/>
          <w:color w:val="222222"/>
          <w:lang w:eastAsia="en-AU"/>
        </w:rPr>
        <w:t xml:space="preserve">built </w:t>
      </w:r>
      <w:r w:rsidRPr="00F1070F">
        <w:rPr>
          <w:rFonts w:eastAsia="Times New Roman" w:cs="Arial"/>
          <w:color w:val="222222"/>
          <w:lang w:eastAsia="en-AU"/>
        </w:rPr>
        <w:t xml:space="preserve">structures, roads or tracks, </w:t>
      </w:r>
      <w:r>
        <w:rPr>
          <w:rFonts w:eastAsia="Times New Roman" w:cs="Arial"/>
          <w:color w:val="222222"/>
          <w:lang w:eastAsia="en-AU"/>
        </w:rPr>
        <w:t xml:space="preserve">recent logging or clearing (in the last 20-30 years), </w:t>
      </w:r>
      <w:r w:rsidRPr="00F1070F">
        <w:rPr>
          <w:rFonts w:eastAsia="Times New Roman" w:cs="Arial"/>
          <w:color w:val="222222"/>
          <w:lang w:eastAsia="en-AU"/>
        </w:rPr>
        <w:t>herbicide spraying or animal grazing.</w:t>
      </w:r>
      <w:r>
        <w:rPr>
          <w:rFonts w:eastAsia="Times New Roman" w:cs="Arial"/>
          <w:color w:val="222222"/>
          <w:lang w:eastAsia="en-AU"/>
        </w:rPr>
        <w:t xml:space="preserve"> </w:t>
      </w:r>
    </w:p>
    <w:p w14:paraId="403950D2" w14:textId="77777777" w:rsidR="00FD6080" w:rsidRPr="00F1070F" w:rsidRDefault="00FD6080" w:rsidP="00FD6080">
      <w:pPr>
        <w:shd w:val="clear" w:color="auto" w:fill="FFFFFF"/>
        <w:spacing w:after="0" w:line="360" w:lineRule="auto"/>
        <w:rPr>
          <w:rFonts w:eastAsia="Times New Roman" w:cs="Arial"/>
          <w:color w:val="222222"/>
          <w:lang w:eastAsia="en-AU"/>
        </w:rPr>
      </w:pPr>
    </w:p>
    <w:p w14:paraId="71DE5922" w14:textId="77777777" w:rsidR="00FD6080" w:rsidRDefault="00FD6080" w:rsidP="00FD6080">
      <w:pPr>
        <w:shd w:val="clear" w:color="auto" w:fill="FFFFFF"/>
        <w:spacing w:after="0" w:line="360" w:lineRule="auto"/>
        <w:rPr>
          <w:rFonts w:eastAsia="Times New Roman" w:cs="Arial"/>
          <w:color w:val="222222"/>
          <w:lang w:eastAsia="en-AU"/>
        </w:rPr>
      </w:pPr>
      <w:r w:rsidRPr="00F1070F">
        <w:rPr>
          <w:rFonts w:eastAsia="Times New Roman" w:cs="Arial"/>
          <w:color w:val="222222"/>
          <w:lang w:eastAsia="en-AU"/>
        </w:rPr>
        <w:t xml:space="preserve">Proportional cover of woody vegetation was assessed </w:t>
      </w:r>
      <w:r>
        <w:rPr>
          <w:rFonts w:eastAsia="Times New Roman" w:cs="Arial"/>
          <w:color w:val="222222"/>
          <w:lang w:eastAsia="en-AU"/>
        </w:rPr>
        <w:t xml:space="preserve">at three strata levels: shrub (1-4 m), </w:t>
      </w:r>
      <w:proofErr w:type="spellStart"/>
      <w:r>
        <w:rPr>
          <w:rFonts w:eastAsia="Times New Roman" w:cs="Arial"/>
          <w:color w:val="222222"/>
          <w:lang w:eastAsia="en-AU"/>
        </w:rPr>
        <w:t>subcanopy</w:t>
      </w:r>
      <w:proofErr w:type="spellEnd"/>
      <w:r>
        <w:rPr>
          <w:rFonts w:eastAsia="Times New Roman" w:cs="Arial"/>
          <w:color w:val="222222"/>
          <w:lang w:eastAsia="en-AU"/>
        </w:rPr>
        <w:t xml:space="preserve"> (4-8 m) and canopy (&gt;8 m)</w:t>
      </w:r>
      <w:r w:rsidRPr="00F1070F">
        <w:rPr>
          <w:rFonts w:eastAsia="Times New Roman" w:cs="Arial"/>
          <w:color w:val="222222"/>
          <w:lang w:eastAsia="en-AU"/>
        </w:rPr>
        <w:t xml:space="preserve">. </w:t>
      </w:r>
      <w:r>
        <w:rPr>
          <w:rFonts w:eastAsia="Times New Roman" w:cs="Arial"/>
          <w:color w:val="222222"/>
          <w:lang w:eastAsia="en-AU"/>
        </w:rPr>
        <w:t xml:space="preserve">Species were identified using appropriate field guides, and were verified against herbarium specimens at the Macquarie University Herbarium. Hard to identify specimens were identified by staff at the Royal Botanic Gardens, Sydney. </w:t>
      </w:r>
    </w:p>
    <w:p w14:paraId="7A0E6D2D" w14:textId="77777777" w:rsidR="00FD6080" w:rsidRPr="006D3B9E" w:rsidRDefault="00FD6080" w:rsidP="00FD6080">
      <w:pPr>
        <w:pStyle w:val="Heading1"/>
        <w:shd w:val="clear" w:color="auto" w:fill="FFFFFF"/>
        <w:spacing w:before="240" w:beforeAutospacing="0" w:after="240" w:afterAutospacing="0" w:line="360" w:lineRule="auto"/>
      </w:pPr>
      <w:r w:rsidRPr="006D3B9E">
        <w:rPr>
          <w:rFonts w:asciiTheme="minorHAnsi" w:hAnsiTheme="minorHAnsi" w:cs="Arial"/>
          <w:b w:val="0"/>
          <w:bCs w:val="0"/>
          <w:color w:val="222222"/>
          <w:sz w:val="22"/>
          <w:szCs w:val="22"/>
        </w:rPr>
        <w:t>Wood samples were collected from dominant woody species present within the plot at &gt;5% cover in shrub, sub canopy or canopy strata, and which had trunks robust enough to core. A 5.15 mm diameter, triple threaded increment borer (</w:t>
      </w:r>
      <w:proofErr w:type="spellStart"/>
      <w:r w:rsidRPr="006D3B9E">
        <w:rPr>
          <w:rFonts w:asciiTheme="minorHAnsi" w:hAnsiTheme="minorHAnsi" w:cs="Arial"/>
          <w:b w:val="0"/>
          <w:bCs w:val="0"/>
          <w:color w:val="222222"/>
          <w:sz w:val="22"/>
          <w:szCs w:val="22"/>
        </w:rPr>
        <w:t>Hagl</w:t>
      </w:r>
      <w:r w:rsidRPr="006D3B9E">
        <w:rPr>
          <w:rFonts w:asciiTheme="minorHAnsi" w:hAnsiTheme="minorHAnsi"/>
          <w:b w:val="0"/>
          <w:color w:val="2A343A"/>
          <w:sz w:val="22"/>
          <w:szCs w:val="22"/>
        </w:rPr>
        <w:t>ö</w:t>
      </w:r>
      <w:r w:rsidRPr="006D3B9E">
        <w:rPr>
          <w:rFonts w:asciiTheme="minorHAnsi" w:hAnsiTheme="minorHAnsi" w:cs="Arial"/>
          <w:b w:val="0"/>
          <w:bCs w:val="0"/>
          <w:color w:val="222222"/>
          <w:sz w:val="22"/>
          <w:szCs w:val="22"/>
        </w:rPr>
        <w:t>f</w:t>
      </w:r>
      <w:proofErr w:type="spellEnd"/>
      <w:r w:rsidRPr="006D3B9E">
        <w:rPr>
          <w:rFonts w:asciiTheme="minorHAnsi" w:hAnsiTheme="minorHAnsi" w:cs="Arial"/>
          <w:b w:val="0"/>
          <w:bCs w:val="0"/>
          <w:color w:val="222222"/>
          <w:sz w:val="22"/>
          <w:szCs w:val="22"/>
        </w:rPr>
        <w:t xml:space="preserve"> Sweden) was used to extract a 100 mm wood sample from each of two individuals per species. Samples were extracted from the base of the main </w:t>
      </w:r>
      <w:r w:rsidRPr="006D3B9E">
        <w:rPr>
          <w:rFonts w:asciiTheme="minorHAnsi" w:hAnsiTheme="minorHAnsi" w:cs="Arial"/>
          <w:b w:val="0"/>
          <w:bCs w:val="0"/>
          <w:color w:val="222222"/>
          <w:sz w:val="22"/>
          <w:szCs w:val="22"/>
        </w:rPr>
        <w:lastRenderedPageBreak/>
        <w:t xml:space="preserve">trunk, 10 cm above the leaf litter level, and air-dried at 20-45°C. On return to the laboratory, samples were rehydrated in deionised water and dissected into cylindrical sections of bark, sapwood and heartwood, using visual inspection of vessel occlusion as an indicator of tissue type. Sections were measured (x, y and z dimensions) with </w:t>
      </w:r>
      <w:proofErr w:type="spellStart"/>
      <w:r w:rsidRPr="006D3B9E">
        <w:rPr>
          <w:rFonts w:asciiTheme="minorHAnsi" w:hAnsiTheme="minorHAnsi" w:cs="Arial"/>
          <w:b w:val="0"/>
          <w:bCs w:val="0"/>
          <w:color w:val="222222"/>
          <w:sz w:val="22"/>
          <w:szCs w:val="22"/>
        </w:rPr>
        <w:t>calipers</w:t>
      </w:r>
      <w:proofErr w:type="spellEnd"/>
      <w:r w:rsidRPr="006D3B9E">
        <w:rPr>
          <w:rFonts w:asciiTheme="minorHAnsi" w:hAnsiTheme="minorHAnsi" w:cs="Arial"/>
          <w:b w:val="0"/>
          <w:bCs w:val="0"/>
          <w:color w:val="222222"/>
          <w:sz w:val="22"/>
          <w:szCs w:val="22"/>
        </w:rPr>
        <w:t xml:space="preserve"> (</w:t>
      </w:r>
      <w:proofErr w:type="spellStart"/>
      <w:r w:rsidRPr="006D3B9E">
        <w:rPr>
          <w:rFonts w:asciiTheme="minorHAnsi" w:hAnsiTheme="minorHAnsi" w:cs="Arial"/>
          <w:b w:val="0"/>
          <w:bCs w:val="0"/>
          <w:color w:val="222222"/>
          <w:sz w:val="22"/>
          <w:szCs w:val="22"/>
        </w:rPr>
        <w:t>Mitzuni</w:t>
      </w:r>
      <w:proofErr w:type="spellEnd"/>
      <w:r w:rsidRPr="006D3B9E">
        <w:rPr>
          <w:rFonts w:asciiTheme="minorHAnsi" w:hAnsiTheme="minorHAnsi" w:cs="Arial"/>
          <w:b w:val="0"/>
          <w:bCs w:val="0"/>
          <w:color w:val="222222"/>
          <w:sz w:val="22"/>
          <w:szCs w:val="22"/>
        </w:rPr>
        <w:t>) to calculate wet volume, were then oven-dried at 80°C for 48 hours and weighed using a microbalance (</w:t>
      </w:r>
      <w:r>
        <w:rPr>
          <w:rFonts w:asciiTheme="minorHAnsi" w:hAnsiTheme="minorHAnsi" w:cs="Arial"/>
          <w:b w:val="0"/>
          <w:bCs w:val="0"/>
          <w:color w:val="222222"/>
          <w:sz w:val="22"/>
          <w:szCs w:val="22"/>
        </w:rPr>
        <w:t>Mettler Toledo</w:t>
      </w:r>
      <w:r w:rsidRPr="006D3B9E">
        <w:rPr>
          <w:rFonts w:asciiTheme="minorHAnsi" w:hAnsiTheme="minorHAnsi" w:cs="Arial"/>
          <w:b w:val="0"/>
          <w:bCs w:val="0"/>
          <w:color w:val="222222"/>
          <w:sz w:val="22"/>
          <w:szCs w:val="22"/>
        </w:rPr>
        <w:t xml:space="preserve">). </w:t>
      </w:r>
      <w:r w:rsidRPr="00C32888">
        <w:rPr>
          <w:rFonts w:asciiTheme="minorHAnsi" w:hAnsiTheme="minorHAnsi"/>
          <w:b w:val="0"/>
          <w:sz w:val="22"/>
          <w:szCs w:val="22"/>
        </w:rPr>
        <w:t>Wood density was then calculated as</w:t>
      </w:r>
      <w:r>
        <w:rPr>
          <w:rFonts w:asciiTheme="minorHAnsi" w:hAnsiTheme="minorHAnsi"/>
          <w:b w:val="0"/>
          <w:sz w:val="22"/>
          <w:szCs w:val="22"/>
        </w:rPr>
        <w:t xml:space="preserve"> the ratio of oven dry mass to wet volume (g/cm</w:t>
      </w:r>
      <w:r w:rsidRPr="006D3B9E">
        <w:rPr>
          <w:rFonts w:asciiTheme="minorHAnsi" w:hAnsiTheme="minorHAnsi"/>
          <w:b w:val="0"/>
          <w:sz w:val="22"/>
          <w:szCs w:val="22"/>
          <w:vertAlign w:val="superscript"/>
        </w:rPr>
        <w:t>3</w:t>
      </w:r>
      <w:r>
        <w:rPr>
          <w:rFonts w:asciiTheme="minorHAnsi" w:hAnsiTheme="minorHAnsi"/>
          <w:b w:val="0"/>
          <w:sz w:val="22"/>
          <w:szCs w:val="22"/>
        </w:rPr>
        <w:t>).</w:t>
      </w:r>
    </w:p>
    <w:p w14:paraId="167F530F" w14:textId="77777777" w:rsidR="00FD6080" w:rsidRDefault="00D9176B" w:rsidP="00FD6080">
      <w:pPr>
        <w:spacing w:line="360" w:lineRule="auto"/>
        <w:rPr>
          <w:b/>
        </w:rPr>
      </w:pPr>
      <w:r w:rsidRPr="00D9176B">
        <w:rPr>
          <w:b/>
        </w:rPr>
        <w:t xml:space="preserve">Hydrological </w:t>
      </w:r>
      <w:r>
        <w:rPr>
          <w:b/>
        </w:rPr>
        <w:t>data analysis</w:t>
      </w:r>
    </w:p>
    <w:p w14:paraId="2DA215BB" w14:textId="77777777" w:rsidR="00D9176B" w:rsidRDefault="00063374" w:rsidP="00FD6080">
      <w:pPr>
        <w:spacing w:line="360" w:lineRule="auto"/>
      </w:pPr>
      <w:r>
        <w:t>Hydrological data pertaining to each field site were collated from the PINNNENA CW 10.1 database (</w:t>
      </w:r>
      <w:r w:rsidRPr="00A75394">
        <w:rPr>
          <w:rFonts w:cs="Helvetica"/>
        </w:rPr>
        <w:t>NSW Office of Water, Dep</w:t>
      </w:r>
      <w:r>
        <w:rPr>
          <w:rFonts w:cs="Helvetica"/>
        </w:rPr>
        <w:t>artment of Primary Industries</w:t>
      </w:r>
      <w:r>
        <w:t>) and the NSW Office of Water Continuous Water Monitoring network website (</w:t>
      </w:r>
      <w:hyperlink r:id="rId8" w:history="1">
        <w:r>
          <w:rPr>
            <w:rStyle w:val="Hyperlink"/>
          </w:rPr>
          <w:t>http://realtimedata.water.nsw.gov.au/water.stm</w:t>
        </w:r>
      </w:hyperlink>
      <w:r>
        <w:t xml:space="preserve">) (for NSW sites), and the </w:t>
      </w:r>
      <w:r w:rsidR="00D57C53">
        <w:t>Victoria State Government’s Water Measurement Information System website (</w:t>
      </w:r>
      <w:hyperlink r:id="rId9" w:history="1">
        <w:r w:rsidR="00D57C53">
          <w:rPr>
            <w:rStyle w:val="Hyperlink"/>
          </w:rPr>
          <w:t>http://data.water.vic.gov.au/monitoring.htm</w:t>
        </w:r>
      </w:hyperlink>
      <w:r w:rsidR="00D57C53">
        <w:t xml:space="preserve">). Daily discharge rate data arrives as </w:t>
      </w:r>
      <w:proofErr w:type="spellStart"/>
      <w:r w:rsidR="00D57C53">
        <w:t>timestamped</w:t>
      </w:r>
      <w:proofErr w:type="spellEnd"/>
      <w:r w:rsidR="00D57C53">
        <w:t xml:space="preserve"> average daily flow </w:t>
      </w:r>
      <w:proofErr w:type="spellStart"/>
      <w:r w:rsidR="00D57C53">
        <w:t>datapoints</w:t>
      </w:r>
      <w:proofErr w:type="spellEnd"/>
      <w:r w:rsidR="00D57C53">
        <w:t xml:space="preserve"> in units of </w:t>
      </w:r>
      <w:proofErr w:type="spellStart"/>
      <w:r w:rsidR="00D57C53">
        <w:t>megalitres</w:t>
      </w:r>
      <w:proofErr w:type="spellEnd"/>
      <w:r w:rsidR="00D57C53">
        <w:t xml:space="preserve"> per day. Where possible 30 year time series were obtained</w:t>
      </w:r>
      <w:r w:rsidR="00355764">
        <w:t xml:space="preserve">, spanning years 1983 – 2012. Records were truncated for three sites, spanning 15, 19 and 28 years. </w:t>
      </w:r>
      <w:r w:rsidR="00E43DEC">
        <w:t>Missing data were approximated using the Time Series Manager</w:t>
      </w:r>
      <w:r w:rsidR="002F7F69">
        <w:t xml:space="preserve"> module</w:t>
      </w:r>
      <w:r w:rsidR="00E43DEC">
        <w:t xml:space="preserve"> in River Analysis Package (REF). Consistency of the resulting outputs were checked by visual inspection of hydrographs. For</w:t>
      </w:r>
      <w:r w:rsidR="00355764">
        <w:t xml:space="preserve"> </w:t>
      </w:r>
      <w:r w:rsidR="00E43DEC">
        <w:t xml:space="preserve">Mammy Johnson’s River, Mann River, Sportsman’s Creek and </w:t>
      </w:r>
      <w:proofErr w:type="spellStart"/>
      <w:r w:rsidR="00E43DEC">
        <w:t>Wallagaraugh</w:t>
      </w:r>
      <w:proofErr w:type="spellEnd"/>
      <w:r w:rsidR="00E43DEC">
        <w:t xml:space="preserve"> River, multiple linear regression was chosen as the most appropriate method. Linear interpolation was used for Jilliby Creek data.</w:t>
      </w:r>
    </w:p>
    <w:p w14:paraId="3E287203" w14:textId="77777777" w:rsidR="00BD4329" w:rsidRPr="00D9176B" w:rsidRDefault="003D1477" w:rsidP="00FD6080">
      <w:pPr>
        <w:spacing w:line="360" w:lineRule="auto"/>
      </w:pPr>
      <w:r>
        <w:t xml:space="preserve">To reduce Type 1 error, a minimal set of </w:t>
      </w:r>
      <w:r w:rsidR="00BD4329">
        <w:t>hydrological metrics w</w:t>
      </w:r>
      <w:r>
        <w:t xml:space="preserve">as pared from </w:t>
      </w:r>
      <w:r w:rsidR="00BD4329">
        <w:t xml:space="preserve">the </w:t>
      </w:r>
      <w:r>
        <w:t xml:space="preserve">full </w:t>
      </w:r>
      <w:r w:rsidR="00BD4329">
        <w:t xml:space="preserve">set described by Kennard et al. (2010).  </w:t>
      </w:r>
      <w:r>
        <w:t>These metrics describe variability in high flow magnitude and frequency as well as water availability in the riparian environment</w:t>
      </w:r>
      <w:r w:rsidR="002F7F69">
        <w:t xml:space="preserve"> (see Table X)</w:t>
      </w:r>
      <w:r>
        <w:t xml:space="preserve">. </w:t>
      </w:r>
      <w:r w:rsidR="002F7F69">
        <w:t xml:space="preserve">We used the Time Series Analysis module in River Analysis Package to generate these metrics. Low and high spell metrics were </w:t>
      </w:r>
      <w:proofErr w:type="spellStart"/>
      <w:r w:rsidR="002F7F69">
        <w:t>thresholded</w:t>
      </w:r>
      <w:proofErr w:type="spellEnd"/>
      <w:r w:rsidR="002F7F69">
        <w:t xml:space="preserve"> by the 5</w:t>
      </w:r>
      <w:r w:rsidR="002F7F69" w:rsidRPr="002F7F69">
        <w:rPr>
          <w:vertAlign w:val="superscript"/>
        </w:rPr>
        <w:t>th</w:t>
      </w:r>
      <w:r w:rsidR="002F7F69">
        <w:t xml:space="preserve"> and 95</w:t>
      </w:r>
      <w:r w:rsidR="002F7F69" w:rsidRPr="002F7F69">
        <w:rPr>
          <w:vertAlign w:val="superscript"/>
        </w:rPr>
        <w:t>th</w:t>
      </w:r>
      <w:r w:rsidR="002F7F69">
        <w:t xml:space="preserve"> percentiles, respectively. </w:t>
      </w:r>
      <w:r w:rsidR="0036092A">
        <w:t>20 year average return interval (ARI) flood magnitude</w:t>
      </w:r>
      <w:r w:rsidR="002F7F69">
        <w:t xml:space="preserve"> was calculated with a flood independence value of 7 days between peak events. Colwell’s Indices were calculated using mean values over monthly time periods and a class distribution of 11 flow classes.</w:t>
      </w:r>
      <w:r w:rsidR="0036092A">
        <w:t xml:space="preserve"> Finally, metrics of flow magnitude were normalised by mean daily flow to allow for comparison between different sizes of river.</w:t>
      </w:r>
    </w:p>
    <w:p w14:paraId="30AAB714" w14:textId="77777777" w:rsidR="00FD6080" w:rsidRPr="0070215C" w:rsidRDefault="00FD6080" w:rsidP="00FD6080">
      <w:pPr>
        <w:spacing w:line="360" w:lineRule="auto"/>
        <w:rPr>
          <w:b/>
        </w:rPr>
      </w:pPr>
      <w:r w:rsidRPr="0070215C">
        <w:rPr>
          <w:b/>
        </w:rPr>
        <w:t>References</w:t>
      </w:r>
    </w:p>
    <w:p w14:paraId="203E59E0" w14:textId="77777777" w:rsidR="008C666B" w:rsidRPr="008C666B" w:rsidRDefault="00FD6080">
      <w:pPr>
        <w:pStyle w:val="NormalWeb"/>
        <w:ind w:left="480" w:hanging="480"/>
        <w:divId w:val="883176431"/>
        <w:rPr>
          <w:rFonts w:ascii="Calibri" w:hAnsi="Calibri"/>
          <w:noProof/>
          <w:sz w:val="22"/>
        </w:rPr>
      </w:pPr>
      <w:r>
        <w:fldChar w:fldCharType="begin" w:fldLock="1"/>
      </w:r>
      <w:r>
        <w:instrText xml:space="preserve">ADDIN Mendeley Bibliography CSL_BIBLIOGRAPHY </w:instrText>
      </w:r>
      <w:r>
        <w:fldChar w:fldCharType="separate"/>
      </w:r>
      <w:r w:rsidR="008C666B" w:rsidRPr="008C666B">
        <w:rPr>
          <w:rFonts w:ascii="Calibri" w:hAnsi="Calibri"/>
          <w:noProof/>
          <w:sz w:val="22"/>
        </w:rPr>
        <w:t xml:space="preserve">Augspurger, C. K., &amp; Kelly, C. K. (1984). Pathogen mortality of tropical tree seedlings: experimental studies of the effects of dispersal distance, seedling density, and light conditions. </w:t>
      </w:r>
      <w:r w:rsidR="008C666B" w:rsidRPr="008C666B">
        <w:rPr>
          <w:rFonts w:ascii="Calibri" w:hAnsi="Calibri"/>
          <w:i/>
          <w:iCs/>
          <w:noProof/>
          <w:sz w:val="22"/>
        </w:rPr>
        <w:t>Oecologia</w:t>
      </w:r>
      <w:r w:rsidR="008C666B" w:rsidRPr="008C666B">
        <w:rPr>
          <w:rFonts w:ascii="Calibri" w:hAnsi="Calibri"/>
          <w:noProof/>
          <w:sz w:val="22"/>
        </w:rPr>
        <w:t xml:space="preserve">, </w:t>
      </w:r>
      <w:r w:rsidR="008C666B" w:rsidRPr="008C666B">
        <w:rPr>
          <w:rFonts w:ascii="Calibri" w:hAnsi="Calibri"/>
          <w:i/>
          <w:iCs/>
          <w:noProof/>
          <w:sz w:val="22"/>
        </w:rPr>
        <w:t>61</w:t>
      </w:r>
      <w:r w:rsidR="008C666B" w:rsidRPr="008C666B">
        <w:rPr>
          <w:rFonts w:ascii="Calibri" w:hAnsi="Calibri"/>
          <w:noProof/>
          <w:sz w:val="22"/>
        </w:rPr>
        <w:t>(2), 211–217. doi:10.1007/BF00396763</w:t>
      </w:r>
    </w:p>
    <w:p w14:paraId="130AB787"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lastRenderedPageBreak/>
        <w:t xml:space="preserve">Catford, J. a., Naiman, R. J., Chambers, L. E., Roberts, J., Douglas, M., &amp; Davies, P. (2012). Predicting Novel Riparian Ecosystems in a Changing Climate. </w:t>
      </w:r>
      <w:r w:rsidRPr="008C666B">
        <w:rPr>
          <w:rFonts w:ascii="Calibri" w:hAnsi="Calibri"/>
          <w:i/>
          <w:iCs/>
          <w:noProof/>
          <w:sz w:val="22"/>
        </w:rPr>
        <w:t>Ecosystems</w:t>
      </w:r>
      <w:r w:rsidRPr="008C666B">
        <w:rPr>
          <w:rFonts w:ascii="Calibri" w:hAnsi="Calibri"/>
          <w:noProof/>
          <w:sz w:val="22"/>
        </w:rPr>
        <w:t xml:space="preserve">, </w:t>
      </w:r>
      <w:r w:rsidRPr="008C666B">
        <w:rPr>
          <w:rFonts w:ascii="Calibri" w:hAnsi="Calibri"/>
          <w:i/>
          <w:iCs/>
          <w:noProof/>
          <w:sz w:val="22"/>
        </w:rPr>
        <w:t>June</w:t>
      </w:r>
      <w:r w:rsidRPr="008C666B">
        <w:rPr>
          <w:rFonts w:ascii="Calibri" w:hAnsi="Calibri"/>
          <w:noProof/>
          <w:sz w:val="22"/>
        </w:rPr>
        <w:t>, 1–19. doi:10.1007/s10021-012-9566-7</w:t>
      </w:r>
    </w:p>
    <w:p w14:paraId="1D2F5EA8"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Cavender-Bares, J., Kitajima, K., &amp; Bazzaz, F. (2004). Multiple trait associations in relation to habitat differentiation among 17 Floridian oak species. </w:t>
      </w:r>
      <w:r w:rsidRPr="008C666B">
        <w:rPr>
          <w:rFonts w:ascii="Calibri" w:hAnsi="Calibri"/>
          <w:i/>
          <w:iCs/>
          <w:noProof/>
          <w:sz w:val="22"/>
        </w:rPr>
        <w:t>Ecological Monographs</w:t>
      </w:r>
      <w:r w:rsidRPr="008C666B">
        <w:rPr>
          <w:rFonts w:ascii="Calibri" w:hAnsi="Calibri"/>
          <w:noProof/>
          <w:sz w:val="22"/>
        </w:rPr>
        <w:t xml:space="preserve">, </w:t>
      </w:r>
      <w:r w:rsidRPr="008C666B">
        <w:rPr>
          <w:rFonts w:ascii="Calibri" w:hAnsi="Calibri"/>
          <w:i/>
          <w:iCs/>
          <w:noProof/>
          <w:sz w:val="22"/>
        </w:rPr>
        <w:t>74</w:t>
      </w:r>
      <w:r w:rsidRPr="008C666B">
        <w:rPr>
          <w:rFonts w:ascii="Calibri" w:hAnsi="Calibri"/>
          <w:noProof/>
          <w:sz w:val="22"/>
        </w:rPr>
        <w:t>(4), 635–662. Retrieved from http://www.esajournals.org/doi/abs/10.1890/03-4007</w:t>
      </w:r>
    </w:p>
    <w:p w14:paraId="3D4F17BE"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Chave, J., Coomes, D., Jansen, S., Lewis, S. L., Swenson, N. G., &amp; Amy, E. (2009). Towards a worldwide wood economics spectrum. </w:t>
      </w:r>
      <w:r w:rsidRPr="008C666B">
        <w:rPr>
          <w:rFonts w:ascii="Calibri" w:hAnsi="Calibri"/>
          <w:i/>
          <w:iCs/>
          <w:noProof/>
          <w:sz w:val="22"/>
        </w:rPr>
        <w:t>Ecology Letters</w:t>
      </w:r>
      <w:r w:rsidRPr="008C666B">
        <w:rPr>
          <w:rFonts w:ascii="Calibri" w:hAnsi="Calibri"/>
          <w:noProof/>
          <w:sz w:val="22"/>
        </w:rPr>
        <w:t xml:space="preserve">, </w:t>
      </w:r>
      <w:r w:rsidRPr="008C666B">
        <w:rPr>
          <w:rFonts w:ascii="Calibri" w:hAnsi="Calibri"/>
          <w:i/>
          <w:iCs/>
          <w:noProof/>
          <w:sz w:val="22"/>
        </w:rPr>
        <w:t>12</w:t>
      </w:r>
      <w:r w:rsidRPr="008C666B">
        <w:rPr>
          <w:rFonts w:ascii="Calibri" w:hAnsi="Calibri"/>
          <w:noProof/>
          <w:sz w:val="22"/>
        </w:rPr>
        <w:t>(4), 351–366. doi:10.1111/j.1461-0248.2009.01285.x</w:t>
      </w:r>
    </w:p>
    <w:p w14:paraId="1E4E9D28"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Coley, P. (1983). Herbivory and defensive characteristics of tree species in a lowland tropical forest. </w:t>
      </w:r>
      <w:r w:rsidRPr="008C666B">
        <w:rPr>
          <w:rFonts w:ascii="Calibri" w:hAnsi="Calibri"/>
          <w:i/>
          <w:iCs/>
          <w:noProof/>
          <w:sz w:val="22"/>
        </w:rPr>
        <w:t>Ecological monographs</w:t>
      </w:r>
      <w:r w:rsidRPr="008C666B">
        <w:rPr>
          <w:rFonts w:ascii="Calibri" w:hAnsi="Calibri"/>
          <w:noProof/>
          <w:sz w:val="22"/>
        </w:rPr>
        <w:t xml:space="preserve">, </w:t>
      </w:r>
      <w:r w:rsidRPr="008C666B">
        <w:rPr>
          <w:rFonts w:ascii="Calibri" w:hAnsi="Calibri"/>
          <w:i/>
          <w:iCs/>
          <w:noProof/>
          <w:sz w:val="22"/>
        </w:rPr>
        <w:t>53</w:t>
      </w:r>
      <w:r w:rsidRPr="008C666B">
        <w:rPr>
          <w:rFonts w:ascii="Calibri" w:hAnsi="Calibri"/>
          <w:noProof/>
          <w:sz w:val="22"/>
        </w:rPr>
        <w:t>(2). Retrieved from http://www.esajournals.org/doi/abs/10.2307/1942495</w:t>
      </w:r>
    </w:p>
    <w:p w14:paraId="48EFC5CC"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Corenblit, D., Steiger, J., Gurnell, A. M., Tabacchi, E., &amp; Roques, L. (2009). Control of sediment dynamics by vegetation as a key function driving biogeomorphic succession within fluvial corridors. </w:t>
      </w:r>
      <w:r w:rsidRPr="008C666B">
        <w:rPr>
          <w:rFonts w:ascii="Calibri" w:hAnsi="Calibri"/>
          <w:i/>
          <w:iCs/>
          <w:noProof/>
          <w:sz w:val="22"/>
        </w:rPr>
        <w:t>Earth Surface Processes and Landforms</w:t>
      </w:r>
      <w:r w:rsidRPr="008C666B">
        <w:rPr>
          <w:rFonts w:ascii="Calibri" w:hAnsi="Calibri"/>
          <w:noProof/>
          <w:sz w:val="22"/>
        </w:rPr>
        <w:t xml:space="preserve">, </w:t>
      </w:r>
      <w:r w:rsidRPr="008C666B">
        <w:rPr>
          <w:rFonts w:ascii="Calibri" w:hAnsi="Calibri"/>
          <w:i/>
          <w:iCs/>
          <w:noProof/>
          <w:sz w:val="22"/>
        </w:rPr>
        <w:t>1810</w:t>
      </w:r>
      <w:r w:rsidRPr="008C666B">
        <w:rPr>
          <w:rFonts w:ascii="Calibri" w:hAnsi="Calibri"/>
          <w:noProof/>
          <w:sz w:val="22"/>
        </w:rPr>
        <w:t>, 1790–1810. doi:10.1002/esp</w:t>
      </w:r>
    </w:p>
    <w:p w14:paraId="3183FAC7"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Cornelissen, J. H. C. A., Lavorel, S. B., Garnier, E. B., Díaz, S. C., Buchmann, N. D., Gurvich, D. E. C., … Poorter, H. I. (2003). A handbook of protocols for standardised and easy measurement of plant functional traits worldwide. </w:t>
      </w:r>
      <w:r w:rsidRPr="008C666B">
        <w:rPr>
          <w:rFonts w:ascii="Calibri" w:hAnsi="Calibri"/>
          <w:i/>
          <w:iCs/>
          <w:noProof/>
          <w:sz w:val="22"/>
        </w:rPr>
        <w:t>Australian Journal of Botany</w:t>
      </w:r>
      <w:r w:rsidRPr="008C666B">
        <w:rPr>
          <w:rFonts w:ascii="Calibri" w:hAnsi="Calibri"/>
          <w:noProof/>
          <w:sz w:val="22"/>
        </w:rPr>
        <w:t xml:space="preserve">, </w:t>
      </w:r>
      <w:r w:rsidRPr="008C666B">
        <w:rPr>
          <w:rFonts w:ascii="Calibri" w:hAnsi="Calibri"/>
          <w:i/>
          <w:iCs/>
          <w:noProof/>
          <w:sz w:val="22"/>
        </w:rPr>
        <w:t>51</w:t>
      </w:r>
      <w:r w:rsidRPr="008C666B">
        <w:rPr>
          <w:rFonts w:ascii="Calibri" w:hAnsi="Calibri"/>
          <w:noProof/>
          <w:sz w:val="22"/>
        </w:rPr>
        <w:t>(4), 335–380.</w:t>
      </w:r>
    </w:p>
    <w:p w14:paraId="2F386BB3"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Curran, T. J., Gersbach, L. N., Edwards, W., &amp; Krockenberger, A. K. (2008). Wood density predicts plant damage and vegetative recovery rates caused by cyclone disturbance in tropical rainforest tree species of North Queensland, Australia. </w:t>
      </w:r>
      <w:r w:rsidRPr="008C666B">
        <w:rPr>
          <w:rFonts w:ascii="Calibri" w:hAnsi="Calibri"/>
          <w:i/>
          <w:iCs/>
          <w:noProof/>
          <w:sz w:val="22"/>
        </w:rPr>
        <w:t>Austral Ecology</w:t>
      </w:r>
      <w:r w:rsidRPr="008C666B">
        <w:rPr>
          <w:rFonts w:ascii="Calibri" w:hAnsi="Calibri"/>
          <w:noProof/>
          <w:sz w:val="22"/>
        </w:rPr>
        <w:t xml:space="preserve">, </w:t>
      </w:r>
      <w:r w:rsidRPr="008C666B">
        <w:rPr>
          <w:rFonts w:ascii="Calibri" w:hAnsi="Calibri"/>
          <w:i/>
          <w:iCs/>
          <w:noProof/>
          <w:sz w:val="22"/>
        </w:rPr>
        <w:t>33</w:t>
      </w:r>
      <w:r w:rsidRPr="008C666B">
        <w:rPr>
          <w:rFonts w:ascii="Calibri" w:hAnsi="Calibri"/>
          <w:noProof/>
          <w:sz w:val="22"/>
        </w:rPr>
        <w:t>(4), 442–450. doi:10.1111/j.1442-9993.2008.01899.x</w:t>
      </w:r>
    </w:p>
    <w:p w14:paraId="22888FD7"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Falster, D. S. (2006). Sapling strength and safety: the importance of wood density in tropical forests. </w:t>
      </w:r>
      <w:r w:rsidRPr="008C666B">
        <w:rPr>
          <w:rFonts w:ascii="Calibri" w:hAnsi="Calibri"/>
          <w:i/>
          <w:iCs/>
          <w:noProof/>
          <w:sz w:val="22"/>
        </w:rPr>
        <w:t>The New phytologist</w:t>
      </w:r>
      <w:r w:rsidRPr="008C666B">
        <w:rPr>
          <w:rFonts w:ascii="Calibri" w:hAnsi="Calibri"/>
          <w:noProof/>
          <w:sz w:val="22"/>
        </w:rPr>
        <w:t xml:space="preserve">, </w:t>
      </w:r>
      <w:r w:rsidRPr="008C666B">
        <w:rPr>
          <w:rFonts w:ascii="Calibri" w:hAnsi="Calibri"/>
          <w:i/>
          <w:iCs/>
          <w:noProof/>
          <w:sz w:val="22"/>
        </w:rPr>
        <w:t>171</w:t>
      </w:r>
      <w:r w:rsidRPr="008C666B">
        <w:rPr>
          <w:rFonts w:ascii="Calibri" w:hAnsi="Calibri"/>
          <w:noProof/>
          <w:sz w:val="22"/>
        </w:rPr>
        <w:t>(2), 237–9. doi:10.1111/j.1469-8137.2006.01809.x</w:t>
      </w:r>
    </w:p>
    <w:p w14:paraId="6C02EE77"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Falster, D., &amp; Westoby, M. (2005). Alternative height strategies among 45 dicot rain forest species from tropical Queensland, Australia. </w:t>
      </w:r>
      <w:r w:rsidRPr="008C666B">
        <w:rPr>
          <w:rFonts w:ascii="Calibri" w:hAnsi="Calibri"/>
          <w:i/>
          <w:iCs/>
          <w:noProof/>
          <w:sz w:val="22"/>
        </w:rPr>
        <w:t>Journal of Ecology</w:t>
      </w:r>
      <w:r w:rsidRPr="008C666B">
        <w:rPr>
          <w:rFonts w:ascii="Calibri" w:hAnsi="Calibri"/>
          <w:noProof/>
          <w:sz w:val="22"/>
        </w:rPr>
        <w:t xml:space="preserve">, </w:t>
      </w:r>
      <w:r w:rsidRPr="008C666B">
        <w:rPr>
          <w:rFonts w:ascii="Calibri" w:hAnsi="Calibri"/>
          <w:i/>
          <w:iCs/>
          <w:noProof/>
          <w:sz w:val="22"/>
        </w:rPr>
        <w:t>93</w:t>
      </w:r>
      <w:r w:rsidRPr="008C666B">
        <w:rPr>
          <w:rFonts w:ascii="Calibri" w:hAnsi="Calibri"/>
          <w:noProof/>
          <w:sz w:val="22"/>
        </w:rPr>
        <w:t>, 521–535. doi:10.1111/j.1365-2745.2005.00992.x</w:t>
      </w:r>
    </w:p>
    <w:p w14:paraId="47833062"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Gurnell, a. M., Pie, H., &amp; Northwest, P. (2002). Large wood and fluvial processes. </w:t>
      </w:r>
      <w:r w:rsidRPr="008C666B">
        <w:rPr>
          <w:rFonts w:ascii="Calibri" w:hAnsi="Calibri"/>
          <w:i/>
          <w:iCs/>
          <w:noProof/>
          <w:sz w:val="22"/>
        </w:rPr>
        <w:t>Freshwater Biology</w:t>
      </w:r>
      <w:r w:rsidRPr="008C666B">
        <w:rPr>
          <w:rFonts w:ascii="Calibri" w:hAnsi="Calibri"/>
          <w:noProof/>
          <w:sz w:val="22"/>
        </w:rPr>
        <w:t xml:space="preserve">, </w:t>
      </w:r>
      <w:r w:rsidRPr="008C666B">
        <w:rPr>
          <w:rFonts w:ascii="Calibri" w:hAnsi="Calibri"/>
          <w:i/>
          <w:iCs/>
          <w:noProof/>
          <w:sz w:val="22"/>
        </w:rPr>
        <w:t>47</w:t>
      </w:r>
      <w:r w:rsidRPr="008C666B">
        <w:rPr>
          <w:rFonts w:ascii="Calibri" w:hAnsi="Calibri"/>
          <w:noProof/>
          <w:sz w:val="22"/>
        </w:rPr>
        <w:t>(4), 601–619.</w:t>
      </w:r>
    </w:p>
    <w:p w14:paraId="0EE401D6"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Järvelä, J. (2002). Flow resistance of flexible and stiff vegetation: a flume study with natural plants. </w:t>
      </w:r>
      <w:r w:rsidRPr="008C666B">
        <w:rPr>
          <w:rFonts w:ascii="Calibri" w:hAnsi="Calibri"/>
          <w:i/>
          <w:iCs/>
          <w:noProof/>
          <w:sz w:val="22"/>
        </w:rPr>
        <w:t>Journal of Hydrology</w:t>
      </w:r>
      <w:r w:rsidRPr="008C666B">
        <w:rPr>
          <w:rFonts w:ascii="Calibri" w:hAnsi="Calibri"/>
          <w:noProof/>
          <w:sz w:val="22"/>
        </w:rPr>
        <w:t xml:space="preserve">, </w:t>
      </w:r>
      <w:r w:rsidRPr="008C666B">
        <w:rPr>
          <w:rFonts w:ascii="Calibri" w:hAnsi="Calibri"/>
          <w:i/>
          <w:iCs/>
          <w:noProof/>
          <w:sz w:val="22"/>
        </w:rPr>
        <w:t>269</w:t>
      </w:r>
      <w:r w:rsidRPr="008C666B">
        <w:rPr>
          <w:rFonts w:ascii="Calibri" w:hAnsi="Calibri"/>
          <w:noProof/>
          <w:sz w:val="22"/>
        </w:rPr>
        <w:t>, 44–54. Retrieved from http://www.sciencedirect.com/science/article/pii/S0022169402001932</w:t>
      </w:r>
    </w:p>
    <w:p w14:paraId="5C27273D"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Kattge, J., Díaz, S., Lavorel, S., Prentice, I. C., Leadley, P., Bönisch, G., … Wright, I. J. (2011). TRY - a global database of plant traits. </w:t>
      </w:r>
      <w:r w:rsidRPr="008C666B">
        <w:rPr>
          <w:rFonts w:ascii="Calibri" w:hAnsi="Calibri"/>
          <w:i/>
          <w:iCs/>
          <w:noProof/>
          <w:sz w:val="22"/>
        </w:rPr>
        <w:t>Global Change Biology</w:t>
      </w:r>
      <w:r w:rsidRPr="008C666B">
        <w:rPr>
          <w:rFonts w:ascii="Calibri" w:hAnsi="Calibri"/>
          <w:noProof/>
          <w:sz w:val="22"/>
        </w:rPr>
        <w:t xml:space="preserve">, </w:t>
      </w:r>
      <w:r w:rsidRPr="008C666B">
        <w:rPr>
          <w:rFonts w:ascii="Calibri" w:hAnsi="Calibri"/>
          <w:i/>
          <w:iCs/>
          <w:noProof/>
          <w:sz w:val="22"/>
        </w:rPr>
        <w:t>17</w:t>
      </w:r>
      <w:r w:rsidRPr="008C666B">
        <w:rPr>
          <w:rFonts w:ascii="Calibri" w:hAnsi="Calibri"/>
          <w:noProof/>
          <w:sz w:val="22"/>
        </w:rPr>
        <w:t>(9), 2905–2935. doi:10.1111/j.1365-2486.2011.02451.x</w:t>
      </w:r>
    </w:p>
    <w:p w14:paraId="65192759"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Kennard, M. J., Pusey, B. J., Olden, J. D., Mackay, S. J., Stein, J. L., &amp; Marsh, N. (2010). Classification of natural flow regimes in Australia to support environmental flow management. </w:t>
      </w:r>
      <w:r w:rsidRPr="008C666B">
        <w:rPr>
          <w:rFonts w:ascii="Calibri" w:hAnsi="Calibri"/>
          <w:i/>
          <w:iCs/>
          <w:noProof/>
          <w:sz w:val="22"/>
        </w:rPr>
        <w:t>Freshwater Biology</w:t>
      </w:r>
      <w:r w:rsidRPr="008C666B">
        <w:rPr>
          <w:rFonts w:ascii="Calibri" w:hAnsi="Calibri"/>
          <w:noProof/>
          <w:sz w:val="22"/>
        </w:rPr>
        <w:t xml:space="preserve">, </w:t>
      </w:r>
      <w:r w:rsidRPr="008C666B">
        <w:rPr>
          <w:rFonts w:ascii="Calibri" w:hAnsi="Calibri"/>
          <w:i/>
          <w:iCs/>
          <w:noProof/>
          <w:sz w:val="22"/>
        </w:rPr>
        <w:t>55</w:t>
      </w:r>
      <w:r w:rsidRPr="008C666B">
        <w:rPr>
          <w:rFonts w:ascii="Calibri" w:hAnsi="Calibri"/>
          <w:noProof/>
          <w:sz w:val="22"/>
        </w:rPr>
        <w:t>(1), 171–193. doi:10.1111/j.1365-2427.2009.02307.x</w:t>
      </w:r>
    </w:p>
    <w:p w14:paraId="11077985"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lastRenderedPageBreak/>
        <w:t xml:space="preserve">King, D. a., Davies, S. J., Tan, S., &amp; Noor, N. S. M. (2006). The role of wood density and stem support costs in the growth and mortality of tropical trees. </w:t>
      </w:r>
      <w:r w:rsidRPr="008C666B">
        <w:rPr>
          <w:rFonts w:ascii="Calibri" w:hAnsi="Calibri"/>
          <w:i/>
          <w:iCs/>
          <w:noProof/>
          <w:sz w:val="22"/>
        </w:rPr>
        <w:t>Journal of Ecology</w:t>
      </w:r>
      <w:r w:rsidRPr="008C666B">
        <w:rPr>
          <w:rFonts w:ascii="Calibri" w:hAnsi="Calibri"/>
          <w:noProof/>
          <w:sz w:val="22"/>
        </w:rPr>
        <w:t xml:space="preserve">, </w:t>
      </w:r>
      <w:r w:rsidRPr="008C666B">
        <w:rPr>
          <w:rFonts w:ascii="Calibri" w:hAnsi="Calibri"/>
          <w:i/>
          <w:iCs/>
          <w:noProof/>
          <w:sz w:val="22"/>
        </w:rPr>
        <w:t>94</w:t>
      </w:r>
      <w:r w:rsidRPr="008C666B">
        <w:rPr>
          <w:rFonts w:ascii="Calibri" w:hAnsi="Calibri"/>
          <w:noProof/>
          <w:sz w:val="22"/>
        </w:rPr>
        <w:t>(3), 670–680. doi:10.1111/j.1365-2745.2006.01112.x</w:t>
      </w:r>
    </w:p>
    <w:p w14:paraId="66CDA447"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Kraft, N. J. B., Metz, M. R., Condit, R. S., &amp; Chave, J. (2010). The relationship between wood density and mortality in a global tropical forest data set. </w:t>
      </w:r>
      <w:r w:rsidRPr="008C666B">
        <w:rPr>
          <w:rFonts w:ascii="Calibri" w:hAnsi="Calibri"/>
          <w:i/>
          <w:iCs/>
          <w:noProof/>
          <w:sz w:val="22"/>
        </w:rPr>
        <w:t>The New phytologist</w:t>
      </w:r>
      <w:r w:rsidRPr="008C666B">
        <w:rPr>
          <w:rFonts w:ascii="Calibri" w:hAnsi="Calibri"/>
          <w:noProof/>
          <w:sz w:val="22"/>
        </w:rPr>
        <w:t xml:space="preserve">, </w:t>
      </w:r>
      <w:r w:rsidRPr="008C666B">
        <w:rPr>
          <w:rFonts w:ascii="Calibri" w:hAnsi="Calibri"/>
          <w:i/>
          <w:iCs/>
          <w:noProof/>
          <w:sz w:val="22"/>
        </w:rPr>
        <w:t>188</w:t>
      </w:r>
      <w:r w:rsidRPr="008C666B">
        <w:rPr>
          <w:rFonts w:ascii="Calibri" w:hAnsi="Calibri"/>
          <w:noProof/>
          <w:sz w:val="22"/>
        </w:rPr>
        <w:t>(4), 1124–36. doi:10.1111/j.1469-8137.2010.03444.x</w:t>
      </w:r>
    </w:p>
    <w:p w14:paraId="7A242423"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Martínez-Cabrera, H. I., Jones, C. S., Espino, S., &amp; Schenk, H. J. (2009). Wood anatomy and wood density in shrubs: Responses to varying aridity along transcontinental transects. </w:t>
      </w:r>
      <w:r w:rsidRPr="008C666B">
        <w:rPr>
          <w:rFonts w:ascii="Calibri" w:hAnsi="Calibri"/>
          <w:i/>
          <w:iCs/>
          <w:noProof/>
          <w:sz w:val="22"/>
        </w:rPr>
        <w:t>American journal of botany</w:t>
      </w:r>
      <w:r w:rsidRPr="008C666B">
        <w:rPr>
          <w:rFonts w:ascii="Calibri" w:hAnsi="Calibri"/>
          <w:noProof/>
          <w:sz w:val="22"/>
        </w:rPr>
        <w:t xml:space="preserve">, </w:t>
      </w:r>
      <w:r w:rsidRPr="008C666B">
        <w:rPr>
          <w:rFonts w:ascii="Calibri" w:hAnsi="Calibri"/>
          <w:i/>
          <w:iCs/>
          <w:noProof/>
          <w:sz w:val="22"/>
        </w:rPr>
        <w:t>96</w:t>
      </w:r>
      <w:r w:rsidRPr="008C666B">
        <w:rPr>
          <w:rFonts w:ascii="Calibri" w:hAnsi="Calibri"/>
          <w:noProof/>
          <w:sz w:val="22"/>
        </w:rPr>
        <w:t>(8), 1388–98. doi:10.3732/ajb.0800237</w:t>
      </w:r>
    </w:p>
    <w:p w14:paraId="578B4594"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McGill, B. J., Enquist, B. J., Weiher, E., &amp; Westoby, M. (2006). Rebuilding community ecology from functional traits. </w:t>
      </w:r>
      <w:r w:rsidRPr="008C666B">
        <w:rPr>
          <w:rFonts w:ascii="Calibri" w:hAnsi="Calibri"/>
          <w:i/>
          <w:iCs/>
          <w:noProof/>
          <w:sz w:val="22"/>
        </w:rPr>
        <w:t>Trends in Ecology &amp; Evolution</w:t>
      </w:r>
      <w:r w:rsidRPr="008C666B">
        <w:rPr>
          <w:rFonts w:ascii="Calibri" w:hAnsi="Calibri"/>
          <w:noProof/>
          <w:sz w:val="22"/>
        </w:rPr>
        <w:t xml:space="preserve">, </w:t>
      </w:r>
      <w:r w:rsidRPr="008C666B">
        <w:rPr>
          <w:rFonts w:ascii="Calibri" w:hAnsi="Calibri"/>
          <w:i/>
          <w:iCs/>
          <w:noProof/>
          <w:sz w:val="22"/>
        </w:rPr>
        <w:t>21</w:t>
      </w:r>
      <w:r w:rsidRPr="008C666B">
        <w:rPr>
          <w:rFonts w:ascii="Calibri" w:hAnsi="Calibri"/>
          <w:noProof/>
          <w:sz w:val="22"/>
        </w:rPr>
        <w:t>(4), 178–85. doi:10.1016/j.tree.2006.02.002</w:t>
      </w:r>
    </w:p>
    <w:p w14:paraId="14F92A24"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Merritt, D. M., Scott, M. L., Poff, N. L., Auble, G. T., &amp; Lytle, D. a. (2010). Theory, methods and tools for determining environmental flows for riparian vegetation: riparian vegetation-flow response guilds. </w:t>
      </w:r>
      <w:r w:rsidRPr="008C666B">
        <w:rPr>
          <w:rFonts w:ascii="Calibri" w:hAnsi="Calibri"/>
          <w:i/>
          <w:iCs/>
          <w:noProof/>
          <w:sz w:val="22"/>
        </w:rPr>
        <w:t>Freshwater Biology</w:t>
      </w:r>
      <w:r w:rsidRPr="008C666B">
        <w:rPr>
          <w:rFonts w:ascii="Calibri" w:hAnsi="Calibri"/>
          <w:noProof/>
          <w:sz w:val="22"/>
        </w:rPr>
        <w:t xml:space="preserve">, </w:t>
      </w:r>
      <w:r w:rsidRPr="008C666B">
        <w:rPr>
          <w:rFonts w:ascii="Calibri" w:hAnsi="Calibri"/>
          <w:i/>
          <w:iCs/>
          <w:noProof/>
          <w:sz w:val="22"/>
        </w:rPr>
        <w:t>55</w:t>
      </w:r>
      <w:r w:rsidRPr="008C666B">
        <w:rPr>
          <w:rFonts w:ascii="Calibri" w:hAnsi="Calibri"/>
          <w:noProof/>
          <w:sz w:val="22"/>
        </w:rPr>
        <w:t>(1), 206–225. doi:10.1111/j.1365-2427.2009.02206.x</w:t>
      </w:r>
    </w:p>
    <w:p w14:paraId="35D265B8"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Mori, S., Itoh, a., Nanami, S., Tan, S., Chong, L., &amp; Yamakura, T. (2013). Effect of wood density and water permeability on wood decomposition rates of 32 Bornean rainforest trees. </w:t>
      </w:r>
      <w:r w:rsidRPr="008C666B">
        <w:rPr>
          <w:rFonts w:ascii="Calibri" w:hAnsi="Calibri"/>
          <w:i/>
          <w:iCs/>
          <w:noProof/>
          <w:sz w:val="22"/>
        </w:rPr>
        <w:t>Journal of Plant Ecology</w:t>
      </w:r>
      <w:r w:rsidRPr="008C666B">
        <w:rPr>
          <w:rFonts w:ascii="Calibri" w:hAnsi="Calibri"/>
          <w:noProof/>
          <w:sz w:val="22"/>
        </w:rPr>
        <w:t>, 1–8. doi:10.1093/jpe/rtt041</w:t>
      </w:r>
    </w:p>
    <w:p w14:paraId="639517FD"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Niklas, K. J., &amp; Spatz, H.-C. (2010). Worldwide correlations of mechanical properties and green wood density. </w:t>
      </w:r>
      <w:r w:rsidRPr="008C666B">
        <w:rPr>
          <w:rFonts w:ascii="Calibri" w:hAnsi="Calibri"/>
          <w:i/>
          <w:iCs/>
          <w:noProof/>
          <w:sz w:val="22"/>
        </w:rPr>
        <w:t>American Journal of Botany</w:t>
      </w:r>
      <w:r w:rsidRPr="008C666B">
        <w:rPr>
          <w:rFonts w:ascii="Calibri" w:hAnsi="Calibri"/>
          <w:noProof/>
          <w:sz w:val="22"/>
        </w:rPr>
        <w:t xml:space="preserve">, </w:t>
      </w:r>
      <w:r w:rsidRPr="008C666B">
        <w:rPr>
          <w:rFonts w:ascii="Calibri" w:hAnsi="Calibri"/>
          <w:i/>
          <w:iCs/>
          <w:noProof/>
          <w:sz w:val="22"/>
        </w:rPr>
        <w:t>97</w:t>
      </w:r>
      <w:r w:rsidRPr="008C666B">
        <w:rPr>
          <w:rFonts w:ascii="Calibri" w:hAnsi="Calibri"/>
          <w:noProof/>
          <w:sz w:val="22"/>
        </w:rPr>
        <w:t>(10), 1587–94. doi:10.3732/ajb.1000150</w:t>
      </w:r>
    </w:p>
    <w:p w14:paraId="69C61E13"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Olden, J. D., &amp; Poff, N. L. (2003). Redundancy and the choice of hydrologic indices for characterizing streamflow regimes. </w:t>
      </w:r>
      <w:r w:rsidRPr="008C666B">
        <w:rPr>
          <w:rFonts w:ascii="Calibri" w:hAnsi="Calibri"/>
          <w:i/>
          <w:iCs/>
          <w:noProof/>
          <w:sz w:val="22"/>
        </w:rPr>
        <w:t>River Research and Applications</w:t>
      </w:r>
      <w:r w:rsidRPr="008C666B">
        <w:rPr>
          <w:rFonts w:ascii="Calibri" w:hAnsi="Calibri"/>
          <w:noProof/>
          <w:sz w:val="22"/>
        </w:rPr>
        <w:t xml:space="preserve">, </w:t>
      </w:r>
      <w:r w:rsidRPr="008C666B">
        <w:rPr>
          <w:rFonts w:ascii="Calibri" w:hAnsi="Calibri"/>
          <w:i/>
          <w:iCs/>
          <w:noProof/>
          <w:sz w:val="22"/>
        </w:rPr>
        <w:t>19</w:t>
      </w:r>
      <w:r w:rsidRPr="008C666B">
        <w:rPr>
          <w:rFonts w:ascii="Calibri" w:hAnsi="Calibri"/>
          <w:noProof/>
          <w:sz w:val="22"/>
        </w:rPr>
        <w:t>(2), 101–121. doi:10.1002/rra.700</w:t>
      </w:r>
    </w:p>
    <w:p w14:paraId="707C9E95"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Poorter, L, Wright, S. J., Paz, H., Ackerly, D. D., Condit, R., Ibarra-Manríquez, G., … Wright, I. J. (2008). Are functional traits good predictors of demographic rates? Evidence from five neotropical forests. </w:t>
      </w:r>
      <w:r w:rsidRPr="008C666B">
        <w:rPr>
          <w:rFonts w:ascii="Calibri" w:hAnsi="Calibri"/>
          <w:i/>
          <w:iCs/>
          <w:noProof/>
          <w:sz w:val="22"/>
        </w:rPr>
        <w:t>Ecology</w:t>
      </w:r>
      <w:r w:rsidRPr="008C666B">
        <w:rPr>
          <w:rFonts w:ascii="Calibri" w:hAnsi="Calibri"/>
          <w:noProof/>
          <w:sz w:val="22"/>
        </w:rPr>
        <w:t xml:space="preserve">, </w:t>
      </w:r>
      <w:r w:rsidRPr="008C666B">
        <w:rPr>
          <w:rFonts w:ascii="Calibri" w:hAnsi="Calibri"/>
          <w:i/>
          <w:iCs/>
          <w:noProof/>
          <w:sz w:val="22"/>
        </w:rPr>
        <w:t>89</w:t>
      </w:r>
      <w:r w:rsidRPr="008C666B">
        <w:rPr>
          <w:rFonts w:ascii="Calibri" w:hAnsi="Calibri"/>
          <w:noProof/>
          <w:sz w:val="22"/>
        </w:rPr>
        <w:t>(7), 1908–20. Retrieved from http://www.ncbi.nlm.nih.gov/pubmed/18705377</w:t>
      </w:r>
    </w:p>
    <w:p w14:paraId="77DCB89B"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Poorter, Lourens, McDonald, I., Alarcón, A., Fichtler, E., Licona, J.-C., Peña-Claros, M., … Sass-Klaassen, U. (2010). The importance of wood traits and hydraulic conductance for the performance and life history strategies of 42 rainforest tree species. </w:t>
      </w:r>
      <w:r w:rsidRPr="008C666B">
        <w:rPr>
          <w:rFonts w:ascii="Calibri" w:hAnsi="Calibri"/>
          <w:i/>
          <w:iCs/>
          <w:noProof/>
          <w:sz w:val="22"/>
        </w:rPr>
        <w:t>The New phytologist</w:t>
      </w:r>
      <w:r w:rsidRPr="008C666B">
        <w:rPr>
          <w:rFonts w:ascii="Calibri" w:hAnsi="Calibri"/>
          <w:noProof/>
          <w:sz w:val="22"/>
        </w:rPr>
        <w:t xml:space="preserve">, </w:t>
      </w:r>
      <w:r w:rsidRPr="008C666B">
        <w:rPr>
          <w:rFonts w:ascii="Calibri" w:hAnsi="Calibri"/>
          <w:i/>
          <w:iCs/>
          <w:noProof/>
          <w:sz w:val="22"/>
        </w:rPr>
        <w:t>185</w:t>
      </w:r>
      <w:r w:rsidRPr="008C666B">
        <w:rPr>
          <w:rFonts w:ascii="Calibri" w:hAnsi="Calibri"/>
          <w:noProof/>
          <w:sz w:val="22"/>
        </w:rPr>
        <w:t>(2), 481–92. doi:10.1111/j.1469-8137.2009.03092.x</w:t>
      </w:r>
    </w:p>
    <w:p w14:paraId="69A30386"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Preston, K. a, Cornwell, W. K., &amp; Denoyer, J. L. (2006). Wood density and vessel traits as distinct correlates of ecological strategy in 51 California coast range angiosperms. </w:t>
      </w:r>
      <w:r w:rsidRPr="008C666B">
        <w:rPr>
          <w:rFonts w:ascii="Calibri" w:hAnsi="Calibri"/>
          <w:i/>
          <w:iCs/>
          <w:noProof/>
          <w:sz w:val="22"/>
        </w:rPr>
        <w:t>The New phytologist</w:t>
      </w:r>
      <w:r w:rsidRPr="008C666B">
        <w:rPr>
          <w:rFonts w:ascii="Calibri" w:hAnsi="Calibri"/>
          <w:noProof/>
          <w:sz w:val="22"/>
        </w:rPr>
        <w:t xml:space="preserve">, </w:t>
      </w:r>
      <w:r w:rsidRPr="008C666B">
        <w:rPr>
          <w:rFonts w:ascii="Calibri" w:hAnsi="Calibri"/>
          <w:i/>
          <w:iCs/>
          <w:noProof/>
          <w:sz w:val="22"/>
        </w:rPr>
        <w:t>170</w:t>
      </w:r>
      <w:r w:rsidRPr="008C666B">
        <w:rPr>
          <w:rFonts w:ascii="Calibri" w:hAnsi="Calibri"/>
          <w:noProof/>
          <w:sz w:val="22"/>
        </w:rPr>
        <w:t>(4), 807–18. doi:10.1111/j.1469-8137.2006.01712.x</w:t>
      </w:r>
    </w:p>
    <w:p w14:paraId="2DCB1734"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Russo, S. E., Jenkins, K. L., Wiser, S. K., Uriarte, M., Duncan, R. P., &amp; Coomes, D. a. (2010). Interspecific relationships among growth, mortality and xylem traits of woody species from New Zealand. </w:t>
      </w:r>
      <w:r w:rsidRPr="008C666B">
        <w:rPr>
          <w:rFonts w:ascii="Calibri" w:hAnsi="Calibri"/>
          <w:i/>
          <w:iCs/>
          <w:noProof/>
          <w:sz w:val="22"/>
        </w:rPr>
        <w:t>Functional Ecology</w:t>
      </w:r>
      <w:r w:rsidRPr="008C666B">
        <w:rPr>
          <w:rFonts w:ascii="Calibri" w:hAnsi="Calibri"/>
          <w:noProof/>
          <w:sz w:val="22"/>
        </w:rPr>
        <w:t xml:space="preserve">, </w:t>
      </w:r>
      <w:r w:rsidRPr="008C666B">
        <w:rPr>
          <w:rFonts w:ascii="Calibri" w:hAnsi="Calibri"/>
          <w:i/>
          <w:iCs/>
          <w:noProof/>
          <w:sz w:val="22"/>
        </w:rPr>
        <w:t>24</w:t>
      </w:r>
      <w:r w:rsidRPr="008C666B">
        <w:rPr>
          <w:rFonts w:ascii="Calibri" w:hAnsi="Calibri"/>
          <w:noProof/>
          <w:sz w:val="22"/>
        </w:rPr>
        <w:t>(2), 253–262. doi:10.1111/j.1365-2435.2009.01670.x</w:t>
      </w:r>
    </w:p>
    <w:p w14:paraId="6345F277"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Swenson, N., &amp; Enquist, B. (2007). Ecological and evolutionary determinants of a key plant functional trait: wood density and its community-wide variation across latitude and elevation. </w:t>
      </w:r>
      <w:r w:rsidRPr="008C666B">
        <w:rPr>
          <w:rFonts w:ascii="Calibri" w:hAnsi="Calibri"/>
          <w:i/>
          <w:iCs/>
          <w:noProof/>
          <w:sz w:val="22"/>
        </w:rPr>
        <w:t>American Journal of Botany</w:t>
      </w:r>
      <w:r w:rsidRPr="008C666B">
        <w:rPr>
          <w:rFonts w:ascii="Calibri" w:hAnsi="Calibri"/>
          <w:noProof/>
          <w:sz w:val="22"/>
        </w:rPr>
        <w:t xml:space="preserve">, </w:t>
      </w:r>
      <w:r w:rsidRPr="008C666B">
        <w:rPr>
          <w:rFonts w:ascii="Calibri" w:hAnsi="Calibri"/>
          <w:i/>
          <w:iCs/>
          <w:noProof/>
          <w:sz w:val="22"/>
        </w:rPr>
        <w:t>94</w:t>
      </w:r>
      <w:r w:rsidRPr="008C666B">
        <w:rPr>
          <w:rFonts w:ascii="Calibri" w:hAnsi="Calibri"/>
          <w:noProof/>
          <w:sz w:val="22"/>
        </w:rPr>
        <w:t>(3), 451–459. Retrieved from http://www.amjbot.org/content/94/3/451.short</w:t>
      </w:r>
    </w:p>
    <w:p w14:paraId="0D73B180"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lastRenderedPageBreak/>
        <w:t xml:space="preserve">Weimann, M., &amp; Williamson, G. (2002). Geographic variation in wood specific gravity: effects of latitude, temperature and precipitation. </w:t>
      </w:r>
      <w:r w:rsidRPr="008C666B">
        <w:rPr>
          <w:rFonts w:ascii="Calibri" w:hAnsi="Calibri"/>
          <w:i/>
          <w:iCs/>
          <w:noProof/>
          <w:sz w:val="22"/>
        </w:rPr>
        <w:t>Wood and Fiber Science</w:t>
      </w:r>
      <w:r w:rsidRPr="008C666B">
        <w:rPr>
          <w:rFonts w:ascii="Calibri" w:hAnsi="Calibri"/>
          <w:noProof/>
          <w:sz w:val="22"/>
        </w:rPr>
        <w:t xml:space="preserve">, </w:t>
      </w:r>
      <w:r w:rsidRPr="008C666B">
        <w:rPr>
          <w:rFonts w:ascii="Calibri" w:hAnsi="Calibri"/>
          <w:i/>
          <w:iCs/>
          <w:noProof/>
          <w:sz w:val="22"/>
        </w:rPr>
        <w:t>34</w:t>
      </w:r>
      <w:r w:rsidRPr="008C666B">
        <w:rPr>
          <w:rFonts w:ascii="Calibri" w:hAnsi="Calibri"/>
          <w:noProof/>
          <w:sz w:val="22"/>
        </w:rPr>
        <w:t>(1), 96–107.</w:t>
      </w:r>
    </w:p>
    <w:p w14:paraId="2A6D2F0D"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Westoby, M., Falster, D. S., Moles, A. T., Vesk, P. a., &amp; Wright, I. J. (2002). PLANT ECOLOGICAL STRATEGIES: Some Leading Dimensions of Variation Between Species. </w:t>
      </w:r>
      <w:r w:rsidRPr="008C666B">
        <w:rPr>
          <w:rFonts w:ascii="Calibri" w:hAnsi="Calibri"/>
          <w:i/>
          <w:iCs/>
          <w:noProof/>
          <w:sz w:val="22"/>
        </w:rPr>
        <w:t>Annual Review of Ecology and Systematics</w:t>
      </w:r>
      <w:r w:rsidRPr="008C666B">
        <w:rPr>
          <w:rFonts w:ascii="Calibri" w:hAnsi="Calibri"/>
          <w:noProof/>
          <w:sz w:val="22"/>
        </w:rPr>
        <w:t xml:space="preserve">, </w:t>
      </w:r>
      <w:r w:rsidRPr="008C666B">
        <w:rPr>
          <w:rFonts w:ascii="Calibri" w:hAnsi="Calibri"/>
          <w:i/>
          <w:iCs/>
          <w:noProof/>
          <w:sz w:val="22"/>
        </w:rPr>
        <w:t>33</w:t>
      </w:r>
      <w:r w:rsidRPr="008C666B">
        <w:rPr>
          <w:rFonts w:ascii="Calibri" w:hAnsi="Calibri"/>
          <w:noProof/>
          <w:sz w:val="22"/>
        </w:rPr>
        <w:t>(1), 125–159. doi:10.1146/annurev.ecolsys.33.010802.150452</w:t>
      </w:r>
    </w:p>
    <w:p w14:paraId="39B2DE5D"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Westoby, M., &amp; Wright, I. J. (2006). Land-plant ecology on the basis of functional traits. </w:t>
      </w:r>
      <w:r w:rsidRPr="008C666B">
        <w:rPr>
          <w:rFonts w:ascii="Calibri" w:hAnsi="Calibri"/>
          <w:i/>
          <w:iCs/>
          <w:noProof/>
          <w:sz w:val="22"/>
        </w:rPr>
        <w:t>Trends in Ecology &amp; Evolution</w:t>
      </w:r>
      <w:r w:rsidRPr="008C666B">
        <w:rPr>
          <w:rFonts w:ascii="Calibri" w:hAnsi="Calibri"/>
          <w:noProof/>
          <w:sz w:val="22"/>
        </w:rPr>
        <w:t xml:space="preserve">, </w:t>
      </w:r>
      <w:r w:rsidRPr="008C666B">
        <w:rPr>
          <w:rFonts w:ascii="Calibri" w:hAnsi="Calibri"/>
          <w:i/>
          <w:iCs/>
          <w:noProof/>
          <w:sz w:val="22"/>
        </w:rPr>
        <w:t>21</w:t>
      </w:r>
      <w:r w:rsidRPr="008C666B">
        <w:rPr>
          <w:rFonts w:ascii="Calibri" w:hAnsi="Calibri"/>
          <w:noProof/>
          <w:sz w:val="22"/>
        </w:rPr>
        <w:t>(5), 261–8. doi:10.1016/j.tree.2006.02.004</w:t>
      </w:r>
    </w:p>
    <w:p w14:paraId="1E096B0E"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Wright, S. J., Kitajima, K., Kraft, N. J. B., Reich, P. B., Wright, I. J., Bunker, D. E., … Zanne, A. E. (2010). Functional traits and the growth-mortality trade-off in tropical trees. </w:t>
      </w:r>
      <w:r w:rsidRPr="008C666B">
        <w:rPr>
          <w:rFonts w:ascii="Calibri" w:hAnsi="Calibri"/>
          <w:i/>
          <w:iCs/>
          <w:noProof/>
          <w:sz w:val="22"/>
        </w:rPr>
        <w:t>Ecology</w:t>
      </w:r>
      <w:r w:rsidRPr="008C666B">
        <w:rPr>
          <w:rFonts w:ascii="Calibri" w:hAnsi="Calibri"/>
          <w:noProof/>
          <w:sz w:val="22"/>
        </w:rPr>
        <w:t xml:space="preserve">, </w:t>
      </w:r>
      <w:r w:rsidRPr="008C666B">
        <w:rPr>
          <w:rFonts w:ascii="Calibri" w:hAnsi="Calibri"/>
          <w:i/>
          <w:iCs/>
          <w:noProof/>
          <w:sz w:val="22"/>
        </w:rPr>
        <w:t>91</w:t>
      </w:r>
      <w:r w:rsidRPr="008C666B">
        <w:rPr>
          <w:rFonts w:ascii="Calibri" w:hAnsi="Calibri"/>
          <w:noProof/>
          <w:sz w:val="22"/>
        </w:rPr>
        <w:t>(12), 3664–74. Retrieved from http://www.ncbi.nlm.nih.gov/pubmed/21302837</w:t>
      </w:r>
    </w:p>
    <w:p w14:paraId="6A5CC6AF" w14:textId="77777777" w:rsidR="008C666B" w:rsidRPr="008C666B" w:rsidRDefault="008C666B">
      <w:pPr>
        <w:pStyle w:val="NormalWeb"/>
        <w:ind w:left="480" w:hanging="480"/>
        <w:divId w:val="883176431"/>
        <w:rPr>
          <w:rFonts w:ascii="Calibri" w:hAnsi="Calibri"/>
          <w:noProof/>
          <w:sz w:val="22"/>
        </w:rPr>
      </w:pPr>
      <w:r w:rsidRPr="008C666B">
        <w:rPr>
          <w:rFonts w:ascii="Calibri" w:hAnsi="Calibri"/>
          <w:noProof/>
          <w:sz w:val="22"/>
        </w:rPr>
        <w:t xml:space="preserve">Zanne, A. E., Westoby, M., Falster, D. S., Ackerly, D. D., Loarie, S. R., Arnold, S. E. J., &amp; Coomes, D. a. (2010). Angiosperm wood structure: Global patterns in vessel anatomy and their relation to wood density and potential conductivity. </w:t>
      </w:r>
      <w:r w:rsidRPr="008C666B">
        <w:rPr>
          <w:rFonts w:ascii="Calibri" w:hAnsi="Calibri"/>
          <w:i/>
          <w:iCs/>
          <w:noProof/>
          <w:sz w:val="22"/>
        </w:rPr>
        <w:t>American Journal of Botany</w:t>
      </w:r>
      <w:r w:rsidRPr="008C666B">
        <w:rPr>
          <w:rFonts w:ascii="Calibri" w:hAnsi="Calibri"/>
          <w:noProof/>
          <w:sz w:val="22"/>
        </w:rPr>
        <w:t xml:space="preserve">, </w:t>
      </w:r>
      <w:r w:rsidRPr="008C666B">
        <w:rPr>
          <w:rFonts w:ascii="Calibri" w:hAnsi="Calibri"/>
          <w:i/>
          <w:iCs/>
          <w:noProof/>
          <w:sz w:val="22"/>
        </w:rPr>
        <w:t>97</w:t>
      </w:r>
      <w:r w:rsidRPr="008C666B">
        <w:rPr>
          <w:rFonts w:ascii="Calibri" w:hAnsi="Calibri"/>
          <w:noProof/>
          <w:sz w:val="22"/>
        </w:rPr>
        <w:t>(2), 207–15. doi:10.3732/ajb.0900178</w:t>
      </w:r>
    </w:p>
    <w:p w14:paraId="043F162C" w14:textId="77777777" w:rsidR="00FD6080" w:rsidRDefault="00FD6080" w:rsidP="00FD6080">
      <w:pPr>
        <w:spacing w:line="360" w:lineRule="auto"/>
      </w:pPr>
      <w:r>
        <w:fldChar w:fldCharType="end"/>
      </w:r>
    </w:p>
    <w:p w14:paraId="03424D5C" w14:textId="77777777" w:rsidR="00FD6080" w:rsidRDefault="00FD6080" w:rsidP="00FD6080">
      <w:pPr>
        <w:spacing w:line="360" w:lineRule="auto"/>
      </w:pPr>
    </w:p>
    <w:p w14:paraId="219E7ED1" w14:textId="77777777" w:rsidR="00FD6080" w:rsidRDefault="00FD6080" w:rsidP="00FD6080">
      <w:pPr>
        <w:jc w:val="both"/>
        <w:rPr>
          <w:lang w:val="en-US"/>
        </w:rPr>
      </w:pPr>
    </w:p>
    <w:p w14:paraId="5873DAD7" w14:textId="77777777" w:rsidR="00FD6080" w:rsidRDefault="00FD6080" w:rsidP="00FD6080"/>
    <w:p w14:paraId="6F9F3C73" w14:textId="77777777" w:rsidR="00FD6080" w:rsidRDefault="00FD6080"/>
    <w:sectPr w:rsidR="00FD608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14-02-03T11:01:00Z" w:initials="WU">
    <w:p w14:paraId="49748B64" w14:textId="77777777" w:rsidR="00577C53" w:rsidRDefault="00577C53">
      <w:pPr>
        <w:pStyle w:val="CommentText"/>
      </w:pPr>
      <w:r>
        <w:rPr>
          <w:rStyle w:val="CommentReference"/>
        </w:rPr>
        <w:annotationRef/>
      </w:r>
      <w:r>
        <w:t>Strong gradients of disturbance and resource availability (water) make riparian systems good study systems for community assembly.</w:t>
      </w:r>
    </w:p>
  </w:comment>
  <w:comment w:id="5" w:author="Windows User" w:date="2014-02-03T11:02:00Z" w:initials="WU">
    <w:p w14:paraId="171448E2" w14:textId="77777777" w:rsidR="00577C53" w:rsidRDefault="00577C53">
      <w:pPr>
        <w:pStyle w:val="CommentText"/>
      </w:pPr>
      <w:r>
        <w:rPr>
          <w:rStyle w:val="CommentReference"/>
        </w:rPr>
        <w:annotationRef/>
      </w:r>
      <w:r>
        <w:t>This sentence makes it about the riparian plants, rather than being a community assembly study per se.</w:t>
      </w:r>
    </w:p>
  </w:comment>
  <w:comment w:id="7" w:author="Windows User" w:date="2014-02-03T11:03:00Z" w:initials="WU">
    <w:p w14:paraId="003CB982" w14:textId="77777777" w:rsidR="00577C53" w:rsidRDefault="00577C53">
      <w:pPr>
        <w:pStyle w:val="CommentText"/>
      </w:pPr>
      <w:r>
        <w:rPr>
          <w:rStyle w:val="CommentReference"/>
        </w:rPr>
        <w:annotationRef/>
      </w:r>
      <w:r>
        <w:t>Reframed, the question is why wood density might be such a good indicator of ecological strategy? Why might wood density strategy be over-</w:t>
      </w:r>
      <w:proofErr w:type="spellStart"/>
      <w:r>
        <w:t>ridingly</w:t>
      </w:r>
      <w:proofErr w:type="spellEnd"/>
      <w:r>
        <w:t xml:space="preserve"> important in these environments?</w:t>
      </w:r>
    </w:p>
  </w:comment>
  <w:comment w:id="11" w:author="Windows User" w:date="2014-02-03T11:06:00Z" w:initials="WU">
    <w:p w14:paraId="34A55491" w14:textId="77777777" w:rsidR="00577C53" w:rsidRDefault="00577C53">
      <w:pPr>
        <w:pStyle w:val="CommentText"/>
      </w:pPr>
      <w:r>
        <w:rPr>
          <w:rStyle w:val="CommentReference"/>
        </w:rPr>
        <w:annotationRef/>
      </w:r>
      <w:r>
        <w:t>This paragraph would be less relevant in a ‘community assembly’ oriented paper.</w:t>
      </w:r>
    </w:p>
  </w:comment>
  <w:comment w:id="24" w:author="Windows User" w:date="2014-02-03T11:06:00Z" w:initials="WU">
    <w:p w14:paraId="45AA1C30" w14:textId="2A2C09E9" w:rsidR="00577C53" w:rsidRDefault="00577C53">
      <w:pPr>
        <w:pStyle w:val="CommentText"/>
      </w:pPr>
      <w:r>
        <w:rPr>
          <w:rStyle w:val="CommentReference"/>
        </w:rPr>
        <w:annotationRef/>
      </w:r>
      <w:r>
        <w:t>Leave phylogeny out</w:t>
      </w:r>
      <w:r w:rsidR="007B1246">
        <w:t>. Need some better way to link in the information about environmental gradients (aridity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748B64" w15:done="0"/>
  <w15:commentEx w15:paraId="171448E2" w15:done="0"/>
  <w15:commentEx w15:paraId="003CB982" w15:done="0"/>
  <w15:commentEx w15:paraId="34A55491" w15:done="0"/>
  <w15:commentEx w15:paraId="45AA1C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863D5"/>
    <w:multiLevelType w:val="hybridMultilevel"/>
    <w:tmpl w:val="F176E6AC"/>
    <w:lvl w:ilvl="0" w:tplc="A39C232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080"/>
    <w:rsid w:val="00016574"/>
    <w:rsid w:val="00063374"/>
    <w:rsid w:val="000B498C"/>
    <w:rsid w:val="001A6492"/>
    <w:rsid w:val="001C6A57"/>
    <w:rsid w:val="001F13CC"/>
    <w:rsid w:val="002F7F69"/>
    <w:rsid w:val="00355764"/>
    <w:rsid w:val="0036092A"/>
    <w:rsid w:val="003D1477"/>
    <w:rsid w:val="003F2A64"/>
    <w:rsid w:val="00451F97"/>
    <w:rsid w:val="00577C53"/>
    <w:rsid w:val="005979FB"/>
    <w:rsid w:val="006E6A8E"/>
    <w:rsid w:val="007B1246"/>
    <w:rsid w:val="00895F63"/>
    <w:rsid w:val="008C666B"/>
    <w:rsid w:val="009C7872"/>
    <w:rsid w:val="00B02BE1"/>
    <w:rsid w:val="00B44641"/>
    <w:rsid w:val="00B64550"/>
    <w:rsid w:val="00B7232F"/>
    <w:rsid w:val="00BB1A87"/>
    <w:rsid w:val="00BC20CB"/>
    <w:rsid w:val="00BD4329"/>
    <w:rsid w:val="00CC0D64"/>
    <w:rsid w:val="00CD5D3B"/>
    <w:rsid w:val="00D308DF"/>
    <w:rsid w:val="00D57C53"/>
    <w:rsid w:val="00D9176B"/>
    <w:rsid w:val="00DB44D8"/>
    <w:rsid w:val="00DE09E7"/>
    <w:rsid w:val="00E43DEC"/>
    <w:rsid w:val="00E62CE1"/>
    <w:rsid w:val="00FD60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3CD8"/>
  <w15:chartTrackingRefBased/>
  <w15:docId w15:val="{F690B536-F447-4249-BFA7-81B3325C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60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D6080"/>
    <w:rPr>
      <w:sz w:val="16"/>
      <w:szCs w:val="16"/>
    </w:rPr>
  </w:style>
  <w:style w:type="paragraph" w:styleId="CommentText">
    <w:name w:val="annotation text"/>
    <w:basedOn w:val="Normal"/>
    <w:link w:val="CommentTextChar"/>
    <w:uiPriority w:val="99"/>
    <w:semiHidden/>
    <w:unhideWhenUsed/>
    <w:rsid w:val="00FD6080"/>
    <w:pPr>
      <w:spacing w:line="240" w:lineRule="auto"/>
    </w:pPr>
    <w:rPr>
      <w:sz w:val="20"/>
      <w:szCs w:val="20"/>
    </w:rPr>
  </w:style>
  <w:style w:type="character" w:customStyle="1" w:styleId="CommentTextChar">
    <w:name w:val="Comment Text Char"/>
    <w:basedOn w:val="DefaultParagraphFont"/>
    <w:link w:val="CommentText"/>
    <w:uiPriority w:val="99"/>
    <w:semiHidden/>
    <w:rsid w:val="00FD6080"/>
    <w:rPr>
      <w:sz w:val="20"/>
      <w:szCs w:val="20"/>
    </w:rPr>
  </w:style>
  <w:style w:type="paragraph" w:styleId="NormalWeb">
    <w:name w:val="Normal (Web)"/>
    <w:basedOn w:val="Normal"/>
    <w:uiPriority w:val="99"/>
    <w:unhideWhenUsed/>
    <w:rsid w:val="00FD6080"/>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BalloonText">
    <w:name w:val="Balloon Text"/>
    <w:basedOn w:val="Normal"/>
    <w:link w:val="BalloonTextChar"/>
    <w:uiPriority w:val="99"/>
    <w:semiHidden/>
    <w:unhideWhenUsed/>
    <w:rsid w:val="00FD60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080"/>
    <w:rPr>
      <w:rFonts w:ascii="Segoe UI" w:hAnsi="Segoe UI" w:cs="Segoe UI"/>
      <w:sz w:val="18"/>
      <w:szCs w:val="18"/>
    </w:rPr>
  </w:style>
  <w:style w:type="character" w:customStyle="1" w:styleId="Heading1Char">
    <w:name w:val="Heading 1 Char"/>
    <w:basedOn w:val="DefaultParagraphFont"/>
    <w:link w:val="Heading1"/>
    <w:uiPriority w:val="9"/>
    <w:rsid w:val="00FD6080"/>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063374"/>
    <w:rPr>
      <w:color w:val="0000FF"/>
      <w:u w:val="single"/>
    </w:rPr>
  </w:style>
  <w:style w:type="paragraph" w:styleId="CommentSubject">
    <w:name w:val="annotation subject"/>
    <w:basedOn w:val="CommentText"/>
    <w:next w:val="CommentText"/>
    <w:link w:val="CommentSubjectChar"/>
    <w:uiPriority w:val="99"/>
    <w:semiHidden/>
    <w:unhideWhenUsed/>
    <w:rsid w:val="00577C53"/>
    <w:rPr>
      <w:b/>
      <w:bCs/>
    </w:rPr>
  </w:style>
  <w:style w:type="character" w:customStyle="1" w:styleId="CommentSubjectChar">
    <w:name w:val="Comment Subject Char"/>
    <w:basedOn w:val="CommentTextChar"/>
    <w:link w:val="CommentSubject"/>
    <w:uiPriority w:val="99"/>
    <w:semiHidden/>
    <w:rsid w:val="00577C53"/>
    <w:rPr>
      <w:b/>
      <w:bCs/>
      <w:sz w:val="20"/>
      <w:szCs w:val="20"/>
    </w:rPr>
  </w:style>
  <w:style w:type="paragraph" w:styleId="ListParagraph">
    <w:name w:val="List Paragraph"/>
    <w:basedOn w:val="Normal"/>
    <w:uiPriority w:val="34"/>
    <w:qFormat/>
    <w:rsid w:val="00597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12369">
      <w:bodyDiv w:val="1"/>
      <w:marLeft w:val="0"/>
      <w:marRight w:val="0"/>
      <w:marTop w:val="0"/>
      <w:marBottom w:val="0"/>
      <w:divBdr>
        <w:top w:val="none" w:sz="0" w:space="0" w:color="auto"/>
        <w:left w:val="none" w:sz="0" w:space="0" w:color="auto"/>
        <w:bottom w:val="none" w:sz="0" w:space="0" w:color="auto"/>
        <w:right w:val="none" w:sz="0" w:space="0" w:color="auto"/>
      </w:divBdr>
      <w:divsChild>
        <w:div w:id="883176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ltimedata.water.nsw.gov.au/water.stm"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water.vic.gov.au/monitor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93389-00EC-4479-A8FC-E273E03C3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8</Pages>
  <Words>18684</Words>
  <Characters>106504</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cp:lastPrinted>2013-10-30T04:50:00Z</cp:lastPrinted>
  <dcterms:created xsi:type="dcterms:W3CDTF">2014-01-22T05:46:00Z</dcterms:created>
  <dcterms:modified xsi:type="dcterms:W3CDTF">2014-03-03T05:54:00Z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