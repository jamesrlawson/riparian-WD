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9657" w14:textId="40B99180" w:rsidR="008E156A" w:rsidRDefault="00B55332" w:rsidP="00195FA8">
      <w:pPr>
        <w:spacing w:line="360" w:lineRule="auto"/>
        <w:rPr>
          <w:i/>
          <w:sz w:val="26"/>
          <w:szCs w:val="26"/>
        </w:rPr>
      </w:pPr>
      <w:r w:rsidRPr="005E166E">
        <w:rPr>
          <w:i/>
          <w:sz w:val="26"/>
          <w:szCs w:val="26"/>
        </w:rPr>
        <w:t>Hydrological conditions predict wood density in riparian plants</w:t>
      </w:r>
      <w:r w:rsidR="00AA0B4F">
        <w:rPr>
          <w:i/>
          <w:sz w:val="26"/>
          <w:szCs w:val="26"/>
        </w:rPr>
        <w:t xml:space="preserve"> of </w:t>
      </w:r>
      <w:r w:rsidR="000041B0">
        <w:rPr>
          <w:i/>
          <w:sz w:val="26"/>
          <w:szCs w:val="26"/>
        </w:rPr>
        <w:t>s</w:t>
      </w:r>
      <w:r w:rsidR="00AA0B4F">
        <w:rPr>
          <w:i/>
          <w:sz w:val="26"/>
          <w:szCs w:val="26"/>
        </w:rPr>
        <w:t>outh-eastern Australia</w:t>
      </w:r>
    </w:p>
    <w:p w14:paraId="11547348" w14:textId="77777777" w:rsidR="008E156A" w:rsidRDefault="008E156A" w:rsidP="00195FA8">
      <w:pPr>
        <w:spacing w:line="360" w:lineRule="auto"/>
        <w:rPr>
          <w:b/>
        </w:rPr>
      </w:pPr>
    </w:p>
    <w:p w14:paraId="6FD7454E" w14:textId="77777777" w:rsidR="008E156A" w:rsidRDefault="005779AB" w:rsidP="00195FA8">
      <w:pPr>
        <w:spacing w:line="360" w:lineRule="auto"/>
        <w:rPr>
          <w:b/>
        </w:rPr>
      </w:pPr>
      <w:commentRangeStart w:id="0"/>
      <w:commentRangeStart w:id="1"/>
      <w:r>
        <w:rPr>
          <w:b/>
        </w:rPr>
        <w:t>Abstrac</w:t>
      </w:r>
      <w:commentRangeEnd w:id="0"/>
      <w:r w:rsidR="000041B0">
        <w:rPr>
          <w:rStyle w:val="CommentReference"/>
        </w:rPr>
        <w:commentReference w:id="0"/>
      </w:r>
      <w:commentRangeEnd w:id="1"/>
      <w:r w:rsidR="00FD6EDE">
        <w:rPr>
          <w:rStyle w:val="CommentReference"/>
        </w:rPr>
        <w:commentReference w:id="1"/>
      </w:r>
      <w:r>
        <w:rPr>
          <w:b/>
        </w:rPr>
        <w:t>t</w:t>
      </w:r>
    </w:p>
    <w:p w14:paraId="68B2BF87" w14:textId="0E57ED23" w:rsidR="00963FDF" w:rsidRPr="00C33DA1" w:rsidRDefault="005779AB" w:rsidP="009C560D">
      <w:pPr>
        <w:pStyle w:val="ListParagraph"/>
        <w:numPr>
          <w:ilvl w:val="0"/>
          <w:numId w:val="3"/>
        </w:numPr>
        <w:spacing w:line="360" w:lineRule="auto"/>
        <w:jc w:val="both"/>
        <w:rPr>
          <w:rFonts w:cs="Arial"/>
        </w:rPr>
      </w:pPr>
      <w:r w:rsidRPr="000E625F">
        <w:rPr>
          <w:rFonts w:cs="Arial"/>
        </w:rPr>
        <w:t xml:space="preserve">Wood density is a key plant functional trait which integrates the trade-offs characteristic to riparian plant ecological strategies. </w:t>
      </w:r>
    </w:p>
    <w:p w14:paraId="1005AE8A" w14:textId="152E3BC0" w:rsidR="00963FDF" w:rsidRPr="009C560D" w:rsidRDefault="00963FDF" w:rsidP="007F4D38">
      <w:pPr>
        <w:pStyle w:val="ListParagraph"/>
        <w:numPr>
          <w:ilvl w:val="0"/>
          <w:numId w:val="3"/>
        </w:numPr>
        <w:spacing w:line="360" w:lineRule="auto"/>
        <w:jc w:val="both"/>
        <w:rPr>
          <w:rFonts w:cs="Arial"/>
        </w:rPr>
      </w:pPr>
      <w:r w:rsidRPr="00C33DA1">
        <w:rPr>
          <w:rFonts w:cs="Arial"/>
        </w:rPr>
        <w:t xml:space="preserve">Although dense woody tissues is costly to construct, it confers mechanical stiffness to stems, which should be useful if a plant must withstand flooding to survive. High wood density is also associated with water stress tolerance and conservative use of resources. </w:t>
      </w:r>
      <w:r w:rsidR="000E625F" w:rsidRPr="00C33DA1">
        <w:rPr>
          <w:rFonts w:cs="Arial"/>
        </w:rPr>
        <w:t xml:space="preserve">For riparian plants, fluctuations in soil moisture driven by surface hydrology </w:t>
      </w:r>
      <w:r w:rsidR="000E625F" w:rsidRPr="009C560D">
        <w:rPr>
          <w:rFonts w:cs="Arial"/>
        </w:rPr>
        <w:t>should therefore be an important driver of variation in wood density.</w:t>
      </w:r>
    </w:p>
    <w:p w14:paraId="7140F583" w14:textId="4F8C1973" w:rsidR="00920682" w:rsidRPr="00EA700F" w:rsidRDefault="005779AB" w:rsidP="005D5C1C">
      <w:pPr>
        <w:pStyle w:val="ListParagraph"/>
        <w:numPr>
          <w:ilvl w:val="0"/>
          <w:numId w:val="3"/>
        </w:numPr>
        <w:spacing w:line="360" w:lineRule="auto"/>
        <w:jc w:val="both"/>
      </w:pPr>
      <w:r w:rsidRPr="00C33DA1">
        <w:rPr>
          <w:rFonts w:cs="Arial"/>
        </w:rPr>
        <w:t xml:space="preserve">We </w:t>
      </w:r>
      <w:r w:rsidR="00C33DA1" w:rsidRPr="00C33DA1">
        <w:rPr>
          <w:rFonts w:cs="Arial"/>
        </w:rPr>
        <w:t>asked the following questions in the study</w:t>
      </w:r>
      <w:r w:rsidRPr="00C33DA1">
        <w:rPr>
          <w:rFonts w:cs="Arial"/>
        </w:rPr>
        <w:t xml:space="preserve">: </w:t>
      </w:r>
      <w:r w:rsidR="00920682" w:rsidRPr="00EA700F">
        <w:t xml:space="preserve">(1) do riparian vegetation communities along </w:t>
      </w:r>
      <w:proofErr w:type="spellStart"/>
      <w:r w:rsidR="00920682" w:rsidRPr="00EA700F">
        <w:t>hydrologically</w:t>
      </w:r>
      <w:proofErr w:type="spellEnd"/>
      <w:r w:rsidR="00920682" w:rsidRPr="00EA700F">
        <w:t xml:space="preserve"> distinct classes of river exhibit differences in wood density? (2) </w:t>
      </w:r>
      <w:proofErr w:type="gramStart"/>
      <w:r w:rsidR="00920682" w:rsidRPr="00EA700F">
        <w:t>is</w:t>
      </w:r>
      <w:proofErr w:type="gramEnd"/>
      <w:r w:rsidR="00920682" w:rsidRPr="00EA700F">
        <w:t xml:space="preserve"> wood density related to the frequency and magnitude of flood disturbance? (3) </w:t>
      </w:r>
      <w:proofErr w:type="gramStart"/>
      <w:r w:rsidR="00920682" w:rsidRPr="00EA700F">
        <w:t>is</w:t>
      </w:r>
      <w:proofErr w:type="gramEnd"/>
      <w:r w:rsidR="00920682" w:rsidRPr="00EA700F">
        <w:t xml:space="preserve"> wood density related to predictability of water ava</w:t>
      </w:r>
      <w:r w:rsidR="00920682">
        <w:t>ilability in the riparian zone?</w:t>
      </w:r>
    </w:p>
    <w:p w14:paraId="5FD454F9" w14:textId="5865EEF6" w:rsidR="000E625F" w:rsidRPr="00C33DA1" w:rsidRDefault="005779AB" w:rsidP="007F4D38">
      <w:pPr>
        <w:pStyle w:val="ListParagraph"/>
        <w:numPr>
          <w:ilvl w:val="0"/>
          <w:numId w:val="3"/>
        </w:numPr>
        <w:autoSpaceDE w:val="0"/>
        <w:autoSpaceDN w:val="0"/>
        <w:adjustRightInd w:val="0"/>
        <w:spacing w:after="0" w:line="360" w:lineRule="auto"/>
        <w:rPr>
          <w:rFonts w:cs="Arial"/>
        </w:rPr>
      </w:pPr>
      <w:r w:rsidRPr="00C33DA1">
        <w:rPr>
          <w:rFonts w:cs="Arial"/>
        </w:rPr>
        <w:t xml:space="preserve">We surveyed wood density of dominant species at fifteen riparian sites along flow-gauged rivers across south-eastern Australia. </w:t>
      </w:r>
      <w:r w:rsidR="00963FDF" w:rsidRPr="00C33DA1">
        <w:rPr>
          <w:rFonts w:cs="Arial"/>
        </w:rPr>
        <w:t xml:space="preserve">Due to the broad range of hydrological variability associated with Australian river systems, this set of sites functions as useful model for assessing the response of riparian plants to changing hydrological conditions. </w:t>
      </w:r>
    </w:p>
    <w:p w14:paraId="30A9111C" w14:textId="3ABF8191" w:rsidR="00C33DA1" w:rsidRDefault="00C33DA1" w:rsidP="007F4D38">
      <w:pPr>
        <w:pStyle w:val="ListParagraph"/>
        <w:numPr>
          <w:ilvl w:val="0"/>
          <w:numId w:val="3"/>
        </w:numPr>
        <w:spacing w:line="360" w:lineRule="auto"/>
      </w:pPr>
      <w:r>
        <w:t>We found wood density to vary strongly along a single axis of hydrological variability. This axis integrates flood intensity and frequency with metrics of hydrological unpredictability, and can be conceptualised as a gradient of environmental harshness.</w:t>
      </w:r>
      <w:r w:rsidRPr="00F75655">
        <w:t xml:space="preserve"> </w:t>
      </w:r>
    </w:p>
    <w:p w14:paraId="5F1BCBD5" w14:textId="3D12B2D2" w:rsidR="00963FDF" w:rsidRPr="009C560D" w:rsidRDefault="000E625F" w:rsidP="009C560D">
      <w:pPr>
        <w:pStyle w:val="ListParagraph"/>
        <w:numPr>
          <w:ilvl w:val="0"/>
          <w:numId w:val="3"/>
        </w:numPr>
        <w:autoSpaceDE w:val="0"/>
        <w:autoSpaceDN w:val="0"/>
        <w:adjustRightInd w:val="0"/>
        <w:spacing w:after="0" w:line="360" w:lineRule="auto"/>
        <w:rPr>
          <w:rFonts w:cs="Arial"/>
        </w:rPr>
      </w:pPr>
      <w:r w:rsidRPr="009C560D">
        <w:rPr>
          <w:rFonts w:cs="Arial"/>
          <w:i/>
        </w:rPr>
        <w:t>Synthesis:</w:t>
      </w:r>
      <w:r w:rsidRPr="009C560D">
        <w:rPr>
          <w:rFonts w:cs="Arial"/>
        </w:rPr>
        <w:t xml:space="preserve"> </w:t>
      </w:r>
      <w:r w:rsidR="005779AB" w:rsidRPr="009C560D">
        <w:rPr>
          <w:rFonts w:cs="Arial"/>
        </w:rPr>
        <w:t>Our study highlights the importance of hydrological conditions</w:t>
      </w:r>
      <w:r w:rsidR="000961C3" w:rsidRPr="009C560D">
        <w:rPr>
          <w:rFonts w:cs="Arial"/>
        </w:rPr>
        <w:t xml:space="preserve">, </w:t>
      </w:r>
      <w:r w:rsidR="005779AB" w:rsidRPr="009C560D">
        <w:rPr>
          <w:rFonts w:cs="Arial"/>
        </w:rPr>
        <w:t xml:space="preserve">particularly disturbance and environmental unpredictability, as determinants of ecological strategy in riparian </w:t>
      </w:r>
      <w:commentRangeStart w:id="2"/>
      <w:r w:rsidR="005779AB" w:rsidRPr="009C560D">
        <w:rPr>
          <w:rFonts w:cs="Arial"/>
        </w:rPr>
        <w:t>plants</w:t>
      </w:r>
      <w:commentRangeEnd w:id="2"/>
      <w:r w:rsidR="002D21E0" w:rsidRPr="000E625F">
        <w:rPr>
          <w:rStyle w:val="CommentReference"/>
        </w:rPr>
        <w:commentReference w:id="2"/>
      </w:r>
      <w:r w:rsidR="005779AB" w:rsidRPr="009C560D">
        <w:rPr>
          <w:rFonts w:cs="Arial"/>
        </w:rPr>
        <w:t xml:space="preserve">. </w:t>
      </w:r>
      <w:commentRangeStart w:id="3"/>
      <w:r w:rsidRPr="009C560D">
        <w:rPr>
          <w:rFonts w:cs="Arial"/>
        </w:rPr>
        <w:t>Large, rare flood</w:t>
      </w:r>
      <w:r w:rsidR="00C33DA1" w:rsidRPr="009C560D">
        <w:rPr>
          <w:rFonts w:cs="Arial"/>
        </w:rPr>
        <w:t xml:space="preserve"> events</w:t>
      </w:r>
      <w:r w:rsidRPr="009C560D">
        <w:rPr>
          <w:rFonts w:cs="Arial"/>
        </w:rPr>
        <w:t xml:space="preserve"> </w:t>
      </w:r>
      <w:r w:rsidRPr="007F4D38">
        <w:rPr>
          <w:rFonts w:cs="Arial"/>
        </w:rPr>
        <w:t>in particular appear to be driving selection for higher wood density strategies.</w:t>
      </w:r>
      <w:r w:rsidRPr="005D5C1C">
        <w:rPr>
          <w:rFonts w:cs="Arial"/>
        </w:rPr>
        <w:t xml:space="preserve"> </w:t>
      </w:r>
      <w:commentRangeEnd w:id="3"/>
      <w:r w:rsidR="007F4D38">
        <w:rPr>
          <w:rStyle w:val="CommentReference"/>
        </w:rPr>
        <w:commentReference w:id="3"/>
      </w:r>
      <w:r w:rsidR="00963FDF" w:rsidRPr="00EA700F">
        <w:t xml:space="preserve">This is likely to </w:t>
      </w:r>
      <w:r w:rsidR="00963FDF">
        <w:t>have</w:t>
      </w:r>
      <w:r w:rsidR="00963FDF" w:rsidRPr="00EA700F">
        <w:t xml:space="preserve"> </w:t>
      </w:r>
      <w:r w:rsidR="00963FDF">
        <w:t>significant</w:t>
      </w:r>
      <w:r w:rsidR="00963FDF" w:rsidRPr="00EA700F">
        <w:t xml:space="preserve"> ecological consequences for riparian plant communities</w:t>
      </w:r>
      <w:r w:rsidR="00963FDF">
        <w:t xml:space="preserve"> in an Australian context, as well as in other regions</w:t>
      </w:r>
      <w:r w:rsidR="00963FDF" w:rsidRPr="00EA700F">
        <w:t xml:space="preserve"> where increasing climatic variability and frequency of extreme events are hallmarks of climate change predictions</w:t>
      </w:r>
      <w:r w:rsidR="00963FDF">
        <w:t>.</w:t>
      </w:r>
    </w:p>
    <w:p w14:paraId="308AAB5C" w14:textId="44D1D679" w:rsidR="005E166E" w:rsidRDefault="005E166E" w:rsidP="00AC4611">
      <w:pPr>
        <w:autoSpaceDE w:val="0"/>
        <w:autoSpaceDN w:val="0"/>
        <w:adjustRightInd w:val="0"/>
        <w:spacing w:after="0" w:line="360" w:lineRule="auto"/>
        <w:rPr>
          <w:rFonts w:cs="Arial"/>
        </w:rPr>
      </w:pPr>
    </w:p>
    <w:p w14:paraId="689417F4" w14:textId="77777777" w:rsidR="00963FDF" w:rsidRDefault="00963FDF" w:rsidP="00AC4611">
      <w:pPr>
        <w:autoSpaceDE w:val="0"/>
        <w:autoSpaceDN w:val="0"/>
        <w:adjustRightInd w:val="0"/>
        <w:spacing w:after="0" w:line="360" w:lineRule="auto"/>
        <w:rPr>
          <w:rFonts w:cs="Arial"/>
        </w:rPr>
      </w:pPr>
    </w:p>
    <w:p w14:paraId="52DCC329" w14:textId="77777777" w:rsidR="008E156A" w:rsidRDefault="008E156A" w:rsidP="00636F75">
      <w:pPr>
        <w:spacing w:line="360" w:lineRule="auto"/>
        <w:rPr>
          <w:b/>
        </w:rPr>
      </w:pPr>
    </w:p>
    <w:p w14:paraId="1B87E0BD" w14:textId="77777777" w:rsidR="00195FA8" w:rsidRDefault="00195FA8" w:rsidP="00636F75">
      <w:pPr>
        <w:spacing w:line="360" w:lineRule="auto"/>
        <w:rPr>
          <w:b/>
        </w:rPr>
      </w:pPr>
    </w:p>
    <w:p w14:paraId="61D5810A" w14:textId="77777777" w:rsidR="008E156A" w:rsidRDefault="00B634E6" w:rsidP="00636F75">
      <w:pPr>
        <w:spacing w:line="360" w:lineRule="auto"/>
        <w:rPr>
          <w:b/>
        </w:rPr>
      </w:pPr>
      <w:r w:rsidRPr="00EA700F">
        <w:rPr>
          <w:b/>
        </w:rPr>
        <w:lastRenderedPageBreak/>
        <w:t>Introduction</w:t>
      </w:r>
    </w:p>
    <w:p w14:paraId="56C44D40" w14:textId="71C5D42A" w:rsidR="008E156A" w:rsidRDefault="00B634E6" w:rsidP="00636F75">
      <w:pPr>
        <w:spacing w:line="360" w:lineRule="auto"/>
        <w:rPr>
          <w:lang w:val="en-US"/>
        </w:rPr>
      </w:pPr>
      <w:r w:rsidRPr="00EA700F">
        <w:rPr>
          <w:lang w:val="en-US"/>
        </w:rPr>
        <w:t xml:space="preserve">Functional trait oriented approaches to understanding community assembly </w:t>
      </w:r>
      <w:r w:rsidR="00636F75">
        <w:rPr>
          <w:lang w:val="en-US"/>
        </w:rPr>
        <w:fldChar w:fldCharType="begin" w:fldLock="1"/>
      </w:r>
      <w:r w:rsidR="00723D9C">
        <w:rPr>
          <w:lang w:val="en-US"/>
        </w:rPr>
        <w:instrText>ADDIN CSL_CITATION { "citationItems" : [ { "id" : "ITEM-1", "itemData" : { "DOI" : "10.1016/j.tree.2006.02.002", "ISSN" : "0169-5347", "PMID" : "16701083", "abstract" : "There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&amp; Evolution", "id" : "ITEM-1", "issue" : "4", "issued" : { "date-parts" : [ [ "2006", "4" ] ] }, "page" : "178-85", "title" : "Rebuilding community ecology from functional traits.", "type" : "article-journal", "volume" : "21" }, "uris" : [ "http://www.mendeley.com/documents/?uuid=961e2f0a-4962-4b2a-b646-d26045154e51" ] } ], "mendeley" : { "previouslyFormattedCitation" : "(McGill &lt;i&gt;et al.&lt;/i&gt; 2006)" }, "properties" : { "noteIndex" : 0 }, "schema" : "https://github.com/citation-style-language/schema/raw/master/csl-citation.json" }</w:instrText>
      </w:r>
      <w:r w:rsidR="00636F75">
        <w:rPr>
          <w:lang w:val="en-US"/>
        </w:rPr>
        <w:fldChar w:fldCharType="separate"/>
      </w:r>
      <w:r w:rsidR="00723D9C" w:rsidRPr="00723D9C">
        <w:rPr>
          <w:noProof/>
          <w:lang w:val="en-US"/>
        </w:rPr>
        <w:t xml:space="preserve">(McGill </w:t>
      </w:r>
      <w:r w:rsidR="00723D9C" w:rsidRPr="00723D9C">
        <w:rPr>
          <w:i/>
          <w:noProof/>
          <w:lang w:val="en-US"/>
        </w:rPr>
        <w:t>et al.</w:t>
      </w:r>
      <w:r w:rsidR="00723D9C" w:rsidRPr="00723D9C">
        <w:rPr>
          <w:noProof/>
          <w:lang w:val="en-US"/>
        </w:rPr>
        <w:t xml:space="preserve"> 2006)</w:t>
      </w:r>
      <w:r w:rsidR="00636F75">
        <w:rPr>
          <w:lang w:val="en-US"/>
        </w:rPr>
        <w:fldChar w:fldCharType="end"/>
      </w:r>
      <w:r w:rsidR="00636F75">
        <w:rPr>
          <w:lang w:val="en-US"/>
        </w:rPr>
        <w:t xml:space="preserve"> </w:t>
      </w:r>
      <w:r w:rsidRPr="00EA700F">
        <w:rPr>
          <w:lang w:val="en-US"/>
        </w:rPr>
        <w:t xml:space="preserve">have </w:t>
      </w:r>
      <w:r w:rsidR="001E3EF0">
        <w:rPr>
          <w:lang w:val="en-US"/>
        </w:rPr>
        <w:t>become increasingly common</w:t>
      </w:r>
      <w:r w:rsidRPr="00EA700F">
        <w:rPr>
          <w:lang w:val="en-US"/>
        </w:rPr>
        <w:t xml:space="preserve"> over the last decade, </w:t>
      </w:r>
      <w:r w:rsidR="001E3EF0">
        <w:rPr>
          <w:lang w:val="en-US"/>
        </w:rPr>
        <w:t>particularly</w:t>
      </w:r>
      <w:r w:rsidR="001E3EF0" w:rsidRPr="00EA700F">
        <w:rPr>
          <w:lang w:val="en-US"/>
        </w:rPr>
        <w:t xml:space="preserve"> </w:t>
      </w:r>
      <w:r w:rsidRPr="00EA700F">
        <w:rPr>
          <w:lang w:val="en-US"/>
        </w:rPr>
        <w:t xml:space="preserve">in </w:t>
      </w:r>
      <w:r w:rsidR="001E3EF0">
        <w:rPr>
          <w:lang w:val="en-US"/>
        </w:rPr>
        <w:t xml:space="preserve">the </w:t>
      </w:r>
      <w:r w:rsidRPr="00EA700F">
        <w:rPr>
          <w:lang w:val="en-US"/>
        </w:rPr>
        <w:t>plant ecolog</w:t>
      </w:r>
      <w:r w:rsidR="001E3EF0">
        <w:rPr>
          <w:lang w:val="en-US"/>
        </w:rPr>
        <w:t>ical literature</w:t>
      </w:r>
      <w:r w:rsidRPr="00EA700F">
        <w:rPr>
          <w:lang w:val="en-US"/>
        </w:rPr>
        <w:t xml:space="preserve"> </w:t>
      </w:r>
      <w:r w:rsidR="0044507E" w:rsidRPr="00EA700F">
        <w:rPr>
          <w:lang w:val="en-US"/>
        </w:rPr>
        <w:fldChar w:fldCharType="begin" w:fldLock="1"/>
      </w:r>
      <w:r w:rsidR="00723D9C">
        <w:rPr>
          <w:lang w:val="en-US"/>
        </w:rPr>
        <w:instrText>ADDIN CSL_CITATION { "citationItems" : [ { "id" : "ITEM-1", "itemData" : { "DOI" : "10.1111/j.1365-2486.2011.02451.x", "ISSN" : "13541013",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"Bogedom",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Iii",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"Fern\u00e1ndez-M\u00e9ndez",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"\u00dc.",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"9", "21" ] ] }, "page" : "2905-2935", "title" : "TRY - a global database of plant traits", "type" : "article-journal", "volume" : "17" }, "uris" : [ "http://www.mendeley.com/documents/?uuid=f4768116-c60f-4322-8978-561e1e8ea557" ] } ], "mendeley" : { "previouslyFormattedCitation" : "(Kattge &lt;i&gt;et al.&lt;/i&gt; 2011)" }, "properties" : { "noteIndex" : 0 }, "schema" : "https://github.com/citation-style-language/schema/raw/master/csl-citation.json" }</w:instrText>
      </w:r>
      <w:r w:rsidR="0044507E" w:rsidRPr="00EA700F">
        <w:rPr>
          <w:lang w:val="en-US"/>
        </w:rPr>
        <w:fldChar w:fldCharType="separate"/>
      </w:r>
      <w:r w:rsidR="00723D9C" w:rsidRPr="00723D9C">
        <w:rPr>
          <w:noProof/>
          <w:lang w:val="en-US"/>
        </w:rPr>
        <w:t xml:space="preserve">(Kattge </w:t>
      </w:r>
      <w:r w:rsidR="00723D9C" w:rsidRPr="00723D9C">
        <w:rPr>
          <w:i/>
          <w:noProof/>
          <w:lang w:val="en-US"/>
        </w:rPr>
        <w:t>et al.</w:t>
      </w:r>
      <w:r w:rsidR="00723D9C" w:rsidRPr="00723D9C">
        <w:rPr>
          <w:noProof/>
          <w:lang w:val="en-US"/>
        </w:rPr>
        <w:t xml:space="preserve"> 2011)</w:t>
      </w:r>
      <w:r w:rsidR="0044507E" w:rsidRPr="00EA700F">
        <w:rPr>
          <w:lang w:val="en-US"/>
        </w:rPr>
        <w:fldChar w:fldCharType="end"/>
      </w:r>
      <w:r w:rsidRPr="00EA700F">
        <w:rPr>
          <w:lang w:val="en-US"/>
        </w:rPr>
        <w:t xml:space="preserve">. These approaches attempt to understand community assembly processes by linking morphological or physiological attributes of species to organismal success under given environmental conditions. Suites of traits can be conceptualized as axes of variation in terms of ‘ecological strategy’ and distribution of this variation across environmental gradients can provide insight into where these strategies are successful </w:t>
      </w:r>
      <w:r w:rsidR="0044507E" w:rsidRPr="00EA700F">
        <w:rPr>
          <w:lang w:val="en-US"/>
        </w:rPr>
        <w:fldChar w:fldCharType="begin" w:fldLock="1"/>
      </w:r>
      <w:r w:rsidR="00723D9C">
        <w:rPr>
          <w:lang w:val="en-US"/>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44507E" w:rsidRPr="00EA700F">
        <w:rPr>
          <w:lang w:val="en-US"/>
        </w:rPr>
        <w:fldChar w:fldCharType="separate"/>
      </w:r>
      <w:r w:rsidR="00723D9C" w:rsidRPr="00723D9C">
        <w:rPr>
          <w:noProof/>
          <w:lang w:val="en-US"/>
        </w:rPr>
        <w:t xml:space="preserve">(Westoby </w:t>
      </w:r>
      <w:r w:rsidR="00723D9C" w:rsidRPr="00723D9C">
        <w:rPr>
          <w:i/>
          <w:noProof/>
          <w:lang w:val="en-US"/>
        </w:rPr>
        <w:t>et al.</w:t>
      </w:r>
      <w:r w:rsidR="00723D9C" w:rsidRPr="00723D9C">
        <w:rPr>
          <w:noProof/>
          <w:lang w:val="en-US"/>
        </w:rPr>
        <w:t xml:space="preserve"> 2002)</w:t>
      </w:r>
      <w:r w:rsidR="0044507E" w:rsidRPr="00EA700F">
        <w:rPr>
          <w:lang w:val="en-US"/>
        </w:rPr>
        <w:fldChar w:fldCharType="end"/>
      </w:r>
      <w:r w:rsidRPr="00EA700F">
        <w:rPr>
          <w:lang w:val="en-US"/>
        </w:rPr>
        <w:t xml:space="preserve">. </w:t>
      </w:r>
    </w:p>
    <w:p w14:paraId="43D46A50" w14:textId="46FB2166" w:rsidR="008E156A" w:rsidRDefault="00B634E6" w:rsidP="00636F75">
      <w:pPr>
        <w:spacing w:line="360" w:lineRule="auto"/>
      </w:pPr>
      <w:r w:rsidRPr="00EA700F">
        <w:t xml:space="preserve">Hydrology is widely considered to be the dominant abiotic force structuring riparian ecosystems. Hydrological variability in turn drives variation in moisture and substrate availability and flood disturbance, with cyclical resets to early successional conditions being characteristic of the riparian environment </w:t>
      </w:r>
      <w:r w:rsidR="0044507E" w:rsidRPr="00EA700F">
        <w:fldChar w:fldCharType="begin" w:fldLock="1"/>
      </w:r>
      <w:r w:rsidR="00723D9C">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"previouslyFormattedCitation" : "(Merritt &lt;i&gt;et al.&lt;/i&gt; 2010)" }, "properties" : { "noteIndex" : 0 }, "schema" : "https://github.com/citation-style-language/schema/raw/master/csl-citation.json" }</w:instrText>
      </w:r>
      <w:r w:rsidR="0044507E" w:rsidRPr="00EA700F">
        <w:fldChar w:fldCharType="separate"/>
      </w:r>
      <w:r w:rsidR="00723D9C" w:rsidRPr="00723D9C">
        <w:rPr>
          <w:noProof/>
        </w:rPr>
        <w:t xml:space="preserve">(Merritt </w:t>
      </w:r>
      <w:r w:rsidR="00723D9C" w:rsidRPr="00723D9C">
        <w:rPr>
          <w:i/>
          <w:noProof/>
        </w:rPr>
        <w:t>et al.</w:t>
      </w:r>
      <w:r w:rsidR="00723D9C" w:rsidRPr="00723D9C">
        <w:rPr>
          <w:noProof/>
        </w:rPr>
        <w:t xml:space="preserve"> 2010)</w:t>
      </w:r>
      <w:r w:rsidR="0044507E" w:rsidRPr="00EA700F">
        <w:fldChar w:fldCharType="end"/>
      </w:r>
      <w:r w:rsidRPr="00EA700F">
        <w:t xml:space="preserve">. These are the conditions which are likely to dictate success of a particular </w:t>
      </w:r>
      <w:r w:rsidR="00721E27">
        <w:t xml:space="preserve">plant </w:t>
      </w:r>
      <w:r w:rsidRPr="00EA700F">
        <w:t>ecological strategy</w:t>
      </w:r>
      <w:r w:rsidR="001E3EF0">
        <w:t xml:space="preserve"> in a riparian system</w:t>
      </w:r>
      <w:r w:rsidRPr="00EA700F">
        <w:t xml:space="preserve">. </w:t>
      </w:r>
      <w:r w:rsidRPr="00EA700F">
        <w:rPr>
          <w:lang w:val="en-US"/>
        </w:rPr>
        <w:t xml:space="preserve">Several authors have recently suggested functional trait biology as a means of understanding the response of riparian plant communities to hydrological gradients </w:t>
      </w:r>
      <w:r w:rsidR="0044507E" w:rsidRPr="00EA700F">
        <w:rPr>
          <w:lang w:val="en-US"/>
        </w:rPr>
        <w:fldChar w:fldCharType="begin" w:fldLock="1"/>
      </w:r>
      <w:r w:rsidR="00723D9C">
        <w:rPr>
          <w:lang w:val="en-US"/>
        </w:rPr>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"mendeley" : { "previouslyFormattedCitation" : "(Merritt &lt;i&gt;et al.&lt;/i&gt; 2010; Catford &lt;i&gt;et al.&lt;/i&gt; 2012)" }, "properties" : { "noteIndex" : 0 }, "schema" : "https://github.com/citation-style-language/schema/raw/master/csl-citation.json" }</w:instrText>
      </w:r>
      <w:r w:rsidR="0044507E" w:rsidRPr="00EA700F">
        <w:rPr>
          <w:lang w:val="en-US"/>
        </w:rPr>
        <w:fldChar w:fldCharType="separate"/>
      </w:r>
      <w:r w:rsidR="00723D9C" w:rsidRPr="00723D9C">
        <w:rPr>
          <w:noProof/>
          <w:lang w:val="en-US"/>
        </w:rPr>
        <w:t xml:space="preserve">(Merritt </w:t>
      </w:r>
      <w:r w:rsidR="00723D9C" w:rsidRPr="00723D9C">
        <w:rPr>
          <w:i/>
          <w:noProof/>
          <w:lang w:val="en-US"/>
        </w:rPr>
        <w:t>et al.</w:t>
      </w:r>
      <w:r w:rsidR="00723D9C" w:rsidRPr="00723D9C">
        <w:rPr>
          <w:noProof/>
          <w:lang w:val="en-US"/>
        </w:rPr>
        <w:t xml:space="preserve"> 2010; Catford </w:t>
      </w:r>
      <w:r w:rsidR="00723D9C" w:rsidRPr="00723D9C">
        <w:rPr>
          <w:i/>
          <w:noProof/>
          <w:lang w:val="en-US"/>
        </w:rPr>
        <w:t>et al.</w:t>
      </w:r>
      <w:r w:rsidR="00723D9C" w:rsidRPr="00723D9C">
        <w:rPr>
          <w:noProof/>
          <w:lang w:val="en-US"/>
        </w:rPr>
        <w:t xml:space="preserve"> 2012)</w:t>
      </w:r>
      <w:r w:rsidR="0044507E" w:rsidRPr="00EA700F">
        <w:rPr>
          <w:lang w:val="en-US"/>
        </w:rPr>
        <w:fldChar w:fldCharType="end"/>
      </w:r>
      <w:r w:rsidRPr="00EA700F">
        <w:rPr>
          <w:lang w:val="en-US"/>
        </w:rPr>
        <w:t xml:space="preserve">. </w:t>
      </w:r>
      <w:r w:rsidRPr="00EA700F">
        <w:t xml:space="preserve"> While </w:t>
      </w:r>
      <w:proofErr w:type="spellStart"/>
      <w:r w:rsidRPr="00EA700F">
        <w:t>ecohydrological</w:t>
      </w:r>
      <w:proofErr w:type="spellEnd"/>
      <w:r w:rsidRPr="00EA700F">
        <w:t xml:space="preserve"> classification </w:t>
      </w:r>
      <w:r w:rsidR="00EA700F" w:rsidRPr="00EA700F">
        <w:t xml:space="preserve">is becoming established </w:t>
      </w:r>
      <w:r w:rsidRPr="00EA700F">
        <w:t xml:space="preserve">as a tool to explain </w:t>
      </w:r>
      <w:r w:rsidR="00EA700F" w:rsidRPr="00EA700F">
        <w:t xml:space="preserve">plant </w:t>
      </w:r>
      <w:r w:rsidRPr="00EA700F">
        <w:t xml:space="preserve">community attributes such as species richness, stand structure and composition </w:t>
      </w:r>
      <w:r w:rsidR="0044507E" w:rsidRPr="00EA700F">
        <w:fldChar w:fldCharType="begin" w:fldLock="1"/>
      </w:r>
      <w:r w:rsidR="00723D9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"id" : "ITEM-2",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"ITEM-2", "issue" : "75",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"(Poff &lt;i&gt;et al.&lt;/i&gt; 2010; Arthington &lt;i&gt;et al.&lt;/i&gt; 2012)" }, "properties" : { "noteIndex" : 0 }, "schema" : "https://github.com/citation-style-language/schema/raw/master/csl-citation.json" }</w:instrText>
      </w:r>
      <w:r w:rsidR="0044507E" w:rsidRPr="00EA700F">
        <w:fldChar w:fldCharType="separate"/>
      </w:r>
      <w:r w:rsidR="00723D9C" w:rsidRPr="00723D9C">
        <w:rPr>
          <w:noProof/>
        </w:rPr>
        <w:t xml:space="preserve">(Poff </w:t>
      </w:r>
      <w:r w:rsidR="00723D9C" w:rsidRPr="00723D9C">
        <w:rPr>
          <w:i/>
          <w:noProof/>
        </w:rPr>
        <w:t>et al.</w:t>
      </w:r>
      <w:r w:rsidR="00723D9C" w:rsidRPr="00723D9C">
        <w:rPr>
          <w:noProof/>
        </w:rPr>
        <w:t xml:space="preserve"> 2010; Arthington </w:t>
      </w:r>
      <w:r w:rsidR="00723D9C" w:rsidRPr="00723D9C">
        <w:rPr>
          <w:i/>
          <w:noProof/>
        </w:rPr>
        <w:t>et al.</w:t>
      </w:r>
      <w:r w:rsidR="00723D9C" w:rsidRPr="00723D9C">
        <w:rPr>
          <w:noProof/>
        </w:rPr>
        <w:t xml:space="preserve"> 2012)</w:t>
      </w:r>
      <w:r w:rsidR="0044507E" w:rsidRPr="00EA700F">
        <w:fldChar w:fldCharType="end"/>
      </w:r>
      <w:r w:rsidRPr="00EA700F">
        <w:t xml:space="preserve">, functional approaches in </w:t>
      </w:r>
      <w:r w:rsidR="001E3EF0">
        <w:t xml:space="preserve">relation to </w:t>
      </w:r>
      <w:proofErr w:type="spellStart"/>
      <w:r w:rsidRPr="00EA700F">
        <w:t>ecohydrology</w:t>
      </w:r>
      <w:proofErr w:type="spellEnd"/>
      <w:r w:rsidRPr="00EA700F">
        <w:t xml:space="preserve"> </w:t>
      </w:r>
      <w:r w:rsidR="001E3EF0">
        <w:t xml:space="preserve">in riparian plant communities </w:t>
      </w:r>
      <w:r w:rsidR="00EA700F" w:rsidRPr="00EA700F">
        <w:t>remain</w:t>
      </w:r>
      <w:r w:rsidRPr="00EA700F">
        <w:t xml:space="preserve"> </w:t>
      </w:r>
      <w:r w:rsidR="001E3EF0">
        <w:t>unexplored</w:t>
      </w:r>
      <w:r w:rsidRPr="00EA700F">
        <w:t xml:space="preserve">.  </w:t>
      </w:r>
    </w:p>
    <w:p w14:paraId="46FF65A4" w14:textId="5981D27E" w:rsidR="008E156A" w:rsidRDefault="00B634E6" w:rsidP="00636F75">
      <w:pPr>
        <w:spacing w:line="360" w:lineRule="auto"/>
      </w:pPr>
      <w:r w:rsidRPr="00EA700F">
        <w:t xml:space="preserve">Woody plants determine the coarse physical structure of many riparian plant communities and are integral to the interplay of biological and physical elements that drive fluvial </w:t>
      </w:r>
      <w:proofErr w:type="spellStart"/>
      <w:r w:rsidRPr="00EA700F">
        <w:t>biogeomorphic</w:t>
      </w:r>
      <w:proofErr w:type="spellEnd"/>
      <w:r w:rsidRPr="00EA700F">
        <w:t xml:space="preserve"> processes </w:t>
      </w:r>
      <w:r w:rsidR="0044507E" w:rsidRPr="00EA700F">
        <w:fldChar w:fldCharType="begin" w:fldLock="1"/>
      </w:r>
      <w:r w:rsidR="00723D9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"previouslyFormattedCitation" : "(Corenblit &lt;i&gt;et al.&lt;/i&gt; 2009)" }, "properties" : { "noteIndex" : 0 }, "schema" : "https://github.com/citation-style-language/schema/raw/master/csl-citation.json" }</w:instrText>
      </w:r>
      <w:r w:rsidR="0044507E" w:rsidRPr="00EA700F">
        <w:fldChar w:fldCharType="separate"/>
      </w:r>
      <w:r w:rsidR="00723D9C" w:rsidRPr="00723D9C">
        <w:rPr>
          <w:noProof/>
        </w:rPr>
        <w:t xml:space="preserve">(Corenblit </w:t>
      </w:r>
      <w:r w:rsidR="00723D9C" w:rsidRPr="00723D9C">
        <w:rPr>
          <w:i/>
          <w:noProof/>
        </w:rPr>
        <w:t>et al.</w:t>
      </w:r>
      <w:r w:rsidR="00723D9C" w:rsidRPr="00723D9C">
        <w:rPr>
          <w:noProof/>
        </w:rPr>
        <w:t xml:space="preserve"> 2009)</w:t>
      </w:r>
      <w:r w:rsidR="0044507E" w:rsidRPr="00EA700F">
        <w:fldChar w:fldCharType="end"/>
      </w:r>
      <w:r w:rsidRPr="00EA700F">
        <w:t xml:space="preserve">. Consequently, an understanding of the mechanisms of riparian woody plant community assembly will provide important insights into </w:t>
      </w:r>
      <w:r w:rsidR="00FF3274">
        <w:t xml:space="preserve">the structure and function of </w:t>
      </w:r>
      <w:r w:rsidRPr="00EA700F">
        <w:t>fluvial landscapes.</w:t>
      </w:r>
      <w:r w:rsidRPr="00EA700F">
        <w:rPr>
          <w:lang w:val="en-US"/>
        </w:rPr>
        <w:t xml:space="preserve"> </w:t>
      </w:r>
      <w:r w:rsidR="00EA700F">
        <w:t xml:space="preserve">Wood density, defined as </w:t>
      </w:r>
      <w:r w:rsidRPr="00EA700F">
        <w:t xml:space="preserve">the ratio of kiln-dried mass to green volume of a wood sample </w:t>
      </w:r>
      <w:r w:rsidR="0044507E" w:rsidRPr="00EA700F">
        <w:fldChar w:fldCharType="begin" w:fldLock="1"/>
      </w:r>
      <w:r w:rsidR="00723D9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"manualFormatting" : "(Cornelissen et al., 2003", "previouslyFormattedCitation" : "(Cornelissen &lt;i&gt;et al.&lt;/i&gt; 2003)" }, "properties" : { "noteIndex" : 0 }, "schema" : "https://github.com/citation-style-language/schema/raw/master/csl-citation.json" }</w:instrText>
      </w:r>
      <w:r w:rsidR="0044507E" w:rsidRPr="00EA700F">
        <w:fldChar w:fldCharType="separate"/>
      </w:r>
      <w:r w:rsidRPr="00EA700F">
        <w:rPr>
          <w:noProof/>
        </w:rPr>
        <w:t>(Cornelissen et al., 2003</w:t>
      </w:r>
      <w:r w:rsidR="0044507E" w:rsidRPr="00EA700F">
        <w:fldChar w:fldCharType="end"/>
      </w:r>
      <w:r w:rsidRPr="00EA700F">
        <w:t>)</w:t>
      </w:r>
      <w:r w:rsidR="00EA700F">
        <w:t>,</w:t>
      </w:r>
      <w:r w:rsidRPr="00EA700F">
        <w:t xml:space="preserve"> is widely recognised as an important functional trait in plant ecology </w:t>
      </w:r>
      <w:r w:rsidR="0044507E" w:rsidRPr="00EA700F">
        <w:fldChar w:fldCharType="begin" w:fldLock="1"/>
      </w:r>
      <w:r w:rsidR="00723D9C">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"previouslyFormattedCitation" : "(Westoby &amp; Wright 2006)" }, "properties" : { "noteIndex" : 0 }, "schema" : "https://github.com/citation-style-language/schema/raw/master/csl-citation.json" }</w:instrText>
      </w:r>
      <w:r w:rsidR="0044507E" w:rsidRPr="00EA700F">
        <w:fldChar w:fldCharType="separate"/>
      </w:r>
      <w:r w:rsidR="00636F75" w:rsidRPr="00636F75">
        <w:rPr>
          <w:noProof/>
        </w:rPr>
        <w:t>(Westoby &amp; Wright 2006)</w:t>
      </w:r>
      <w:r w:rsidR="0044507E" w:rsidRPr="00EA700F">
        <w:fldChar w:fldCharType="end"/>
      </w:r>
      <w:r w:rsidRPr="00EA700F">
        <w:t xml:space="preserve">, and has been proposed as one of just several key axes of variation within which all major plant ecological strategies can be described </w:t>
      </w:r>
      <w:r w:rsidR="0044507E" w:rsidRPr="00EA700F">
        <w:fldChar w:fldCharType="begin" w:fldLock="1"/>
      </w:r>
      <w:r w:rsidR="00723D9C">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"previouslyFormattedCitation" : "(Westoby &lt;i&gt;et al.&lt;/i&gt; 2002)" }, "properties" : { "noteIndex" : 0 }, "schema" : "https://github.com/citation-style-language/schema/raw/master/csl-citation.json" }</w:instrText>
      </w:r>
      <w:r w:rsidR="0044507E" w:rsidRPr="00EA700F">
        <w:fldChar w:fldCharType="separate"/>
      </w:r>
      <w:r w:rsidR="00723D9C" w:rsidRPr="00723D9C">
        <w:rPr>
          <w:noProof/>
        </w:rPr>
        <w:t xml:space="preserve">(Westoby </w:t>
      </w:r>
      <w:r w:rsidR="00723D9C" w:rsidRPr="00723D9C">
        <w:rPr>
          <w:i/>
          <w:noProof/>
        </w:rPr>
        <w:t>et al.</w:t>
      </w:r>
      <w:r w:rsidR="00723D9C" w:rsidRPr="00723D9C">
        <w:rPr>
          <w:noProof/>
        </w:rPr>
        <w:t xml:space="preserve"> 2002)</w:t>
      </w:r>
      <w:r w:rsidR="0044507E" w:rsidRPr="00EA700F">
        <w:fldChar w:fldCharType="end"/>
      </w:r>
      <w:r w:rsidRPr="00EA700F">
        <w:t xml:space="preserve">. Wood density is in fact an emergent property of a combination of woody tissue traits, including vessel geometry and arrangement, and the density and proportion of surrounding lignified tissue </w:t>
      </w:r>
      <w:r w:rsidR="0044507E" w:rsidRPr="00EA700F">
        <w:fldChar w:fldCharType="begin" w:fldLock="1"/>
      </w:r>
      <w:r w:rsidR="00723D9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"previouslyFormattedCitation" : "(Chave &lt;i&gt;et al.&lt;/i&gt; 2009)" }, "properties" : { "noteIndex" : 0 }, "schema" : "https://github.com/citation-style-language/schema/raw/master/csl-citation.json" }</w:instrText>
      </w:r>
      <w:r w:rsidR="0044507E" w:rsidRPr="00EA700F">
        <w:fldChar w:fldCharType="separate"/>
      </w:r>
      <w:r w:rsidR="00723D9C" w:rsidRPr="00723D9C">
        <w:rPr>
          <w:noProof/>
        </w:rPr>
        <w:t xml:space="preserve">(Chave </w:t>
      </w:r>
      <w:r w:rsidR="00723D9C" w:rsidRPr="00723D9C">
        <w:rPr>
          <w:i/>
          <w:noProof/>
        </w:rPr>
        <w:t>et al.</w:t>
      </w:r>
      <w:r w:rsidR="00723D9C" w:rsidRPr="00723D9C">
        <w:rPr>
          <w:noProof/>
        </w:rPr>
        <w:t xml:space="preserve"> 2009)</w:t>
      </w:r>
      <w:r w:rsidR="0044507E" w:rsidRPr="00EA700F">
        <w:fldChar w:fldCharType="end"/>
      </w:r>
      <w:r w:rsidRPr="00EA700F">
        <w:t xml:space="preserve">. Combined variation in these traits corresponds to the wide range of </w:t>
      </w:r>
      <w:r w:rsidR="009422EA">
        <w:t>wood density</w:t>
      </w:r>
      <w:r w:rsidR="009422EA" w:rsidRPr="00EA700F">
        <w:t xml:space="preserve"> </w:t>
      </w:r>
      <w:r w:rsidRPr="00EA700F">
        <w:t xml:space="preserve">strategies among woody plants. </w:t>
      </w:r>
    </w:p>
    <w:p w14:paraId="4EEB119B" w14:textId="4A94EF7E" w:rsidR="008E156A" w:rsidRDefault="00B634E6" w:rsidP="00636F75">
      <w:pPr>
        <w:spacing w:line="360" w:lineRule="auto"/>
      </w:pPr>
      <w:r w:rsidRPr="00EA700F">
        <w:t xml:space="preserve">How might </w:t>
      </w:r>
      <w:r w:rsidR="00EA700F">
        <w:t>different wood density strategies</w:t>
      </w:r>
      <w:r w:rsidRPr="00EA700F">
        <w:t xml:space="preserve"> confer advantages to woody plant species in riparian environments? There is little direct evidence from riparian species, however general relationships between wood density and other ecological traits have been recognised </w:t>
      </w:r>
      <w:r w:rsidR="00BD2A3A">
        <w:t xml:space="preserve">in </w:t>
      </w:r>
      <w:r w:rsidRPr="00EA700F">
        <w:t xml:space="preserve">a variety of </w:t>
      </w:r>
      <w:r w:rsidR="00BD2A3A">
        <w:t xml:space="preserve">different </w:t>
      </w:r>
      <w:r w:rsidR="00BD2A3A">
        <w:lastRenderedPageBreak/>
        <w:t>systems</w:t>
      </w:r>
      <w:r w:rsidRPr="00EA700F">
        <w:t xml:space="preserve"> </w:t>
      </w:r>
      <w:r w:rsidR="00EA700F">
        <w:t>and</w:t>
      </w:r>
      <w:r w:rsidRPr="00EA700F">
        <w:t xml:space="preserve"> can provide some insight into the importance of variation in wood density in riparian </w:t>
      </w:r>
      <w:r w:rsidR="00721E27">
        <w:t>systems</w:t>
      </w:r>
      <w:r w:rsidRPr="00EA700F">
        <w:t xml:space="preserve">. Dense wood confers mechanical stiffness </w:t>
      </w:r>
      <w:r w:rsidR="0044507E" w:rsidRPr="00EA700F">
        <w:fldChar w:fldCharType="begin" w:fldLock="1"/>
      </w:r>
      <w:r w:rsidR="00723D9C">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"id" : "ITEM-2",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"ITEM-2", "issue" : "10", "issued" : { "date-parts" : [ [ "2010", "10" ] ] }, "page" : "1587-94", "title" : "Worldwide correlations of mechanical properties and green wood density.", "type" : "article-journal", "volume" : "97" }, "uris" : [ "http://www.mendeley.com/documents/?uuid=22a51d40-53dc-4b2b-a872-9d0dcab7d6ab" ] } ], "mendeley" : { "previouslyFormattedCitation" : "(Falster 2006; Niklas &amp; Spatz 2010)" }, "properties" : { "noteIndex" : 0 }, "schema" : "https://github.com/citation-style-language/schema/raw/master/csl-citation.json" }</w:instrText>
      </w:r>
      <w:r w:rsidR="0044507E" w:rsidRPr="00EA700F">
        <w:fldChar w:fldCharType="separate"/>
      </w:r>
      <w:r w:rsidR="00636F75" w:rsidRPr="00636F75">
        <w:rPr>
          <w:noProof/>
        </w:rPr>
        <w:t>(Falster 2006; Niklas &amp; Spatz 2010)</w:t>
      </w:r>
      <w:r w:rsidR="0044507E" w:rsidRPr="00EA700F">
        <w:fldChar w:fldCharType="end"/>
      </w:r>
      <w:r w:rsidRPr="00EA700F">
        <w:t xml:space="preserve">, as well as resistance to pathogens </w:t>
      </w:r>
      <w:r w:rsidR="0044507E" w:rsidRPr="00EA700F">
        <w:fldChar w:fldCharType="begin" w:fldLock="1"/>
      </w:r>
      <w:r w:rsidR="00723D9C">
        <w:instrText>ADDIN CSL_CITATION { "citationItems" : [ { "id" : "ITEM-1", "itemData" : { "DOI" : "10.1007/BF00396763", "ISSN" : "0029-8549", "author" : [ { "dropping-particle" : "", "family" : "Augspurger", "given" : "Carol K.", "non-dropping-particle" : "", "parse-names" : false, "suffix" : "" }, { "dropping-particle" : "", "family" : "Kelly", "given" : "Colleen K.", "non-dropping-particle" : "", "parse-names" : false, "suffix" : "" } ], "container-title" : "Oecologia", "id" : "ITEM-1", "issue" : "2", "issued" : { "date-parts" : [ [ "1984", "2" ] ] }, "page" : "211-217", "title" : "Pathogen mortality of tropical tree seedlings: experimental studies of the effects of dispersal distance, seedling density, and light conditions", "type" : "article-journal", "volume" : "61" }, "uris" : [ "http://www.mendeley.com/documents/?uuid=bbd59143-635b-4f24-8526-284ee88e1588" ] } ], "mendeley" : { "previouslyFormattedCitation" : "(Augspurger &amp; Kelly 1984)" }, "properties" : { "noteIndex" : 0 }, "schema" : "https://github.com/citation-style-language/schema/raw/master/csl-citation.json" }</w:instrText>
      </w:r>
      <w:r w:rsidR="0044507E" w:rsidRPr="00EA700F">
        <w:fldChar w:fldCharType="separate"/>
      </w:r>
      <w:r w:rsidR="00636F75" w:rsidRPr="00636F75">
        <w:rPr>
          <w:noProof/>
        </w:rPr>
        <w:t>(Augspurger &amp; Kelly 1984)</w:t>
      </w:r>
      <w:r w:rsidR="0044507E" w:rsidRPr="00EA700F">
        <w:fldChar w:fldCharType="end"/>
      </w:r>
      <w:r w:rsidRPr="00EA700F">
        <w:t xml:space="preserve"> and </w:t>
      </w:r>
      <w:proofErr w:type="spellStart"/>
      <w:r w:rsidRPr="00EA700F">
        <w:t>herbivory</w:t>
      </w:r>
      <w:proofErr w:type="spellEnd"/>
      <w:r w:rsidRPr="00EA700F">
        <w:t xml:space="preserve"> </w:t>
      </w:r>
      <w:r w:rsidR="0044507E" w:rsidRPr="00EA700F">
        <w:fldChar w:fldCharType="begin" w:fldLock="1"/>
      </w:r>
      <w:r w:rsidR="00723D9C">
        <w:instrText>ADDIN CSL_CITATION { "citationItems" : [ { "id" : "ITEM-1", "itemData" : { "author" : [ { "dropping-particle" : "", "family" : "Coley", "given" : "PD", "non-dropping-particle" : "", "parse-names" : false, "suffix" : "" } ], "container-title" : "Ecological monographs", "id" : "ITEM-1", "issue" : "2", "issued" : { "date-parts" : [ [ "1983" ] ] }, "page" : "209\u2013234", "title" : "Herbivory and defensive characteristics of tree species in a lowland tropical forest", "type" : "article-journal", "volume" : "53" }, "uris" : [ "http://www.mendeley.com/documents/?uuid=e6230d3d-27b5-4137-acb1-522a2683cd7b" ] } ], "mendeley" : { "previouslyFormattedCitation" : "(Coley 1983)" }, "properties" : { "noteIndex" : 0 }, "schema" : "https://github.com/citation-style-language/schema/raw/master/csl-citation.json" }</w:instrText>
      </w:r>
      <w:r w:rsidR="0044507E" w:rsidRPr="00EA700F">
        <w:fldChar w:fldCharType="separate"/>
      </w:r>
      <w:r w:rsidR="00636F75" w:rsidRPr="00636F75">
        <w:rPr>
          <w:noProof/>
        </w:rPr>
        <w:t>(Coley 1983)</w:t>
      </w:r>
      <w:r w:rsidR="0044507E" w:rsidRPr="00EA700F">
        <w:fldChar w:fldCharType="end"/>
      </w:r>
      <w:r w:rsidRPr="00EA700F">
        <w:t>, but requires more investment of biomass and is therefore more costly to construct per unit of stem height.</w:t>
      </w:r>
      <w:r w:rsidR="00B3552B">
        <w:t xml:space="preserve"> Resources not invested in </w:t>
      </w:r>
      <w:r w:rsidR="00741825">
        <w:t>structural</w:t>
      </w:r>
      <w:r w:rsidR="00B3552B">
        <w:t xml:space="preserve"> </w:t>
      </w:r>
      <w:r w:rsidR="00741825">
        <w:t xml:space="preserve">support may </w:t>
      </w:r>
      <w:r w:rsidR="00B3552B">
        <w:t xml:space="preserve">be </w:t>
      </w:r>
      <w:r w:rsidR="00741825">
        <w:t xml:space="preserve">used for purposes that contribute more directly to fitness, such as production of photosynthetic tissues or </w:t>
      </w:r>
      <w:proofErr w:type="spellStart"/>
      <w:r w:rsidR="00741825">
        <w:t>propagules</w:t>
      </w:r>
      <w:proofErr w:type="spellEnd"/>
      <w:r w:rsidR="00741825">
        <w:t>, or rapid growth.</w:t>
      </w:r>
    </w:p>
    <w:p w14:paraId="2B0F36A9" w14:textId="249DC210" w:rsidR="008E156A" w:rsidRDefault="00B634E6" w:rsidP="00636F75">
      <w:pPr>
        <w:spacing w:line="360" w:lineRule="auto"/>
      </w:pPr>
      <w:r w:rsidRPr="00EA700F">
        <w:t xml:space="preserve">According to this trade-off, it follows that several relationships between wood density and life-history strategy are apparent: </w:t>
      </w:r>
      <w:r w:rsidR="00AE0768">
        <w:t xml:space="preserve">wood density significantly explained variation in survival, fecundity and growth rate in a global dataset of 222 species </w:t>
      </w:r>
      <w:r w:rsidR="0044507E">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44507E">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44507E">
        <w:fldChar w:fldCharType="end"/>
      </w:r>
      <w:r w:rsidR="00AE0768">
        <w:t>. S</w:t>
      </w:r>
      <w:r w:rsidR="00AE0768" w:rsidRPr="00EA700F">
        <w:t xml:space="preserve">tudies </w:t>
      </w:r>
      <w:r w:rsidRPr="00EA700F">
        <w:t xml:space="preserve">of tropical rainforest species have shown an inverse relationship between growth rate and wood density </w:t>
      </w:r>
      <w:r w:rsidR="0044507E"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44507E"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44507E" w:rsidRPr="00EA700F">
        <w:fldChar w:fldCharType="end"/>
      </w:r>
      <w:r w:rsidRPr="00EA700F">
        <w:t xml:space="preserve">, </w:t>
      </w:r>
      <w:r w:rsidR="00EA700F">
        <w:t>although</w:t>
      </w:r>
      <w:r w:rsidRPr="00EA700F">
        <w:t xml:space="preserve"> no such relationship was found in a study of New Zealand tree species </w:t>
      </w:r>
      <w:r w:rsidR="0044507E" w:rsidRPr="00EA700F">
        <w:fldChar w:fldCharType="begin" w:fldLock="1"/>
      </w:r>
      <w:r w:rsidR="00723D9C">
        <w:instrText>ADDIN CSL_CITATION { "citationItems" : [ { "id" : "ITEM-1", "itemData" : { "DOI" : "10.1111/j.1365-2435.2009.01670.x", "ISSN" : "02698463", "author" : [ { "dropping-particle" : "", "family" : "Russo", "given" : "Sabrina E.", "non-dropping-particle" : "", "parse-names" : false, "suffix" : "" }, { "dropping-particle" : "", "family" : "Jenkins", "given" : "Kerry L.", "non-dropping-particle" : "", "parse-names" : false, "suffix" : "" }, { "dropping-particle" : "", "family" : "Wiser", "given" : "Susan K.", "non-dropping-particle" : "", "parse-names" : false, "suffix" : "" }, { "dropping-particle" : "", "family" : "Uriarte", "given" : "Maria", "non-dropping-particle" : "", "parse-names" : false, "suffix" : "" }, { "dropping-particle" : "", "family" : "Duncan", "given" : "Richard P.", "non-dropping-particle" : "", "parse-names" : false, "suffix" : "" }, { "dropping-particle" : "", "family" : "Coomes", "given" : "David A.", "non-dropping-particle" : "", "parse-names" : false, "suffix" : "" } ], "container-title" : "Functional Ecology", "id" : "ITEM-1", "issue" : "2", "issued" : { "date-parts" : [ [ "2010", "2", "26" ] ] }, "page" : "253-262", "title" : "Interspecific relationships among growth, mortality and xylem traits of woody species from New Zealand", "type" : "article-journal", "volume" : "24" }, "uris" : [ "http://www.mendeley.com/documents/?uuid=1a58977a-e7a7-4822-adfc-47bf9773b6f1" ] } ], "mendeley" : { "previouslyFormattedCitation" : "(Russo &lt;i&gt;et al.&lt;/i&gt; 2010)" }, "properties" : { "noteIndex" : 0 }, "schema" : "https://github.com/citation-style-language/schema/raw/master/csl-citation.json" }</w:instrText>
      </w:r>
      <w:r w:rsidR="0044507E" w:rsidRPr="00EA700F">
        <w:fldChar w:fldCharType="separate"/>
      </w:r>
      <w:r w:rsidR="00723D9C" w:rsidRPr="00723D9C">
        <w:rPr>
          <w:noProof/>
        </w:rPr>
        <w:t xml:space="preserve">(Russo </w:t>
      </w:r>
      <w:r w:rsidR="00723D9C" w:rsidRPr="00723D9C">
        <w:rPr>
          <w:i/>
          <w:noProof/>
        </w:rPr>
        <w:t>et al.</w:t>
      </w:r>
      <w:r w:rsidR="00723D9C" w:rsidRPr="00723D9C">
        <w:rPr>
          <w:noProof/>
        </w:rPr>
        <w:t xml:space="preserve"> 2010)</w:t>
      </w:r>
      <w:r w:rsidR="0044507E" w:rsidRPr="00EA700F">
        <w:fldChar w:fldCharType="end"/>
      </w:r>
      <w:r w:rsidR="00EA700F">
        <w:t xml:space="preserve">. </w:t>
      </w:r>
      <w:r w:rsidRPr="00EA700F">
        <w:t xml:space="preserve">Cohort survival was positively correlated with wood density in the same tropical rainforest studies </w:t>
      </w:r>
      <w:r w:rsidR="0044507E" w:rsidRPr="00EA700F">
        <w:fldChar w:fldCharType="begin" w:fldLock="1"/>
      </w:r>
      <w:r w:rsidR="00723D9C">
        <w:instrText>ADDIN CSL_CITATION { "citationItems" : [ { "id" : "ITEM-1",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"ITEM-1",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"ITEM-3", "issue" : "3", "issued" : { "date-parts" : [ [ "2006", "3", "3" ] ] }, "page" : "670-680", "title" : "The role of wood density and stem support costs in the growth and mortality of tropical trees", "type" : "article-journal", "volume" : "94" }, "uris" : [ "http://www.mendeley.com/documents/?uuid=7463ba26-6e62-43e6-a6d3-affc9e1957b3" ] }, { "id" : "ITEM-4",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"ITEM-4", "issue" : "4", "issued" : { "date-parts" : [ [ "2010", "12" ] ] }, "page" : "1124-36", "title" : "The relationship between wood density and mortality in a global tropical forest data set.", "type" : "article-journal", "volume" : "188" }, "uris" : [ "http://www.mendeley.com/documents/?uuid=43feb396-5c8c-4182-9ab6-2cdcaf46da46"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Poorter &lt;i&gt;et al.&lt;/i&gt; 2008, 2010; Kraft &lt;i&gt;et al.&lt;/i&gt; 2010; Wright &lt;i&gt;et al.&lt;/i&gt; 2010)" }, "properties" : { "noteIndex" : 0 }, "schema" : "https://github.com/citation-style-language/schema/raw/master/csl-citation.json" }</w:instrText>
      </w:r>
      <w:r w:rsidR="0044507E" w:rsidRPr="00EA700F">
        <w:fldChar w:fldCharType="separate"/>
      </w:r>
      <w:r w:rsidR="00723D9C" w:rsidRPr="00723D9C">
        <w:rPr>
          <w:noProof/>
        </w:rPr>
        <w:t xml:space="preserve">(King </w:t>
      </w:r>
      <w:r w:rsidR="00723D9C" w:rsidRPr="00723D9C">
        <w:rPr>
          <w:i/>
          <w:noProof/>
        </w:rPr>
        <w:t>et al.</w:t>
      </w:r>
      <w:r w:rsidR="00723D9C" w:rsidRPr="00723D9C">
        <w:rPr>
          <w:noProof/>
        </w:rPr>
        <w:t xml:space="preserve"> 2006; Poorter </w:t>
      </w:r>
      <w:r w:rsidR="00723D9C" w:rsidRPr="00723D9C">
        <w:rPr>
          <w:i/>
          <w:noProof/>
        </w:rPr>
        <w:t>et al.</w:t>
      </w:r>
      <w:r w:rsidR="00723D9C" w:rsidRPr="00723D9C">
        <w:rPr>
          <w:noProof/>
        </w:rPr>
        <w:t xml:space="preserve"> 2008, 2010; Kraft </w:t>
      </w:r>
      <w:r w:rsidR="00723D9C" w:rsidRPr="00723D9C">
        <w:rPr>
          <w:i/>
          <w:noProof/>
        </w:rPr>
        <w:t>et al.</w:t>
      </w:r>
      <w:r w:rsidR="00723D9C" w:rsidRPr="00723D9C">
        <w:rPr>
          <w:noProof/>
        </w:rPr>
        <w:t xml:space="preserve"> 2010; Wright </w:t>
      </w:r>
      <w:r w:rsidR="00723D9C" w:rsidRPr="00723D9C">
        <w:rPr>
          <w:i/>
          <w:noProof/>
        </w:rPr>
        <w:t>et al.</w:t>
      </w:r>
      <w:r w:rsidR="00723D9C" w:rsidRPr="00723D9C">
        <w:rPr>
          <w:noProof/>
        </w:rPr>
        <w:t xml:space="preserve"> 2010)</w:t>
      </w:r>
      <w:r w:rsidR="0044507E" w:rsidRPr="00EA700F">
        <w:fldChar w:fldCharType="end"/>
      </w:r>
      <w:r w:rsidRPr="00EA700F">
        <w:t xml:space="preserve">. </w:t>
      </w:r>
      <w:r w:rsidR="00EA700F" w:rsidRPr="00EA700F">
        <w:t xml:space="preserve">In a study of 45 rainforest species in tropical Queensland, </w:t>
      </w:r>
      <w:r w:rsidR="0044507E" w:rsidRPr="00EA700F">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"manualFormatting" : " Falster and Westoby (2005)", "previouslyFormattedCitation" : "(Falster &amp; Westoby 2005)" }, "properties" : { "noteIndex" : 0 }, "schema" : "https://github.com/citation-style-language/schema/raw/master/csl-citation.json" }</w:instrText>
      </w:r>
      <w:r w:rsidR="0044507E" w:rsidRPr="00EA700F">
        <w:fldChar w:fldCharType="separate"/>
      </w:r>
      <w:r w:rsidR="00EA700F" w:rsidRPr="00EA700F">
        <w:rPr>
          <w:noProof/>
        </w:rPr>
        <w:t xml:space="preserve"> Falster and Westoby (2005)</w:t>
      </w:r>
      <w:r w:rsidR="0044507E" w:rsidRPr="00EA700F">
        <w:fldChar w:fldCharType="end"/>
      </w:r>
      <w:r w:rsidR="00EA700F" w:rsidRPr="00EA700F">
        <w:t xml:space="preserve"> found that wood density increased with plant height along a successional gradient. </w:t>
      </w:r>
      <w:r w:rsidRPr="00EA700F">
        <w:t xml:space="preserve">Following disturbance caused by a large cyclone in northern Queensland, Australia, </w:t>
      </w:r>
      <w:proofErr w:type="gramStart"/>
      <w:r w:rsidRPr="00EA700F">
        <w:t>wood</w:t>
      </w:r>
      <w:proofErr w:type="gramEnd"/>
      <w:r w:rsidRPr="00EA700F">
        <w:t xml:space="preserve"> density of rainforest trees was indicative of both damage sustained and subsequent recovery of biomass. Trees with dense wood were more likely to have experienced only minor damage</w:t>
      </w:r>
      <w:r w:rsidR="009422EA">
        <w:t>.</w:t>
      </w:r>
      <w:r w:rsidR="003B4F37">
        <w:t xml:space="preserve"> </w:t>
      </w:r>
      <w:r w:rsidR="009422EA">
        <w:t>Of</w:t>
      </w:r>
      <w:r w:rsidR="009422EA" w:rsidRPr="00EA700F">
        <w:t xml:space="preserve"> </w:t>
      </w:r>
      <w:r w:rsidRPr="00EA700F">
        <w:t xml:space="preserve">those trees that experienced major stem and branch damage, lower wood density trees were more likely to </w:t>
      </w:r>
      <w:proofErr w:type="spellStart"/>
      <w:r w:rsidRPr="00EA700F">
        <w:t>resprout</w:t>
      </w:r>
      <w:proofErr w:type="spellEnd"/>
      <w:r w:rsidRPr="00EA700F">
        <w:t xml:space="preserve"> and recover biomass faster post-disturbance </w:t>
      </w:r>
      <w:r w:rsidR="0044507E" w:rsidRPr="00EA700F">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44507E" w:rsidRPr="00EA700F">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44507E" w:rsidRPr="00EA700F">
        <w:fldChar w:fldCharType="end"/>
      </w:r>
      <w:r w:rsidRPr="00EA700F">
        <w:t xml:space="preserve">. Thus it seems likely that these observed relationships </w:t>
      </w:r>
      <w:r w:rsidR="003B4F37">
        <w:t xml:space="preserve">in tropical rainforest communities </w:t>
      </w:r>
      <w:r w:rsidRPr="00EA700F">
        <w:t xml:space="preserve">between wood density and recovery from disturbance at the individual </w:t>
      </w:r>
      <w:r w:rsidR="00721E27">
        <w:t xml:space="preserve">plant </w:t>
      </w:r>
      <w:r w:rsidRPr="00EA700F">
        <w:t xml:space="preserve">level, as well as post-disturbance succession at the community level, </w:t>
      </w:r>
      <w:r w:rsidR="00FF3274">
        <w:t xml:space="preserve">could </w:t>
      </w:r>
      <w:r w:rsidR="00CD354D">
        <w:t>also</w:t>
      </w:r>
      <w:r w:rsidRPr="00EA700F">
        <w:t xml:space="preserve"> </w:t>
      </w:r>
      <w:r w:rsidR="00721E27">
        <w:t>hold</w:t>
      </w:r>
      <w:r w:rsidR="00721E27" w:rsidRPr="00EA700F">
        <w:t xml:space="preserve"> </w:t>
      </w:r>
      <w:r w:rsidRPr="00EA700F">
        <w:t xml:space="preserve">true for riparian systems. </w:t>
      </w:r>
    </w:p>
    <w:p w14:paraId="01B0B296" w14:textId="723F3B20" w:rsidR="008E156A" w:rsidRDefault="00621641" w:rsidP="00636F75">
      <w:pPr>
        <w:spacing w:line="360" w:lineRule="auto"/>
      </w:pPr>
      <w:r>
        <w:t xml:space="preserve">While riparian plants </w:t>
      </w:r>
      <w:r w:rsidR="00E81EF7">
        <w:t xml:space="preserve">potentially </w:t>
      </w:r>
      <w:r>
        <w:t xml:space="preserve">have </w:t>
      </w:r>
      <w:r w:rsidR="00981098">
        <w:t>the best</w:t>
      </w:r>
      <w:r>
        <w:t xml:space="preserve"> access to water in a landscape, dramatic fluctuations in soil moisture are often characteristic of riparian environment</w:t>
      </w:r>
      <w:r w:rsidR="003B4F37">
        <w:t>s</w:t>
      </w:r>
      <w:r>
        <w:t>. Ecological strategies for coping with intermittent water scarcity may therefore be adaptive under these conditions. The relationship between wood density and precipitation-driven patterns of soil moisture is unclear. S</w:t>
      </w:r>
      <w:r w:rsidR="00B634E6" w:rsidRPr="00EA700F">
        <w:t>ome studies (</w:t>
      </w:r>
      <w:proofErr w:type="spellStart"/>
      <w:r w:rsidR="0044507E" w:rsidRPr="00EA700F">
        <w:fldChar w:fldCharType="begin" w:fldLock="1"/>
      </w:r>
      <w:r w:rsidR="00723D9C">
        <w:instrText>ADDIN CSL_CITATION { "citationItems" : [ { "id" : "ITEM-1", "itemData" : { "author" : [ { "dropping-particle" : "", "family" : "Weimann", "given" : "MC", "non-dropping-particle" : "", "parse-names" : false, "suffix" : "" }, { "dropping-particle" : "", "family" : "Williamson", "given" : "GB", "non-dropping-particle" : "", "parse-names" : false, "suffix" : "" } ], "container-title" : "Wood and Fiber Science", "id" : "ITEM-1", "issue" : "1", "issued" : { "date-parts" : [ [ "2002" ] ] }, "page" : "96-107", "title" : "Geographic variation in wood specific gravity: effects of latitude, temperature and precipitation", "type" : "article-journal", "volume" : "34" }, "uris" : [ "http://www.mendeley.com/documents/?uuid=dd959046-ae69-4011-a05b-c4a8606fb7dc" ] } ], "mendeley" : { "manualFormatting" : "Weimann &amp; Williamson, 2002", "previouslyFormattedCitation" : "(Weimann &amp; Williamson 2002)" }, "properties" : { "noteIndex" : 0 }, "schema" : "https://github.com/citation-style-language/schema/raw/master/csl-citation.json" }</w:instrText>
      </w:r>
      <w:r w:rsidR="0044507E" w:rsidRPr="00EA700F">
        <w:fldChar w:fldCharType="separate"/>
      </w:r>
      <w:r w:rsidR="00B634E6" w:rsidRPr="00EA700F">
        <w:rPr>
          <w:noProof/>
        </w:rPr>
        <w:t>Weimann</w:t>
      </w:r>
      <w:proofErr w:type="spellEnd"/>
      <w:r w:rsidR="00B634E6" w:rsidRPr="00EA700F">
        <w:rPr>
          <w:noProof/>
        </w:rPr>
        <w:t xml:space="preserve"> &amp; Williamson, 2002</w:t>
      </w:r>
      <w:r w:rsidR="0044507E" w:rsidRPr="00EA700F">
        <w:fldChar w:fldCharType="end"/>
      </w:r>
      <w:r w:rsidR="00B634E6" w:rsidRPr="00EA700F">
        <w:t xml:space="preserve">; </w:t>
      </w:r>
      <w:r w:rsidR="0044507E" w:rsidRPr="00EA700F">
        <w:fldChar w:fldCharType="begin" w:fldLock="1"/>
      </w:r>
      <w:r w:rsidR="00723D9C">
        <w:instrText>ADDIN CSL_CITATION { "citationItems" : [ { "id" : "ITEM-1", "itemData" : { "author" : [ { "dropping-particle" : "", "family" : "Swenson", "given" : "NG", "non-dropping-particle" : "", "parse-names" : false, "suffix" : "" }, { "dropping-particle" : "", "family" : "Enquist", "given" : "BJ", "non-dropping-particle" : "", "parse-names" : false, "suffix" : "" } ], "container-title" : "American Journal of Botany", "id" : "ITEM-1",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"manualFormatting" : "Swenson &amp; Enquist, 2007)", "previouslyFormattedCitation" : "(Swenson &amp; Enquist 2007)" }, "properties" : { "noteIndex" : 0 }, "schema" : "https://github.com/citation-style-language/schema/raw/master/csl-citation.json" }</w:instrText>
      </w:r>
      <w:r w:rsidR="0044507E" w:rsidRPr="00EA700F">
        <w:fldChar w:fldCharType="separate"/>
      </w:r>
      <w:r w:rsidR="00B634E6" w:rsidRPr="00EA700F">
        <w:rPr>
          <w:noProof/>
        </w:rPr>
        <w:t>Swenson &amp; Enquist, 2007)</w:t>
      </w:r>
      <w:r w:rsidR="0044507E" w:rsidRPr="00EA700F">
        <w:fldChar w:fldCharType="end"/>
      </w:r>
      <w:r w:rsidR="00B634E6" w:rsidRPr="00EA700F">
        <w:t xml:space="preserve"> found little relationship between wood density and</w:t>
      </w:r>
      <w:r w:rsidR="009422EA">
        <w:t xml:space="preserve"> mean annual</w:t>
      </w:r>
      <w:r w:rsidR="00B634E6" w:rsidRPr="00EA700F">
        <w:t xml:space="preserve"> rainfall while others</w:t>
      </w:r>
      <w:r w:rsidR="00920682">
        <w:t xml:space="preserve"> </w:t>
      </w:r>
      <w:r w:rsidR="00B634E6" w:rsidRPr="00EA700F">
        <w:t xml:space="preserve">, found that wood density was correlated with mean annual </w:t>
      </w:r>
      <w:r w:rsidR="00E81EF7">
        <w:t>rainfall</w:t>
      </w:r>
      <w:r w:rsidR="00E81EF7" w:rsidRPr="00EA700F">
        <w:t xml:space="preserve"> </w:t>
      </w:r>
      <w:r w:rsidR="00B634E6" w:rsidRPr="00EA700F">
        <w:t>across a transcontinental gradient</w:t>
      </w:r>
      <w:r w:rsidR="006825FF">
        <w:t xml:space="preserve"> </w:t>
      </w:r>
      <w:r w:rsidR="00920682">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920682">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920682">
        <w:fldChar w:fldCharType="end"/>
      </w:r>
      <w:r w:rsidR="00B634E6" w:rsidRPr="00EA700F">
        <w:t xml:space="preserve"> and with soil moisture</w:t>
      </w:r>
      <w:r w:rsidR="00920682">
        <w:t xml:space="preserve"> </w:t>
      </w:r>
      <w:r w:rsidR="00920682">
        <w:fldChar w:fldCharType="begin" w:fldLock="1"/>
      </w:r>
      <w:r w:rsidR="00723D9C">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"previouslyFormattedCitation" : "(Preston, Cornwell &amp; Denoyer 2006)" }, "properties" : { "noteIndex" : 0 }, "schema" : "https://github.com/citation-style-language/schema/raw/master/csl-citation.json" }</w:instrText>
      </w:r>
      <w:r w:rsidR="00920682">
        <w:fldChar w:fldCharType="separate"/>
      </w:r>
      <w:r w:rsidR="00920682" w:rsidRPr="00920682">
        <w:rPr>
          <w:noProof/>
        </w:rPr>
        <w:t>(Preston, Cornwell &amp; Denoyer 2006)</w:t>
      </w:r>
      <w:r w:rsidR="00920682">
        <w:fldChar w:fldCharType="end"/>
      </w:r>
      <w:r w:rsidR="00B634E6" w:rsidRPr="00EA700F">
        <w:t xml:space="preserve">. High </w:t>
      </w:r>
      <w:r w:rsidR="00B634E6" w:rsidRPr="00621641">
        <w:t xml:space="preserve">wood density, along with low </w:t>
      </w:r>
      <w:r w:rsidR="00E81EF7">
        <w:t>specific leaf area (</w:t>
      </w:r>
      <w:r w:rsidR="00B634E6" w:rsidRPr="00621641">
        <w:t>SLA</w:t>
      </w:r>
      <w:r w:rsidR="00E81EF7">
        <w:t>)</w:t>
      </w:r>
      <w:r w:rsidR="00B634E6" w:rsidRPr="00621641">
        <w:t xml:space="preserve"> and low maximum height, has been </w:t>
      </w:r>
      <w:r w:rsidR="009422EA">
        <w:t xml:space="preserve">linked </w:t>
      </w:r>
      <w:r w:rsidR="00B634E6" w:rsidRPr="00621641">
        <w:t xml:space="preserve"> with environmental stress tolerance and conservative use of resources</w:t>
      </w:r>
      <w:r w:rsidR="00CD354D">
        <w:t xml:space="preserve"> </w:t>
      </w:r>
      <w:r w:rsidR="0044507E">
        <w:fldChar w:fldCharType="begin" w:fldLock="1"/>
      </w:r>
      <w:r w:rsidR="00723D9C">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"id" : "ITEM-2", "itemData" : { "author" : [ { "dropping-particle" : "", "family" : "Westoby", "given" : "Mark", "non-dropping-particle" : "", "parse-names" : false, "suffix" : "" } ], "container-title" : "Plant and Soil", "id" : "ITEM-2", "issue" : "2", "issued" : { "date-parts" : [ [ "1998" ] ] }, "page" : "213-227", "title" : "A leaf-height-seed (LHS) plant ecology strategy scheme", "type" : "article-journal", "volume" : "199" }, "uris" : [ "http://www.mendeley.com/documents/?uuid=122edfbc-bfb4-481f-a509-fed4594832ee" ] }, { "id" : "ITEM-3", "itemData" : { "author" : [ { "dropping-particle" : "", "family" : "Swenson", "given" : "NG", "non-dropping-particle" : "", "parse-names" : false, "suffix" : "" }, { "dropping-particle" : "", "family" : "Enquist", "given" : "BJ", "non-dropping-particle" : "", "parse-names" : false, "suffix" : "" } ], "container-title" : "American Journal of Botany", "id" : "ITEM-3", "issue" : "3", "issued" : { "date-parts" : [ [ "2007" ] ] }, "page" : "451-459", "title" : "Ecological and evolutionary determinants of a key plant functional trait: wood density and its community-wide variation across latitude and elevation", "type" : "article-journal", "volume" : "94" }, "uris" : [ "http://www.mendeley.com/documents/?uuid=23df7a9c-de1c-4526-afd8-5318240b5a61" ] } ], "mendeley" : { "previouslyFormattedCitation" : "(Westoby 1998; Reich &amp; Wright 2003; Swenson &amp; Enquist 2007)" }, "properties" : { "noteIndex" : 0 }, "schema" : "https://github.com/citation-style-language/schema/raw/master/csl-citation.json" }</w:instrText>
      </w:r>
      <w:r w:rsidR="0044507E">
        <w:fldChar w:fldCharType="separate"/>
      </w:r>
      <w:r w:rsidR="00636F75" w:rsidRPr="00636F75">
        <w:rPr>
          <w:noProof/>
        </w:rPr>
        <w:t>(Westoby 1998; Reich &amp; Wright 2003; Swenson &amp; Enquist 2007)</w:t>
      </w:r>
      <w:r w:rsidR="0044507E">
        <w:fldChar w:fldCharType="end"/>
      </w:r>
      <w:r w:rsidR="00CD354D">
        <w:t>.</w:t>
      </w:r>
      <w:r w:rsidR="00B634E6" w:rsidRPr="00621641">
        <w:rPr>
          <w:b/>
        </w:rPr>
        <w:t xml:space="preserve"> </w:t>
      </w:r>
      <w:r w:rsidR="00CD354D">
        <w:lastRenderedPageBreak/>
        <w:t>F</w:t>
      </w:r>
      <w:r w:rsidR="00B634E6" w:rsidRPr="00EA700F">
        <w:t xml:space="preserve">luctuations in soil moisture driven primarily by hydrological </w:t>
      </w:r>
      <w:r w:rsidR="006825FF">
        <w:t xml:space="preserve">conditions </w:t>
      </w:r>
      <w:r w:rsidR="00CD354D">
        <w:t>therefore</w:t>
      </w:r>
      <w:r w:rsidR="00B634E6" w:rsidRPr="00EA700F">
        <w:t xml:space="preserve"> </w:t>
      </w:r>
      <w:r w:rsidR="00CD354D">
        <w:t>should</w:t>
      </w:r>
      <w:r w:rsidR="00B634E6" w:rsidRPr="00EA700F">
        <w:t xml:space="preserve"> be an important driver of variation in wood density</w:t>
      </w:r>
      <w:r w:rsidR="006825FF">
        <w:t xml:space="preserve"> in riparian plant communities</w:t>
      </w:r>
      <w:r w:rsidR="00B634E6" w:rsidRPr="00EA700F">
        <w:t xml:space="preserve">. </w:t>
      </w:r>
    </w:p>
    <w:p w14:paraId="44F554F5" w14:textId="3F411E02" w:rsidR="008E156A" w:rsidRDefault="00CD354D" w:rsidP="00636F75">
      <w:pPr>
        <w:spacing w:line="360" w:lineRule="auto"/>
      </w:pPr>
      <w:r>
        <w:t xml:space="preserve">Given </w:t>
      </w:r>
      <w:r w:rsidR="00E81EF7">
        <w:t xml:space="preserve">the </w:t>
      </w:r>
      <w:r>
        <w:t xml:space="preserve">extent to which flooding disturbance and fluctuations in water availability dominate riparian landscapes, </w:t>
      </w:r>
      <w:r w:rsidR="00B634E6" w:rsidRPr="00CD354D">
        <w:t xml:space="preserve">woody tissue responses to these </w:t>
      </w:r>
      <w:r>
        <w:t>conditions are</w:t>
      </w:r>
      <w:r w:rsidR="00B634E6" w:rsidRPr="00CD354D">
        <w:t xml:space="preserve"> likely to be </w:t>
      </w:r>
      <w:r w:rsidR="00E81EF7">
        <w:t>a</w:t>
      </w:r>
      <w:r w:rsidR="00E81EF7" w:rsidRPr="00CD354D">
        <w:t xml:space="preserve"> </w:t>
      </w:r>
      <w:r w:rsidR="00B634E6" w:rsidRPr="00CD354D">
        <w:t>primary indicator of riparian woody plant ecological strategy.</w:t>
      </w:r>
      <w:r w:rsidR="00723D9C">
        <w:t xml:space="preserve"> </w:t>
      </w:r>
      <w:r w:rsidR="00B634E6" w:rsidRPr="00EA700F">
        <w:t>Here we consider variation in wood density of dominant woody riparian plant species over a</w:t>
      </w:r>
      <w:r w:rsidR="00C432C4">
        <w:t xml:space="preserve"> broad</w:t>
      </w:r>
      <w:r w:rsidR="00B634E6" w:rsidRPr="00EA700F">
        <w:t xml:space="preserve"> range of hydrological conditions, across 15 riparian sites within south-eastern </w:t>
      </w:r>
      <w:commentRangeStart w:id="4"/>
      <w:commentRangeStart w:id="5"/>
      <w:r w:rsidR="00B634E6" w:rsidRPr="00EA700F">
        <w:t>Australia</w:t>
      </w:r>
      <w:commentRangeEnd w:id="4"/>
      <w:r w:rsidR="006825FF">
        <w:rPr>
          <w:rStyle w:val="CommentReference"/>
        </w:rPr>
        <w:commentReference w:id="4"/>
      </w:r>
      <w:commentRangeEnd w:id="5"/>
      <w:r w:rsidR="009C560D">
        <w:rPr>
          <w:rStyle w:val="CommentReference"/>
        </w:rPr>
        <w:commentReference w:id="5"/>
      </w:r>
      <w:r w:rsidR="00B634E6" w:rsidRPr="00EA700F">
        <w:t xml:space="preserve">. </w:t>
      </w:r>
      <w:r w:rsidR="009C560D">
        <w:t>As</w:t>
      </w:r>
      <w:r w:rsidR="009319A4">
        <w:t xml:space="preserve"> the most </w:t>
      </w:r>
      <w:proofErr w:type="spellStart"/>
      <w:r w:rsidR="009319A4">
        <w:t>hydrologically</w:t>
      </w:r>
      <w:proofErr w:type="spellEnd"/>
      <w:r w:rsidR="009319A4">
        <w:t xml:space="preserve"> variable continent on the planet</w:t>
      </w:r>
      <w:r w:rsidR="00723D9C">
        <w:t xml:space="preserve"> </w:t>
      </w:r>
      <w:r w:rsidR="00723D9C" w:rsidRPr="00C432C4">
        <w:fldChar w:fldCharType="begin" w:fldLock="1"/>
      </w:r>
      <w:r w:rsidR="00723D9C">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00723D9C" w:rsidRPr="00A00447">
        <w:fldChar w:fldCharType="separate"/>
      </w:r>
      <w:r w:rsidR="00723D9C" w:rsidRPr="00C432C4">
        <w:rPr>
          <w:noProof/>
        </w:rPr>
        <w:t>(Finlayson &amp; McMahon 1988; Peel, McMahon &amp; Finlayson 2004)</w:t>
      </w:r>
      <w:r w:rsidR="00723D9C" w:rsidRPr="00C432C4">
        <w:fldChar w:fldCharType="end"/>
      </w:r>
      <w:r w:rsidR="009C560D">
        <w:t xml:space="preserve"> Australia</w:t>
      </w:r>
      <w:r w:rsidR="00723D9C">
        <w:t xml:space="preserve"> provides a model system to develop insight into the possible effects of</w:t>
      </w:r>
      <w:r w:rsidR="009319A4">
        <w:t xml:space="preserve"> increas</w:t>
      </w:r>
      <w:r w:rsidR="00723D9C">
        <w:t xml:space="preserve">ed </w:t>
      </w:r>
      <w:r w:rsidR="009319A4">
        <w:t xml:space="preserve">hydrological variability in other regions under future climates. </w:t>
      </w:r>
      <w:r w:rsidR="00B634E6" w:rsidRPr="00CD354D">
        <w:t>We sought to address the following questions:</w:t>
      </w:r>
      <w:r w:rsidR="00B634E6" w:rsidRPr="00EA700F">
        <w:t xml:space="preserve">  (1) do riparian vegetation communities along </w:t>
      </w:r>
      <w:proofErr w:type="spellStart"/>
      <w:r w:rsidR="00B634E6" w:rsidRPr="00EA700F">
        <w:t>hydrologically</w:t>
      </w:r>
      <w:proofErr w:type="spellEnd"/>
      <w:r w:rsidR="00B634E6" w:rsidRPr="00EA700F">
        <w:t xml:space="preserve"> distinct classes of river exhibit differences in wood density? (2) </w:t>
      </w:r>
      <w:proofErr w:type="gramStart"/>
      <w:r w:rsidR="00B634E6" w:rsidRPr="00EA700F">
        <w:t>is</w:t>
      </w:r>
      <w:proofErr w:type="gramEnd"/>
      <w:r w:rsidR="00B634E6" w:rsidRPr="00EA700F">
        <w:t xml:space="preserve"> wood density related to the frequency and magnitude of flood disturbance? (3) </w:t>
      </w:r>
      <w:proofErr w:type="gramStart"/>
      <w:r w:rsidR="00B634E6" w:rsidRPr="00EA700F">
        <w:t>is</w:t>
      </w:r>
      <w:proofErr w:type="gramEnd"/>
      <w:r w:rsidR="00B634E6" w:rsidRPr="00EA700F">
        <w:t xml:space="preserve"> wood density related to predictability of water ava</w:t>
      </w:r>
      <w:r>
        <w:t>ilability in the riparian zone?</w:t>
      </w:r>
    </w:p>
    <w:p w14:paraId="12C91825" w14:textId="77777777" w:rsidR="008E156A" w:rsidRDefault="008E156A" w:rsidP="00636F75">
      <w:pPr>
        <w:spacing w:line="360" w:lineRule="auto"/>
      </w:pPr>
    </w:p>
    <w:p w14:paraId="47AFEE73" w14:textId="77777777" w:rsidR="008E156A" w:rsidRDefault="00B634E6" w:rsidP="00636F75">
      <w:pPr>
        <w:spacing w:line="360" w:lineRule="auto"/>
        <w:rPr>
          <w:b/>
        </w:rPr>
      </w:pPr>
      <w:commentRangeStart w:id="6"/>
      <w:commentRangeStart w:id="7"/>
      <w:r w:rsidRPr="00EA700F">
        <w:rPr>
          <w:b/>
        </w:rPr>
        <w:t>Methods</w:t>
      </w:r>
      <w:commentRangeEnd w:id="6"/>
      <w:r w:rsidR="00E81EF7">
        <w:rPr>
          <w:rStyle w:val="CommentReference"/>
        </w:rPr>
        <w:commentReference w:id="6"/>
      </w:r>
      <w:commentRangeEnd w:id="7"/>
      <w:r w:rsidR="009C560D">
        <w:rPr>
          <w:rStyle w:val="CommentReference"/>
        </w:rPr>
        <w:commentReference w:id="7"/>
      </w:r>
    </w:p>
    <w:p w14:paraId="435B95A8" w14:textId="77777777" w:rsidR="008E156A" w:rsidRDefault="00B634E6" w:rsidP="00636F75">
      <w:pPr>
        <w:spacing w:line="360" w:lineRule="auto"/>
        <w:rPr>
          <w:b/>
        </w:rPr>
      </w:pPr>
      <w:r w:rsidRPr="00EA700F">
        <w:rPr>
          <w:b/>
        </w:rPr>
        <w:t>Study site selection</w:t>
      </w:r>
    </w:p>
    <w:p w14:paraId="2B892CBE" w14:textId="19A90480" w:rsidR="008E156A" w:rsidRDefault="00B634E6" w:rsidP="00636F75">
      <w:pPr>
        <w:spacing w:line="360" w:lineRule="auto"/>
      </w:pPr>
      <w:r w:rsidRPr="00EA700F">
        <w:t>Fifteen riparian sites were selected along gauged rivers within the South-East Coast and south-eastern Murray Darling drainage basins of Australia (</w:t>
      </w:r>
      <w:r w:rsidR="0056447F" w:rsidRPr="0085737E">
        <w:t>Fig</w:t>
      </w:r>
      <w:r w:rsidR="0056447F">
        <w:t>.</w:t>
      </w:r>
      <w:r w:rsidR="0056447F" w:rsidRPr="0085737E">
        <w:t xml:space="preserve"> </w:t>
      </w:r>
      <w:r w:rsidRPr="0085737E">
        <w:t>1</w:t>
      </w:r>
      <w:r w:rsidR="0056447F">
        <w:t xml:space="preserve"> and Table 1</w:t>
      </w:r>
      <w:r w:rsidRPr="00EA700F">
        <w:t xml:space="preserve">). To differentiate rivers according to ecologically relevant components of hydrology, </w:t>
      </w:r>
      <w:r w:rsidR="0044507E" w:rsidRPr="00EA700F">
        <w:fldChar w:fldCharType="begin" w:fldLock="1"/>
      </w:r>
      <w:r w:rsidR="00723D9C">
        <w:instrText>ADDIN CSL_CITATION { "citationItems" : [ { "id" : "ITEM-1", "itemData" : { "DOI" : "10.1002/rra.700", "ISSN" : "1535-1459", "author" : [ { "dropping-particle" : "", "family" : "Olden", "given" : "Julian D.", "non-dropping-particle" : "", "parse-names" : false, "suffix" : "" }, { "dropping-particle" : "", "family" : "Poff", "given" : "N. L.", "non-dropping-particle" : "", "parse-names" : false, "suffix" : "" } ], "container-title" : "River Research and Applications", "id" : "ITEM-1", "issue" : "2", "issued" : { "date-parts" : [ [ "2003", "3" ] ] }, "page" : "101-121", "title" : "Redundancy and the choice of hydrologic indices for characterizing streamflow regimes", "type" : "article-journal", "volume" : "19" }, "uris" : [ "http://www.mendeley.com/documents/?uuid=07edd755-f32e-439a-87cb-ab3439269d8f" ] } ], "mendeley" : { "manualFormatting" : "Olden and Poff (2003", "previouslyFormattedCitation" : "(Olden &amp; Poff 2003)" }, "properties" : { "noteIndex" : 0 }, "schema" : "https://github.com/citation-style-language/schema/raw/master/csl-citation.json" }</w:instrText>
      </w:r>
      <w:r w:rsidR="0044507E" w:rsidRPr="00EA700F">
        <w:fldChar w:fldCharType="separate"/>
      </w:r>
      <w:r w:rsidRPr="00EA700F">
        <w:rPr>
          <w:noProof/>
        </w:rPr>
        <w:t>Olden and Poff (2003</w:t>
      </w:r>
      <w:r w:rsidR="0044507E" w:rsidRPr="00EA700F">
        <w:fldChar w:fldCharType="end"/>
      </w:r>
      <w:r w:rsidRPr="00EA700F">
        <w:t xml:space="preserve">) described a statistical method for determining a minimally redundant set of hydrological descriptors. </w:t>
      </w:r>
      <w:r w:rsidR="0044507E" w:rsidRPr="00EA700F">
        <w:fldChar w:fldCharType="begin" w:fldLock="1"/>
      </w:r>
      <w:r w:rsidR="00723D9C">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"manualFormatting" : "Kennard et al. (2010", "previouslyFormattedCitation" : "(Kennard &lt;i&gt;et al.&lt;/i&gt; 2010)" }, "properties" : { "noteIndex" : 0 }, "schema" : "https://github.com/citation-style-language/schema/raw/master/csl-citation.json" }</w:instrText>
      </w:r>
      <w:r w:rsidR="0044507E" w:rsidRPr="00EA700F">
        <w:fldChar w:fldCharType="separate"/>
      </w:r>
      <w:r w:rsidRPr="00EA700F">
        <w:rPr>
          <w:noProof/>
        </w:rPr>
        <w:t>Kennard et al. (2010</w:t>
      </w:r>
      <w:r w:rsidR="0044507E" w:rsidRPr="00EA700F">
        <w:fldChar w:fldCharType="end"/>
      </w:r>
      <w:r w:rsidRPr="00EA700F">
        <w:t xml:space="preserve">) followed this method to define a set of 120 hydrological metrics relevant to Australian rivers, which included metrics of central tendency and dispersion in all five dimensions of hydrological variation (magnitude, frequency, duration, timing, and rate of change). </w:t>
      </w:r>
      <w:r w:rsidR="0085737E">
        <w:t>These</w:t>
      </w:r>
      <w:r w:rsidRPr="00EA700F">
        <w:t xml:space="preserve"> metrics</w:t>
      </w:r>
      <w:r w:rsidR="0085737E">
        <w:t xml:space="preserve"> were then used</w:t>
      </w:r>
      <w:r w:rsidRPr="00EA700F">
        <w:t xml:space="preserve"> to classify Australian river systems into twelve distinct flow regime classes, providing a foundation for analysing the properties of ecosystems across hydrological gradients. </w:t>
      </w:r>
      <w:r w:rsidR="0085737E">
        <w:t>In this study,</w:t>
      </w:r>
      <w:r w:rsidRPr="00EA700F">
        <w:t xml:space="preserve"> </w:t>
      </w:r>
      <w:r w:rsidR="0085737E">
        <w:t xml:space="preserve">sites were drawn from </w:t>
      </w:r>
      <w:r w:rsidRPr="00EA700F">
        <w:t>rivers</w:t>
      </w:r>
      <w:r w:rsidR="0085737E">
        <w:t xml:space="preserve"> </w:t>
      </w:r>
      <w:r w:rsidRPr="00EA700F">
        <w:t xml:space="preserve">corresponding to ‘stable winter </w:t>
      </w:r>
      <w:proofErr w:type="spellStart"/>
      <w:r w:rsidRPr="00EA700F">
        <w:t>baseflow</w:t>
      </w:r>
      <w:proofErr w:type="spellEnd"/>
      <w:r w:rsidRPr="00EA700F">
        <w:t xml:space="preserve">’, ‘unpredictable </w:t>
      </w:r>
      <w:proofErr w:type="spellStart"/>
      <w:r w:rsidRPr="00EA700F">
        <w:t>baseflow</w:t>
      </w:r>
      <w:proofErr w:type="spellEnd"/>
      <w:r w:rsidRPr="00EA700F">
        <w:t xml:space="preserve">’ and ‘unpredictable intermittent’ hydrological classes, as described by Kennard et al. (2010). </w:t>
      </w:r>
      <w:r w:rsidR="00D10E82">
        <w:t xml:space="preserve">See </w:t>
      </w:r>
      <w:r w:rsidR="00D10E82" w:rsidRPr="00963FDF">
        <w:t xml:space="preserve">Table </w:t>
      </w:r>
      <w:r w:rsidR="0056447F" w:rsidRPr="00963FDF">
        <w:t>2</w:t>
      </w:r>
      <w:r w:rsidR="0056447F">
        <w:t xml:space="preserve"> </w:t>
      </w:r>
      <w:r w:rsidR="00D10E82">
        <w:t xml:space="preserve">for further detail on these classes. </w:t>
      </w:r>
      <w:r w:rsidRPr="00EA700F">
        <w:t xml:space="preserve">These are the best represented hydrological classes in eastern </w:t>
      </w:r>
      <w:r w:rsidR="00E81EF7">
        <w:t>New South Wales</w:t>
      </w:r>
      <w:r w:rsidR="00E81EF7" w:rsidRPr="00EA700F">
        <w:t xml:space="preserve"> </w:t>
      </w:r>
      <w:r w:rsidRPr="00EA700F">
        <w:t xml:space="preserve">and </w:t>
      </w:r>
      <w:r w:rsidR="00E81EF7">
        <w:t>Victoria</w:t>
      </w:r>
      <w:r w:rsidRPr="00EA700F">
        <w:t>,</w:t>
      </w:r>
      <w:r w:rsidR="00F1096D">
        <w:t xml:space="preserve"> </w:t>
      </w:r>
      <w:r w:rsidR="00F1096D" w:rsidRPr="00C432C4">
        <w:t xml:space="preserve">and represent clear gradients </w:t>
      </w:r>
      <w:r w:rsidR="006B3539" w:rsidRPr="00C432C4">
        <w:t>of</w:t>
      </w:r>
      <w:r w:rsidR="006B3539" w:rsidRPr="009319A4">
        <w:t xml:space="preserve"> </w:t>
      </w:r>
      <w:r w:rsidR="00F1096D" w:rsidRPr="009319A4">
        <w:t>flooding intensity and hydrological unpredictability</w:t>
      </w:r>
      <w:r w:rsidRPr="009319A4">
        <w:t>.</w:t>
      </w:r>
      <w:r w:rsidR="00C27C76">
        <w:t xml:space="preserve"> </w:t>
      </w:r>
      <w:r w:rsidRPr="00EA700F">
        <w:t xml:space="preserve">Five sites per hydrological class were selected based on the </w:t>
      </w:r>
      <w:r w:rsidR="0085737E">
        <w:t xml:space="preserve">following </w:t>
      </w:r>
      <w:r w:rsidRPr="00EA700F">
        <w:t>criteria</w:t>
      </w:r>
      <w:r w:rsidR="0085737E">
        <w:t>:</w:t>
      </w:r>
    </w:p>
    <w:p w14:paraId="48863F47" w14:textId="5891BCA4" w:rsidR="008E156A" w:rsidRDefault="00B634E6" w:rsidP="00636F75">
      <w:pPr>
        <w:autoSpaceDE w:val="0"/>
        <w:autoSpaceDN w:val="0"/>
        <w:adjustRightInd w:val="0"/>
        <w:spacing w:after="0" w:line="360" w:lineRule="auto"/>
      </w:pPr>
      <w:r w:rsidRPr="00EA700F">
        <w:lastRenderedPageBreak/>
        <w:t>Gauged locations were selected that had &gt;15 years of associated continuous hydrological data, and an absence of flow regulation, significant water extrac</w:t>
      </w:r>
      <w:r w:rsidR="0085737E">
        <w:t>tion or catchment urbanisation, following Kennard et al. (</w:t>
      </w:r>
      <w:r w:rsidRPr="00EA700F">
        <w:t>2010). To minimise signals associated with human land-use</w:t>
      </w:r>
      <w:r w:rsidR="00FF3274">
        <w:t xml:space="preserve"> and river type</w:t>
      </w:r>
      <w:r w:rsidRPr="00EA700F">
        <w:t xml:space="preserve">, the following further criteria were used to shortlist possible study sites: </w:t>
      </w:r>
      <w:r w:rsidR="00FF3274">
        <w:t>all were partly confined valleys with discontinuous floodplain pocket River Styles</w:t>
      </w:r>
      <w:r w:rsidR="009422EA">
        <w:t>,</w:t>
      </w:r>
      <w:r w:rsidR="00FF3274">
        <w:t xml:space="preserve"> </w:t>
      </w:r>
      <w:r w:rsidR="00FF3274" w:rsidRPr="009422EA">
        <w:rPr>
          <w:i/>
        </w:rPr>
        <w:t>c.f.</w:t>
      </w:r>
      <w:r w:rsidR="009422EA">
        <w:t xml:space="preserve"> </w:t>
      </w:r>
      <w:r w:rsidR="0044507E">
        <w:fldChar w:fldCharType="begin" w:fldLock="1"/>
      </w:r>
      <w:r w:rsidR="00723D9C">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44507E">
        <w:fldChar w:fldCharType="separate"/>
      </w:r>
      <w:r w:rsidR="00BF2ED3" w:rsidRPr="00BF2ED3">
        <w:rPr>
          <w:noProof/>
        </w:rPr>
        <w:t xml:space="preserve">Brierley &amp; Fryirs </w:t>
      </w:r>
      <w:r w:rsidR="00BF2ED3">
        <w:rPr>
          <w:noProof/>
        </w:rPr>
        <w:t>(</w:t>
      </w:r>
      <w:r w:rsidR="00BF2ED3" w:rsidRPr="00BF2ED3">
        <w:rPr>
          <w:noProof/>
        </w:rPr>
        <w:t>2005)</w:t>
      </w:r>
      <w:r w:rsidR="0044507E">
        <w:fldChar w:fldCharType="end"/>
      </w:r>
      <w:r w:rsidR="00810634">
        <w:t xml:space="preserve">, had an </w:t>
      </w:r>
      <w:r w:rsidRPr="00EA700F">
        <w:t xml:space="preserve">intact native riparian vegetation cover (a band of native riparian vegetation extending &gt;15 m from the </w:t>
      </w:r>
      <w:proofErr w:type="spellStart"/>
      <w:r w:rsidR="009422EA">
        <w:t>bankfull</w:t>
      </w:r>
      <w:proofErr w:type="spellEnd"/>
      <w:r w:rsidR="009422EA">
        <w:t xml:space="preserve"> </w:t>
      </w:r>
      <w:r w:rsidRPr="00EA700F">
        <w:t xml:space="preserve">channel edge), </w:t>
      </w:r>
      <w:r w:rsidR="00FF3274">
        <w:t>were in good</w:t>
      </w:r>
      <w:r w:rsidR="00FF3274" w:rsidRPr="00EA700F">
        <w:t xml:space="preserve"> </w:t>
      </w:r>
      <w:r w:rsidRPr="00EA700F">
        <w:t xml:space="preserve">geomorphic condition (lack of significant human-induced erosional or depositional landforms), minimal </w:t>
      </w:r>
      <w:r w:rsidR="00810634">
        <w:t>vegetation</w:t>
      </w:r>
      <w:r w:rsidR="00810634" w:rsidRPr="00EA700F">
        <w:t xml:space="preserve"> </w:t>
      </w:r>
      <w:r w:rsidRPr="00EA700F">
        <w:t>clearing (catchment predominantly covered by native vegetation)</w:t>
      </w:r>
      <w:r w:rsidR="00810634">
        <w:t xml:space="preserve"> and occurred in </w:t>
      </w:r>
      <w:r w:rsidR="00AE6B7B">
        <w:t xml:space="preserve">a </w:t>
      </w:r>
      <w:r w:rsidR="00810634">
        <w:t xml:space="preserve">catchment smaller than </w:t>
      </w:r>
      <w:r w:rsidR="00810634" w:rsidRPr="00EA700F">
        <w:t>1000 km</w:t>
      </w:r>
      <w:r w:rsidR="00810634" w:rsidRPr="00EA700F">
        <w:rPr>
          <w:vertAlign w:val="superscript"/>
        </w:rPr>
        <w:t>2</w:t>
      </w:r>
      <w:r w:rsidRPr="00EA700F">
        <w:t xml:space="preserve">. These criteria were assessed using a combination of visual inspection of satellite photography (Google Earth, Microsoft Bing) </w:t>
      </w:r>
      <w:r w:rsidR="00810634">
        <w:t xml:space="preserve">and </w:t>
      </w:r>
      <w:r w:rsidRPr="00EA700F">
        <w:t>information from the NSW Riparian Vegetation Extent dataset and the NSW Office of Water River Styles® geospatial dataset</w:t>
      </w:r>
      <w:r w:rsidR="009422EA">
        <w:t xml:space="preserve"> </w:t>
      </w:r>
      <w:r w:rsidR="0044507E">
        <w:rPr>
          <w:rFonts w:cs="Helvetica"/>
        </w:rPr>
        <w:fldChar w:fldCharType="begin" w:fldLock="1"/>
      </w:r>
      <w:r w:rsidR="00723D9C">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&lt;i&gt;et al.&lt;/i&gt; 2012)" }, "properties" : { "noteIndex" : 0 }, "schema" : "https://github.com/citation-style-language/schema/raw/master/csl-citation.json" }</w:instrText>
      </w:r>
      <w:r w:rsidR="0044507E">
        <w:rPr>
          <w:rFonts w:cs="Helvetica"/>
        </w:rPr>
        <w:fldChar w:fldCharType="separate"/>
      </w:r>
      <w:r w:rsidR="00723D9C" w:rsidRPr="00723D9C">
        <w:rPr>
          <w:rFonts w:cs="Helvetica"/>
          <w:noProof/>
        </w:rPr>
        <w:t xml:space="preserve">(Healy </w:t>
      </w:r>
      <w:r w:rsidR="00723D9C" w:rsidRPr="00723D9C">
        <w:rPr>
          <w:rFonts w:cs="Helvetica"/>
          <w:i/>
          <w:noProof/>
        </w:rPr>
        <w:t>et al.</w:t>
      </w:r>
      <w:r w:rsidR="00723D9C" w:rsidRPr="00723D9C">
        <w:rPr>
          <w:rFonts w:cs="Helvetica"/>
          <w:noProof/>
        </w:rPr>
        <w:t xml:space="preserve"> 2012)</w:t>
      </w:r>
      <w:r w:rsidR="0044507E">
        <w:rPr>
          <w:rFonts w:cs="Helvetica"/>
        </w:rPr>
        <w:fldChar w:fldCharType="end"/>
      </w:r>
      <w:r w:rsidRPr="00EA700F">
        <w:t xml:space="preserve">. To select the 15 study sites from this shortlist, accessibility by road, permission from state or private landholders, and proximity of accessible areas to continuous hydrological monitoring stations were </w:t>
      </w:r>
      <w:r w:rsidR="00AE6B7B">
        <w:t>taken into account</w:t>
      </w:r>
      <w:r w:rsidRPr="00EA700F">
        <w:t xml:space="preserve">. </w:t>
      </w:r>
    </w:p>
    <w:p w14:paraId="613660DB" w14:textId="77777777" w:rsidR="008E156A" w:rsidRDefault="008E156A" w:rsidP="00636F75">
      <w:pPr>
        <w:autoSpaceDE w:val="0"/>
        <w:autoSpaceDN w:val="0"/>
        <w:adjustRightInd w:val="0"/>
        <w:spacing w:after="0" w:line="360" w:lineRule="auto"/>
      </w:pPr>
    </w:p>
    <w:p w14:paraId="7E2E9822" w14:textId="77777777" w:rsidR="008E156A" w:rsidRDefault="00B634E6" w:rsidP="00636F75">
      <w:pPr>
        <w:spacing w:line="360" w:lineRule="auto"/>
        <w:rPr>
          <w:b/>
        </w:rPr>
      </w:pPr>
      <w:r w:rsidRPr="00EA700F">
        <w:rPr>
          <w:b/>
        </w:rPr>
        <w:t>Species abundance and trait data collection</w:t>
      </w:r>
    </w:p>
    <w:p w14:paraId="5C8F43BD"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Data collection was undertaken between December 2012 and May 2013. At each site, a 10 m by 50 m plot was marked out, with the longest </w:t>
      </w:r>
      <w:r w:rsidR="0085737E" w:rsidRPr="009422EA">
        <w:rPr>
          <w:rFonts w:eastAsia="Times New Roman" w:cs="Arial"/>
          <w:lang w:eastAsia="en-AU"/>
        </w:rPr>
        <w:t>edge</w:t>
      </w:r>
      <w:r w:rsidRPr="009422EA">
        <w:rPr>
          <w:rFonts w:eastAsia="Times New Roman" w:cs="Arial"/>
          <w:lang w:eastAsia="en-AU"/>
        </w:rPr>
        <w:t xml:space="preserve"> abutting the channel edge. Criteria for selection of plot locations were: geomorphic homogeneity (the plot comprising only sloping bank where possible) and lack of anthropogenic disturbance such as built structures, roads or tracks, recent logging or clearing (in the last 20-30 years), herbicide spraying or animal grazing. </w:t>
      </w:r>
    </w:p>
    <w:p w14:paraId="7F269F5E" w14:textId="77777777" w:rsidR="008E156A" w:rsidRDefault="008E156A" w:rsidP="00636F75">
      <w:pPr>
        <w:shd w:val="clear" w:color="auto" w:fill="FFFFFF"/>
        <w:spacing w:after="0" w:line="360" w:lineRule="auto"/>
        <w:rPr>
          <w:rFonts w:eastAsia="Times New Roman" w:cs="Arial"/>
          <w:lang w:eastAsia="en-AU"/>
        </w:rPr>
      </w:pPr>
    </w:p>
    <w:p w14:paraId="07BCE711" w14:textId="77777777" w:rsidR="008E156A" w:rsidRDefault="00B634E6" w:rsidP="00636F75">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sidR="00AE6B7B">
        <w:rPr>
          <w:rFonts w:eastAsia="Times New Roman" w:cs="Arial"/>
          <w:lang w:eastAsia="en-AU"/>
        </w:rPr>
        <w:t>for three strata</w:t>
      </w:r>
      <w:r w:rsidRPr="00F879B2">
        <w:rPr>
          <w:rFonts w:eastAsia="Times New Roman" w:cs="Arial"/>
          <w:lang w:eastAsia="en-AU"/>
        </w:rPr>
        <w:t xml:space="preserve">: shrub (1-4 m), </w:t>
      </w:r>
      <w:proofErr w:type="spellStart"/>
      <w:r w:rsidRPr="00F879B2">
        <w:rPr>
          <w:rFonts w:eastAsia="Times New Roman" w:cs="Arial"/>
          <w:lang w:eastAsia="en-AU"/>
        </w:rPr>
        <w:t>subcanopy</w:t>
      </w:r>
      <w:proofErr w:type="spellEnd"/>
      <w:r w:rsidRPr="00F879B2">
        <w:rPr>
          <w:rFonts w:eastAsia="Times New Roman" w:cs="Arial"/>
          <w:lang w:eastAsia="en-AU"/>
        </w:rPr>
        <w:t xml:space="preserve"> (4-8 m) and canopy (&gt;8 m). Species were identified using appropriate field guides, and were verified against herbarium specimens at the Macquarie University Herbarium</w:t>
      </w:r>
      <w:r w:rsidR="00F879B2">
        <w:rPr>
          <w:rFonts w:eastAsia="Times New Roman" w:cs="Arial"/>
          <w:lang w:eastAsia="en-AU"/>
        </w:rPr>
        <w:t>.</w:t>
      </w:r>
      <w:r w:rsidR="00AE6B7B">
        <w:rPr>
          <w:rFonts w:eastAsia="Times New Roman" w:cs="Arial"/>
          <w:lang w:eastAsia="en-AU"/>
        </w:rPr>
        <w:t xml:space="preserve"> </w:t>
      </w:r>
      <w:r w:rsidR="00F879B2">
        <w:rPr>
          <w:rFonts w:eastAsia="Times New Roman" w:cs="Arial"/>
          <w:lang w:eastAsia="en-AU"/>
        </w:rPr>
        <w:t xml:space="preserve">Some specimens were identified </w:t>
      </w:r>
      <w:r w:rsidRPr="00F879B2">
        <w:rPr>
          <w:rFonts w:eastAsia="Times New Roman" w:cs="Arial"/>
          <w:lang w:eastAsia="en-AU"/>
        </w:rPr>
        <w:t xml:space="preserve">by staff at the Royal Botanic Gardens, Sydney. </w:t>
      </w:r>
    </w:p>
    <w:p w14:paraId="74F92BD9" w14:textId="77777777" w:rsidR="008E156A" w:rsidRDefault="00B634E6" w:rsidP="00636F75">
      <w:pPr>
        <w:pStyle w:val="Heading1"/>
        <w:shd w:val="clear" w:color="auto" w:fill="FFFFFF"/>
        <w:spacing w:before="240" w:beforeAutospacing="0" w:after="240" w:afterAutospacing="0" w:line="360" w:lineRule="auto"/>
        <w:rPr>
          <w:rFonts w:asciiTheme="minorHAnsi" w:hAnsiTheme="minorHAnsi"/>
          <w:sz w:val="22"/>
          <w:szCs w:val="22"/>
        </w:rPr>
      </w:pPr>
      <w:r w:rsidRPr="00F879B2">
        <w:rPr>
          <w:rFonts w:asciiTheme="minorHAnsi" w:hAnsiTheme="minorHAnsi" w:cs="Arial"/>
          <w:b w:val="0"/>
          <w:bCs w:val="0"/>
          <w:sz w:val="22"/>
          <w:szCs w:val="22"/>
        </w:rPr>
        <w:t xml:space="preserve">Wood samples were collected from dominant woody species present within the plot at &gt;5% cover in shrub, sub canopy or canopy strata, and which had trunks robust enough to core. </w:t>
      </w:r>
      <w:r w:rsidR="00AE6B7B">
        <w:rPr>
          <w:rFonts w:asciiTheme="minorHAnsi" w:hAnsiTheme="minorHAnsi" w:cs="Arial"/>
          <w:b w:val="0"/>
          <w:bCs w:val="0"/>
          <w:sz w:val="22"/>
          <w:szCs w:val="22"/>
        </w:rPr>
        <w:t xml:space="preserve">A </w:t>
      </w:r>
      <w:r w:rsidR="0085737E" w:rsidRPr="00F879B2">
        <w:rPr>
          <w:rFonts w:asciiTheme="minorHAnsi" w:hAnsiTheme="minorHAnsi" w:cs="Arial"/>
          <w:b w:val="0"/>
          <w:bCs w:val="0"/>
          <w:sz w:val="22"/>
          <w:szCs w:val="22"/>
        </w:rPr>
        <w:t xml:space="preserve">100 mm wood sample from each of two individuals per species </w:t>
      </w:r>
      <w:r w:rsidR="00AE6B7B">
        <w:rPr>
          <w:rFonts w:asciiTheme="minorHAnsi" w:hAnsiTheme="minorHAnsi" w:cs="Arial"/>
          <w:b w:val="0"/>
          <w:bCs w:val="0"/>
          <w:sz w:val="22"/>
          <w:szCs w:val="22"/>
        </w:rPr>
        <w:t>was</w:t>
      </w:r>
      <w:r w:rsidR="00AE6B7B" w:rsidRPr="00F879B2">
        <w:rPr>
          <w:rFonts w:asciiTheme="minorHAnsi" w:hAnsiTheme="minorHAnsi" w:cs="Arial"/>
          <w:b w:val="0"/>
          <w:bCs w:val="0"/>
          <w:sz w:val="22"/>
          <w:szCs w:val="22"/>
        </w:rPr>
        <w:t xml:space="preserve"> </w:t>
      </w:r>
      <w:r w:rsidR="0085737E" w:rsidRPr="00F879B2">
        <w:rPr>
          <w:rFonts w:asciiTheme="minorHAnsi" w:hAnsiTheme="minorHAnsi" w:cs="Arial"/>
          <w:b w:val="0"/>
          <w:bCs w:val="0"/>
          <w:sz w:val="22"/>
          <w:szCs w:val="22"/>
        </w:rPr>
        <w:t>extracted using a</w:t>
      </w:r>
      <w:r w:rsidRPr="00F879B2">
        <w:rPr>
          <w:rFonts w:asciiTheme="minorHAnsi" w:hAnsiTheme="minorHAnsi" w:cs="Arial"/>
          <w:b w:val="0"/>
          <w:bCs w:val="0"/>
          <w:sz w:val="22"/>
          <w:szCs w:val="22"/>
        </w:rPr>
        <w:t xml:space="preserve"> 5.15 mm diameter, triple </w:t>
      </w:r>
      <w:r w:rsidR="00841AD0" w:rsidRPr="006B3539">
        <w:rPr>
          <w:rFonts w:asciiTheme="minorHAnsi" w:hAnsiTheme="minorHAnsi" w:cs="Arial"/>
          <w:b w:val="0"/>
          <w:bCs w:val="0"/>
          <w:sz w:val="22"/>
          <w:szCs w:val="22"/>
        </w:rPr>
        <w:t>threaded increment borer (</w:t>
      </w:r>
      <w:proofErr w:type="spellStart"/>
      <w:r w:rsidR="00841AD0" w:rsidRPr="006B3539">
        <w:rPr>
          <w:rFonts w:asciiTheme="minorHAnsi" w:hAnsiTheme="minorHAnsi" w:cs="Arial"/>
          <w:b w:val="0"/>
          <w:bCs w:val="0"/>
          <w:sz w:val="22"/>
          <w:szCs w:val="22"/>
        </w:rPr>
        <w:t>Hagl</w:t>
      </w:r>
      <w:r w:rsidR="00841AD0" w:rsidRPr="006B3539">
        <w:rPr>
          <w:rFonts w:asciiTheme="minorHAnsi" w:hAnsiTheme="minorHAnsi"/>
          <w:b w:val="0"/>
          <w:sz w:val="22"/>
          <w:szCs w:val="22"/>
        </w:rPr>
        <w:t>ö</w:t>
      </w:r>
      <w:r w:rsidR="00841AD0" w:rsidRPr="006B3539">
        <w:rPr>
          <w:rFonts w:asciiTheme="minorHAnsi" w:hAnsiTheme="minorHAnsi" w:cs="Arial"/>
          <w:b w:val="0"/>
          <w:bCs w:val="0"/>
          <w:sz w:val="22"/>
          <w:szCs w:val="22"/>
        </w:rPr>
        <w:t>f</w:t>
      </w:r>
      <w:proofErr w:type="spellEnd"/>
      <w:r w:rsidR="00841AD0" w:rsidRPr="006B3539">
        <w:rPr>
          <w:rFonts w:asciiTheme="minorHAnsi" w:hAnsiTheme="minorHAnsi" w:cs="Arial"/>
          <w:b w:val="0"/>
          <w:bCs w:val="0"/>
          <w:sz w:val="22"/>
          <w:szCs w:val="22"/>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w:t>
      </w:r>
      <w:r w:rsidR="00841AD0" w:rsidRPr="006B3539">
        <w:rPr>
          <w:rFonts w:asciiTheme="minorHAnsi" w:hAnsiTheme="minorHAnsi" w:cs="Arial"/>
          <w:b w:val="0"/>
          <w:bCs w:val="0"/>
          <w:sz w:val="22"/>
          <w:szCs w:val="22"/>
        </w:rPr>
        <w:lastRenderedPageBreak/>
        <w:t>(x, y and z dimensions) with callipers (</w:t>
      </w:r>
      <w:proofErr w:type="spellStart"/>
      <w:r w:rsidR="00841AD0" w:rsidRPr="006B3539">
        <w:rPr>
          <w:rFonts w:asciiTheme="minorHAnsi" w:hAnsiTheme="minorHAnsi" w:cs="Arial"/>
          <w:b w:val="0"/>
          <w:bCs w:val="0"/>
          <w:sz w:val="22"/>
          <w:szCs w:val="22"/>
        </w:rPr>
        <w:t>Mitzuni</w:t>
      </w:r>
      <w:proofErr w:type="spellEnd"/>
      <w:r w:rsidR="00841AD0" w:rsidRPr="006B3539">
        <w:rPr>
          <w:rFonts w:asciiTheme="minorHAnsi" w:hAnsiTheme="minorHAnsi" w:cs="Arial"/>
          <w:b w:val="0"/>
          <w:bCs w:val="0"/>
          <w:sz w:val="22"/>
          <w:szCs w:val="22"/>
        </w:rPr>
        <w:t xml:space="preserve">) to calculate wet volume, then oven-dried at 80°C for 48 hours and weighed using a microbalance (Mettler Toledo, </w:t>
      </w:r>
      <w:proofErr w:type="spellStart"/>
      <w:r w:rsidR="00841AD0" w:rsidRPr="006B3539">
        <w:rPr>
          <w:rFonts w:asciiTheme="minorHAnsi" w:hAnsiTheme="minorHAnsi" w:cs="Arial"/>
          <w:b w:val="0"/>
          <w:bCs w:val="0"/>
          <w:sz w:val="22"/>
          <w:szCs w:val="22"/>
        </w:rPr>
        <w:t>Greifensee</w:t>
      </w:r>
      <w:proofErr w:type="spellEnd"/>
      <w:r w:rsidR="00841AD0" w:rsidRPr="006B3539">
        <w:rPr>
          <w:rFonts w:asciiTheme="minorHAnsi" w:hAnsiTheme="minorHAnsi" w:cs="Arial"/>
          <w:b w:val="0"/>
          <w:bCs w:val="0"/>
          <w:sz w:val="22"/>
          <w:szCs w:val="22"/>
        </w:rPr>
        <w:t xml:space="preserve">, Switzerland). </w:t>
      </w:r>
      <w:r w:rsidR="00841AD0" w:rsidRPr="006B3539">
        <w:rPr>
          <w:rFonts w:asciiTheme="minorHAnsi" w:hAnsiTheme="minorHAnsi"/>
          <w:b w:val="0"/>
          <w:sz w:val="22"/>
          <w:szCs w:val="22"/>
        </w:rPr>
        <w:t>Wood density was then calculated as the ratio of oven dry mass to wet volume (g/cm</w:t>
      </w:r>
      <w:r w:rsidR="00841AD0" w:rsidRPr="006B3539">
        <w:rPr>
          <w:rFonts w:asciiTheme="minorHAnsi" w:hAnsiTheme="minorHAnsi"/>
          <w:b w:val="0"/>
          <w:sz w:val="22"/>
          <w:szCs w:val="22"/>
          <w:vertAlign w:val="superscript"/>
        </w:rPr>
        <w:t>3</w:t>
      </w:r>
      <w:r w:rsidR="00841AD0" w:rsidRPr="006B3539">
        <w:rPr>
          <w:rFonts w:asciiTheme="minorHAnsi" w:hAnsiTheme="minorHAnsi"/>
          <w:b w:val="0"/>
          <w:sz w:val="22"/>
          <w:szCs w:val="22"/>
        </w:rPr>
        <w:t>).</w:t>
      </w:r>
    </w:p>
    <w:p w14:paraId="16141846" w14:textId="77777777" w:rsidR="008E156A" w:rsidRDefault="00B634E6" w:rsidP="00636F75">
      <w:pPr>
        <w:spacing w:line="360" w:lineRule="auto"/>
        <w:rPr>
          <w:b/>
        </w:rPr>
      </w:pPr>
      <w:r w:rsidRPr="00EA700F">
        <w:rPr>
          <w:b/>
        </w:rPr>
        <w:t>Hydrological analysis</w:t>
      </w:r>
    </w:p>
    <w:p w14:paraId="1BF3F366" w14:textId="5C05E193" w:rsidR="008E156A" w:rsidRDefault="00920682" w:rsidP="00636F75">
      <w:pPr>
        <w:spacing w:line="360" w:lineRule="auto"/>
      </w:pPr>
      <w:r>
        <w:t>Daily discharge data</w:t>
      </w:r>
      <w:r w:rsidR="00B634E6" w:rsidRPr="00EA700F">
        <w:t xml:space="preserve"> pertaining to each field site were collated from the PINNNENA CW 10.1 database (</w:t>
      </w:r>
      <w:r w:rsidR="00B634E6" w:rsidRPr="00EA700F">
        <w:rPr>
          <w:rFonts w:cs="Helvetica"/>
        </w:rPr>
        <w:t>NSW Office of Water, Department of Primary Industries</w:t>
      </w:r>
      <w:r w:rsidR="00B634E6" w:rsidRPr="00EA700F">
        <w:t>) and the NSW Office of Water Continuous Water Monitoring network website (</w:t>
      </w:r>
      <w:hyperlink r:id="rId8" w:history="1">
        <w:r w:rsidR="00B634E6" w:rsidRPr="00EA700F">
          <w:rPr>
            <w:rStyle w:val="Hyperlink"/>
          </w:rPr>
          <w:t>http://realtimedata.water.nsw.gov.au/water.stm</w:t>
        </w:r>
      </w:hyperlink>
      <w:r w:rsidR="00B634E6" w:rsidRPr="00EA700F">
        <w:t>) for NSW sites, and the Victoria State Government’s Water Measurement Information System website (</w:t>
      </w:r>
      <w:hyperlink r:id="rId9" w:history="1">
        <w:r w:rsidR="00B634E6" w:rsidRPr="00EA700F">
          <w:rPr>
            <w:rStyle w:val="Hyperlink"/>
          </w:rPr>
          <w:t>http://data.water.vic.gov.au/monitoring.htm</w:t>
        </w:r>
      </w:hyperlink>
      <w:r w:rsidR="00B634E6" w:rsidRPr="00EA700F">
        <w:t>)</w:t>
      </w:r>
      <w:r w:rsidR="00AE6B7B">
        <w:t xml:space="preserve"> for Victorian sites</w:t>
      </w:r>
      <w:r w:rsidR="00B634E6" w:rsidRPr="00EA700F">
        <w:t xml:space="preserve">. Where possible 30 year time series were obtained, spanning years 1983 – 2012. Records were truncated for three sites, spanning 15, 19 and 28 years. Missing data were approximated using the Time Series Manager module in River Analysis Package </w:t>
      </w:r>
      <w:r w:rsidR="0044507E">
        <w:fldChar w:fldCharType="begin" w:fldLock="1"/>
      </w:r>
      <w:r w:rsidR="00723D9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"previouslyFormattedCitation" : "(Marsh, Stewardson &amp; Kennard 2003)" }, "properties" : { "noteIndex" : 0 }, "schema" : "https://github.com/citation-style-language/schema/raw/master/csl-citation.json" }</w:instrText>
      </w:r>
      <w:r w:rsidR="0044507E">
        <w:fldChar w:fldCharType="separate"/>
      </w:r>
      <w:r w:rsidR="00636F75" w:rsidRPr="00636F75">
        <w:rPr>
          <w:noProof/>
        </w:rPr>
        <w:t>(Marsh, Stewardson &amp; Kennard 2003)</w:t>
      </w:r>
      <w:r w:rsidR="0044507E">
        <w:fldChar w:fldCharType="end"/>
      </w:r>
      <w:r w:rsidR="00B634E6" w:rsidRPr="00EA700F">
        <w:t>. Consistency of the resulting outputs were checked by visual inspection of hydrographs</w:t>
      </w:r>
      <w:commentRangeStart w:id="8"/>
      <w:commentRangeStart w:id="9"/>
      <w:r w:rsidR="00B634E6" w:rsidRPr="00EA700F">
        <w:t xml:space="preserve">. For Mammy Johnson’s River, Mann River, Sportsman’s Creek and </w:t>
      </w:r>
      <w:proofErr w:type="spellStart"/>
      <w:r w:rsidR="00B634E6" w:rsidRPr="00EA700F">
        <w:t>Wallagaraugh</w:t>
      </w:r>
      <w:proofErr w:type="spellEnd"/>
      <w:r w:rsidR="00B634E6" w:rsidRPr="00EA700F">
        <w:t xml:space="preserve"> River, multiple linear regression was chosen as the most appropriate </w:t>
      </w:r>
      <w:commentRangeStart w:id="10"/>
      <w:commentRangeStart w:id="11"/>
      <w:r w:rsidR="00B634E6" w:rsidRPr="00EA700F">
        <w:t>method</w:t>
      </w:r>
      <w:commentRangeEnd w:id="10"/>
      <w:r w:rsidR="007761F2">
        <w:rPr>
          <w:rStyle w:val="CommentReference"/>
        </w:rPr>
        <w:commentReference w:id="10"/>
      </w:r>
      <w:commentRangeEnd w:id="11"/>
      <w:r w:rsidR="00B8401F">
        <w:rPr>
          <w:rStyle w:val="CommentReference"/>
        </w:rPr>
        <w:commentReference w:id="11"/>
      </w:r>
      <w:r>
        <w:t xml:space="preserve"> for estimating missing data values</w:t>
      </w:r>
      <w:r w:rsidR="00B634E6" w:rsidRPr="00EA700F">
        <w:t>. Linear interpolation was used for Jilliby Creek data.</w:t>
      </w:r>
      <w:commentRangeEnd w:id="8"/>
      <w:r w:rsidR="007761F2">
        <w:rPr>
          <w:rStyle w:val="CommentReference"/>
        </w:rPr>
        <w:commentReference w:id="8"/>
      </w:r>
      <w:commentRangeEnd w:id="9"/>
      <w:r w:rsidR="00B8401F">
        <w:rPr>
          <w:rStyle w:val="CommentReference"/>
        </w:rPr>
        <w:commentReference w:id="9"/>
      </w:r>
      <w:r>
        <w:t xml:space="preserve"> Daily discharge data for the remaining sites were complete.</w:t>
      </w:r>
    </w:p>
    <w:p w14:paraId="78CD4BD8" w14:textId="78E7A73E" w:rsidR="008E156A" w:rsidRDefault="00B634E6" w:rsidP="00636F75">
      <w:pPr>
        <w:spacing w:line="360" w:lineRule="auto"/>
      </w:pPr>
      <w:r w:rsidRPr="00EA700F">
        <w:t xml:space="preserve">A set of </w:t>
      </w:r>
      <w:r w:rsidR="004247CF">
        <w:t xml:space="preserve">24 </w:t>
      </w:r>
      <w:r w:rsidRPr="00EA700F">
        <w:t xml:space="preserve">hydrological metrics was pared from the full set described by Kennard et al. (2010).  These metrics were chosen to be representative of variability in high flow magnitude and frequency as well as predictability and consistency of water availability in the riparian environment (see Table </w:t>
      </w:r>
      <w:r w:rsidR="0056447F">
        <w:t>3</w:t>
      </w:r>
      <w:r w:rsidR="0056447F" w:rsidRPr="00EA700F">
        <w:t xml:space="preserve"> </w:t>
      </w:r>
      <w:r w:rsidRPr="00EA700F">
        <w:t xml:space="preserve">for a description). We used the Time Series Analysis module in River Analysis Package to generate these metrics. Means and coefficients of variation were calculated for most metrics to indicate central tendency as well as spread within the data. Low and high spell metrics were </w:t>
      </w:r>
      <w:proofErr w:type="spellStart"/>
      <w:r w:rsidRPr="00EA700F">
        <w:t>thresholded</w:t>
      </w:r>
      <w:proofErr w:type="spellEnd"/>
      <w:r w:rsidRPr="00EA700F">
        <w:t xml:space="preserve"> at the 5</w:t>
      </w:r>
      <w:r w:rsidRPr="00EA700F">
        <w:rPr>
          <w:vertAlign w:val="superscript"/>
        </w:rPr>
        <w:t>th</w:t>
      </w:r>
      <w:r w:rsidRPr="00EA700F">
        <w:t xml:space="preserve"> and 95</w:t>
      </w:r>
      <w:r w:rsidRPr="00EA700F">
        <w:rPr>
          <w:vertAlign w:val="superscript"/>
        </w:rPr>
        <w:t>th</w:t>
      </w:r>
      <w:r w:rsidRPr="00EA700F">
        <w:t xml:space="preserve"> percentiles, respectively, with a flood independence criterion of 7 days between peak events</w:t>
      </w:r>
      <w:r w:rsidR="007761F2">
        <w:t>.</w:t>
      </w:r>
      <w:r w:rsidRPr="00EA700F">
        <w:t xml:space="preserve"> </w:t>
      </w:r>
      <w:r w:rsidR="007761F2">
        <w:t>Twenty</w:t>
      </w:r>
      <w:r w:rsidR="007761F2" w:rsidRPr="00EA700F">
        <w:t xml:space="preserve"> </w:t>
      </w:r>
      <w:r w:rsidRPr="00EA700F">
        <w:t xml:space="preserve">year average return interval (ARI) flood magnitude was also calculated with a flood independence value of 7 days between peaks. Colwell’s Indices were calculated using mean </w:t>
      </w:r>
      <w:r w:rsidR="00D66410">
        <w:t xml:space="preserve">flow </w:t>
      </w:r>
      <w:r w:rsidRPr="00EA700F">
        <w:t xml:space="preserve">values over monthly time periods and a class distribution of 11 flow classes. Metrics of flow magnitude </w:t>
      </w:r>
      <w:r w:rsidR="00F879B2">
        <w:t xml:space="preserve">which had units ML / day </w:t>
      </w:r>
      <w:r w:rsidRPr="00EA700F">
        <w:t>were normalised by mean daily flow to allow for comparison between different sizes of river.</w:t>
      </w:r>
    </w:p>
    <w:p w14:paraId="76E39BB8" w14:textId="37959DBD" w:rsidR="008E156A" w:rsidRDefault="00B634E6" w:rsidP="00636F75">
      <w:pPr>
        <w:spacing w:line="360" w:lineRule="auto"/>
      </w:pPr>
      <w:r w:rsidRPr="00EA700F">
        <w:t xml:space="preserve">Finally, we performed </w:t>
      </w:r>
      <w:proofErr w:type="spellStart"/>
      <w:r w:rsidRPr="00EA700F">
        <w:t>permutational</w:t>
      </w:r>
      <w:proofErr w:type="spellEnd"/>
      <w:r w:rsidRPr="00EA700F">
        <w:t xml:space="preserve"> multivariate analysis of variance using distance matrice</w:t>
      </w:r>
      <w:r w:rsidR="00947919">
        <w:t xml:space="preserve">s, using the vegan package in R </w:t>
      </w:r>
      <w:r w:rsidR="0044507E">
        <w:fldChar w:fldCharType="begin" w:fldLock="1"/>
      </w:r>
      <w:r w:rsidR="00723D9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"id" : "ITEM-2", "itemData" : { "author" : [ { "dropping-particle" : "", "family" : "R Core Team", "given" : "", "non-dropping-particle" : "", "parse-names" : false, "suffix" : "" } ], "id" : "ITEM-2", "issued" : { "date-parts" : [ [ "2013" ] ] }, "publisher-place" : "Vienna, Austria", "title" : "R: A Language and Environment for Statistical Computing", "type" : "article" }, "uris" : [ "http://www.mendeley.com/documents/?uuid=900b1f1c-da19-4dbb-be96-156b5522fc98" ] } ], "mendeley" : { "previouslyFormattedCitation" : "(Oksanen &lt;i&gt;et al.&lt;/i&gt; 2013; R Core Team 2013)" }, "properties" : { "noteIndex" : 0 }, "schema" : "https://github.com/citation-style-language/schema/raw/master/csl-citation.json" }</w:instrText>
      </w:r>
      <w:r w:rsidR="0044507E">
        <w:fldChar w:fldCharType="separate"/>
      </w:r>
      <w:r w:rsidR="00723D9C" w:rsidRPr="00723D9C">
        <w:rPr>
          <w:noProof/>
        </w:rPr>
        <w:t xml:space="preserve">(Oksanen </w:t>
      </w:r>
      <w:r w:rsidR="00723D9C" w:rsidRPr="00723D9C">
        <w:rPr>
          <w:i/>
          <w:noProof/>
        </w:rPr>
        <w:t>et al.</w:t>
      </w:r>
      <w:r w:rsidR="00723D9C" w:rsidRPr="00723D9C">
        <w:rPr>
          <w:noProof/>
        </w:rPr>
        <w:t xml:space="preserve"> 2013; R Core Team 2013)</w:t>
      </w:r>
      <w:r w:rsidR="0044507E">
        <w:fldChar w:fldCharType="end"/>
      </w:r>
      <w:r w:rsidR="00947919">
        <w:t xml:space="preserve"> </w:t>
      </w:r>
      <w:r w:rsidRPr="00EA700F">
        <w:t xml:space="preserve">across these chosen metrics to </w:t>
      </w:r>
      <w:r w:rsidR="00BF2EA0">
        <w:t>assess</w:t>
      </w:r>
      <w:r w:rsidR="00BF2EA0" w:rsidRPr="00EA700F">
        <w:t xml:space="preserve"> </w:t>
      </w:r>
      <w:r w:rsidR="00947919">
        <w:t>whether our field sites</w:t>
      </w:r>
      <w:r w:rsidRPr="00EA700F">
        <w:t xml:space="preserve"> comprise</w:t>
      </w:r>
      <w:r w:rsidR="009B7013">
        <w:t>d</w:t>
      </w:r>
      <w:r w:rsidRPr="00EA700F">
        <w:t xml:space="preserve"> three significantly different hydrological categories.</w:t>
      </w:r>
    </w:p>
    <w:p w14:paraId="14D9E499" w14:textId="77777777" w:rsidR="008E156A" w:rsidRDefault="00F42B80" w:rsidP="00636F75">
      <w:pPr>
        <w:spacing w:line="360" w:lineRule="auto"/>
        <w:rPr>
          <w:b/>
        </w:rPr>
      </w:pPr>
      <w:r w:rsidRPr="00F42B80">
        <w:rPr>
          <w:b/>
        </w:rPr>
        <w:t>Data analysis</w:t>
      </w:r>
    </w:p>
    <w:p w14:paraId="062373B7" w14:textId="29D0331A" w:rsidR="008E156A" w:rsidRDefault="00F42B80" w:rsidP="00636F75">
      <w:pPr>
        <w:spacing w:line="360" w:lineRule="auto"/>
        <w:rPr>
          <w:b/>
        </w:rPr>
      </w:pPr>
      <w:r>
        <w:lastRenderedPageBreak/>
        <w:t xml:space="preserve">All statistical analyses were performed using the R statistical programming environment </w:t>
      </w:r>
      <w:r w:rsidR="0044507E">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rsidR="0044507E">
        <w:fldChar w:fldCharType="separate"/>
      </w:r>
      <w:r w:rsidR="00636F75" w:rsidRPr="00636F75">
        <w:rPr>
          <w:noProof/>
        </w:rPr>
        <w:t>(R Core Team 2013)</w:t>
      </w:r>
      <w:r w:rsidR="0044507E">
        <w:fldChar w:fldCharType="end"/>
      </w:r>
      <w:r>
        <w:t xml:space="preserve">. </w:t>
      </w:r>
      <w:r w:rsidR="0037340A">
        <w:t xml:space="preserve">The R code used for these analyses can be downloaded from </w:t>
      </w:r>
      <w:hyperlink r:id="rId10" w:history="1">
        <w:r w:rsidR="0037340A" w:rsidRPr="0037340A">
          <w:rPr>
            <w:rStyle w:val="Hyperlink"/>
            <w:color w:val="auto"/>
            <w:u w:val="none"/>
          </w:rPr>
          <w:t>https://github.com/jamesrlawson/riparian-WD/tree/master/scripts</w:t>
        </w:r>
      </w:hyperlink>
      <w:r w:rsidR="0037340A">
        <w:t xml:space="preserve">. </w:t>
      </w:r>
      <w:r>
        <w:t xml:space="preserve">Statistical significance </w:t>
      </w:r>
      <w:r w:rsidR="008E156A">
        <w:t xml:space="preserve">was interpreted </w:t>
      </w:r>
      <w:r>
        <w:t>at alpha = 0.05.</w:t>
      </w:r>
      <w:r w:rsidR="0037340A" w:rsidRPr="0037340A">
        <w:t xml:space="preserve"> </w:t>
      </w:r>
    </w:p>
    <w:p w14:paraId="191AD474" w14:textId="77777777" w:rsidR="008E156A" w:rsidRDefault="00B634E6" w:rsidP="00636F75">
      <w:pPr>
        <w:spacing w:line="360" w:lineRule="auto"/>
        <w:rPr>
          <w:i/>
        </w:rPr>
      </w:pPr>
      <w:r w:rsidRPr="00F42B80">
        <w:rPr>
          <w:i/>
        </w:rPr>
        <w:t>Abundance weighted site means of wood density</w:t>
      </w:r>
    </w:p>
    <w:p w14:paraId="3555169F" w14:textId="21E12919" w:rsidR="008E156A" w:rsidRDefault="00B634E6" w:rsidP="00636F75">
      <w:pPr>
        <w:spacing w:line="360" w:lineRule="auto"/>
      </w:pPr>
      <w:r w:rsidRPr="00EA700F">
        <w:t>To investigate variation in wood density across hydrological gradients at the community level, abundance weighted means of wood density were generated for each site. Species relative abundance was compiled from records of % cover at the shrub (1-4</w:t>
      </w:r>
      <w:r w:rsidR="00BF2EA0">
        <w:t xml:space="preserve"> </w:t>
      </w:r>
      <w:r w:rsidRPr="00EA700F">
        <w:t xml:space="preserve">m), </w:t>
      </w:r>
      <w:proofErr w:type="spellStart"/>
      <w:r w:rsidRPr="00EA700F">
        <w:t>subcanopy</w:t>
      </w:r>
      <w:proofErr w:type="spellEnd"/>
      <w:r w:rsidRPr="00EA700F">
        <w:t xml:space="preserve"> (4-8</w:t>
      </w:r>
      <w:r w:rsidR="00BF2EA0">
        <w:t xml:space="preserve"> </w:t>
      </w:r>
      <w:r w:rsidRPr="00EA700F">
        <w:t>m) and canopy (</w:t>
      </w:r>
      <w:r w:rsidR="009B7013">
        <w:t>&gt;8</w:t>
      </w:r>
      <w:r w:rsidR="00BF2EA0">
        <w:t xml:space="preserve"> m</w:t>
      </w:r>
      <w:r w:rsidRPr="00EA700F">
        <w:t xml:space="preserve">) strata.  Wood density values were then weighted according to species relative abundance and then summed to produce the abundance weighted site mean. This method integrates particular trait values with their real world abundance as a measure of ‘performance’, while providing a useful reduction in data dimensionality. Wood density varies only over one order of magnitude, while exhibiting relatively high intra-species plasticity. As such, abundance weighted site means work well for environmental gradient studies because the focus is maintained on the functional characteristics of the community, rather than on species </w:t>
      </w:r>
      <w:r w:rsidRPr="00EA700F">
        <w:rPr>
          <w:i/>
        </w:rPr>
        <w:t>per se</w:t>
      </w:r>
      <w:r w:rsidRPr="00EA700F">
        <w:t xml:space="preserve">. </w:t>
      </w:r>
    </w:p>
    <w:p w14:paraId="1C51993F" w14:textId="77777777" w:rsidR="008E156A" w:rsidRDefault="00B634E6" w:rsidP="00636F75">
      <w:pPr>
        <w:spacing w:line="360" w:lineRule="auto"/>
        <w:rPr>
          <w:i/>
        </w:rPr>
      </w:pPr>
      <w:r w:rsidRPr="00F42B80">
        <w:rPr>
          <w:i/>
        </w:rPr>
        <w:t>Comparing wood density between hydrological classes</w:t>
      </w:r>
    </w:p>
    <w:p w14:paraId="0170C44E" w14:textId="77777777" w:rsidR="008E156A" w:rsidRDefault="00B634E6" w:rsidP="00636F75">
      <w:pPr>
        <w:spacing w:line="360" w:lineRule="auto"/>
      </w:pPr>
      <w:r w:rsidRPr="00EA700F">
        <w:t>Raw species trait values were lumped according to the hydrological class membership</w:t>
      </w:r>
      <w:r w:rsidR="006F4B8F">
        <w:t>,</w:t>
      </w:r>
      <w:r w:rsidRPr="00EA700F">
        <w:t xml:space="preserve"> and differences between classes tested using a post-hoc </w:t>
      </w:r>
      <w:proofErr w:type="spellStart"/>
      <w:r w:rsidRPr="00EA700F">
        <w:t>Tukey’s</w:t>
      </w:r>
      <w:proofErr w:type="spellEnd"/>
      <w:r w:rsidRPr="00EA700F">
        <w:t xml:space="preserve"> HSD test. This test was repeated using class-lumped abundance weighted site means. </w:t>
      </w:r>
    </w:p>
    <w:p w14:paraId="5E27A393" w14:textId="77777777" w:rsidR="008E156A" w:rsidRDefault="00B634E6" w:rsidP="00636F75">
      <w:pPr>
        <w:spacing w:line="360" w:lineRule="auto"/>
        <w:rPr>
          <w:i/>
        </w:rPr>
      </w:pPr>
      <w:r w:rsidRPr="00F42B80">
        <w:rPr>
          <w:i/>
        </w:rPr>
        <w:t>Testing relationships between mean wood density and hydrological conditions</w:t>
      </w:r>
    </w:p>
    <w:p w14:paraId="31BB23EF" w14:textId="17844AFB" w:rsidR="008E156A" w:rsidRDefault="00B634E6" w:rsidP="00636F75">
      <w:pPr>
        <w:spacing w:line="360" w:lineRule="auto"/>
      </w:pPr>
      <w:r w:rsidRPr="00EA700F">
        <w:t>Ordinary least-squares regression models were generated for selected metrics to determine relationships between hydrological gradients and abundance weighted site mean values. Wood density data was normally distributed and did not require transformation. To reduce the occurrence of Type 1 statistical error, we adjusted the resulti</w:t>
      </w:r>
      <w:r w:rsidR="003F4885">
        <w:t xml:space="preserve">ng p values using the </w:t>
      </w:r>
      <w:proofErr w:type="spellStart"/>
      <w:r w:rsidR="003F4885">
        <w:t>Benjamini</w:t>
      </w:r>
      <w:proofErr w:type="spellEnd"/>
      <w:r w:rsidR="003F4885">
        <w:t xml:space="preserve"> - </w:t>
      </w:r>
      <w:r w:rsidRPr="00EA700F">
        <w:t>Hochberg (BH) procedure for controlling family-wise error rate</w:t>
      </w:r>
      <w:r w:rsidR="006F4B8F">
        <w:t xml:space="preserve"> (stats package, </w:t>
      </w:r>
      <w:r w:rsidR="0044507E">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44507E">
        <w:fldChar w:fldCharType="separate"/>
      </w:r>
      <w:r w:rsidR="006F4B8F">
        <w:rPr>
          <w:noProof/>
        </w:rPr>
        <w:t>R Core Team</w:t>
      </w:r>
      <w:r w:rsidR="006F4B8F" w:rsidRPr="006F4B8F">
        <w:rPr>
          <w:noProof/>
        </w:rPr>
        <w:t xml:space="preserve"> 2013)</w:t>
      </w:r>
      <w:r w:rsidR="0044507E">
        <w:fldChar w:fldCharType="end"/>
      </w:r>
      <w:r w:rsidRPr="00EA700F">
        <w:t xml:space="preserve">. Although ecological rationale </w:t>
      </w:r>
      <w:r w:rsidR="006F4B8F">
        <w:t>supported</w:t>
      </w:r>
      <w:r w:rsidRPr="00EA700F">
        <w:t xml:space="preserve"> inclusion of each subgroup of hydrological metrics, these metrics were highly </w:t>
      </w:r>
      <w:proofErr w:type="spellStart"/>
      <w:r w:rsidRPr="00EA700F">
        <w:t>autocorrelated</w:t>
      </w:r>
      <w:proofErr w:type="spellEnd"/>
      <w:r w:rsidRPr="00EA700F">
        <w:t>. The BH procedure has been shown to control the false discovery rate for positively dependent test statistics (</w:t>
      </w:r>
      <w:proofErr w:type="spellStart"/>
      <w:r w:rsidRPr="00EA700F">
        <w:t>Benjamini</w:t>
      </w:r>
      <w:proofErr w:type="spellEnd"/>
      <w:r w:rsidRPr="00EA700F">
        <w:t xml:space="preserve"> and </w:t>
      </w:r>
      <w:proofErr w:type="spellStart"/>
      <w:r w:rsidRPr="00EA700F">
        <w:t>Yekutieli</w:t>
      </w:r>
      <w:proofErr w:type="spellEnd"/>
      <w:r w:rsidRPr="00EA700F">
        <w:t xml:space="preserve">, 2001). We then identified ecologically relevant axes of variation in hydrological conditions by running a principal components analysis </w:t>
      </w:r>
      <w:r w:rsidR="00F42B80">
        <w:t xml:space="preserve">(stats package, </w:t>
      </w:r>
      <w:r w:rsidR="0044507E">
        <w:fldChar w:fldCharType="begin" w:fldLock="1"/>
      </w:r>
      <w:r w:rsidR="00723D9C">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rsidR="0044507E">
        <w:fldChar w:fldCharType="separate"/>
      </w:r>
      <w:r w:rsidR="00F42B80">
        <w:rPr>
          <w:noProof/>
        </w:rPr>
        <w:t>R Core Team</w:t>
      </w:r>
      <w:r w:rsidR="00F42B80" w:rsidRPr="006F4B8F">
        <w:rPr>
          <w:noProof/>
        </w:rPr>
        <w:t xml:space="preserve"> 2013)</w:t>
      </w:r>
      <w:r w:rsidR="0044507E">
        <w:fldChar w:fldCharType="end"/>
      </w:r>
      <w:r w:rsidR="00F42B80">
        <w:t xml:space="preserve"> </w:t>
      </w:r>
      <w:r w:rsidR="00BF2EA0">
        <w:t>for the</w:t>
      </w:r>
      <w:r w:rsidR="00BF2EA0" w:rsidRPr="00EA700F">
        <w:t xml:space="preserve"> </w:t>
      </w:r>
      <w:r w:rsidRPr="00EA700F">
        <w:t xml:space="preserve">hydrological metrics </w:t>
      </w:r>
      <w:r w:rsidR="009B7013">
        <w:t>that had</w:t>
      </w:r>
      <w:r w:rsidR="009B7013" w:rsidRPr="00EA700F">
        <w:t xml:space="preserve"> </w:t>
      </w:r>
      <w:r w:rsidRPr="00EA700F">
        <w:t>significant relationships with site mean wood density values.</w:t>
      </w:r>
    </w:p>
    <w:p w14:paraId="1CE6CF37" w14:textId="77777777" w:rsidR="00FD6EDE" w:rsidRDefault="00FD6EDE" w:rsidP="00636F75">
      <w:pPr>
        <w:spacing w:line="360" w:lineRule="auto"/>
      </w:pPr>
    </w:p>
    <w:p w14:paraId="735E4B7B" w14:textId="77777777" w:rsidR="008E156A" w:rsidRDefault="00335320" w:rsidP="00636F75">
      <w:pPr>
        <w:spacing w:line="360" w:lineRule="auto"/>
        <w:rPr>
          <w:b/>
        </w:rPr>
      </w:pPr>
      <w:r w:rsidRPr="00EA700F">
        <w:rPr>
          <w:b/>
        </w:rPr>
        <w:lastRenderedPageBreak/>
        <w:t>Results</w:t>
      </w:r>
    </w:p>
    <w:p w14:paraId="0382AEB7" w14:textId="77777777" w:rsidR="008E156A" w:rsidRDefault="00B634E6" w:rsidP="00636F75">
      <w:pPr>
        <w:spacing w:line="360" w:lineRule="auto"/>
      </w:pPr>
      <w:r w:rsidRPr="00EA700F">
        <w:rPr>
          <w:i/>
        </w:rPr>
        <w:t>Confirmation of hydrological classes</w:t>
      </w:r>
    </w:p>
    <w:p w14:paraId="47754DDD" w14:textId="79BE8388" w:rsidR="008E156A" w:rsidRDefault="00AC4611" w:rsidP="00636F75">
      <w:pPr>
        <w:spacing w:line="360" w:lineRule="auto"/>
      </w:pPr>
      <w:proofErr w:type="spellStart"/>
      <w:r>
        <w:t>P</w:t>
      </w:r>
      <w:r w:rsidRPr="00EA700F">
        <w:t>ermutational</w:t>
      </w:r>
      <w:proofErr w:type="spellEnd"/>
      <w:r w:rsidRPr="00EA700F">
        <w:t xml:space="preserve"> multivariate analysis of variance </w:t>
      </w:r>
      <w:r>
        <w:t>showed that t</w:t>
      </w:r>
      <w:r w:rsidR="00B634E6" w:rsidRPr="00EA700F">
        <w:t xml:space="preserve">he three </w:t>
      </w:r>
      <w:r w:rsidR="00B118A6">
        <w:t xml:space="preserve">hydrological </w:t>
      </w:r>
      <w:r w:rsidR="00B634E6" w:rsidRPr="00EA700F">
        <w:t xml:space="preserve">classes of </w:t>
      </w:r>
      <w:r>
        <w:t xml:space="preserve">river </w:t>
      </w:r>
      <w:r w:rsidR="00B634E6" w:rsidRPr="00EA700F">
        <w:t xml:space="preserve">were significantly different across the </w:t>
      </w:r>
      <w:r w:rsidR="00133AB6">
        <w:t>24</w:t>
      </w:r>
      <w:r w:rsidR="00BF2EA0">
        <w:t xml:space="preserve"> </w:t>
      </w:r>
      <w:r w:rsidR="00B634E6" w:rsidRPr="00EA700F">
        <w:t>chosen hydrological metrics</w:t>
      </w:r>
      <w:r w:rsidR="00F42B80">
        <w:t xml:space="preserve">. Stable </w:t>
      </w:r>
      <w:r w:rsidR="00BD6DEB">
        <w:t xml:space="preserve">winter </w:t>
      </w:r>
      <w:proofErr w:type="spellStart"/>
      <w:r w:rsidR="00F42B80">
        <w:t>baseflow</w:t>
      </w:r>
      <w:proofErr w:type="spellEnd"/>
      <w:r w:rsidR="00F42B80">
        <w:t xml:space="preserve"> rivers</w:t>
      </w:r>
      <w:r w:rsidR="00B634E6" w:rsidRPr="00EA700F">
        <w:t xml:space="preserve"> were most different from unpredictable intermittent rivers</w:t>
      </w:r>
      <w:r w:rsidR="00133AB6">
        <w:t xml:space="preserve"> (</w:t>
      </w:r>
      <w:r w:rsidRPr="00EA700F">
        <w:t>R</w:t>
      </w:r>
      <w:r w:rsidRPr="00EA700F">
        <w:rPr>
          <w:vertAlign w:val="superscript"/>
        </w:rPr>
        <w:t>2</w:t>
      </w:r>
      <w:r w:rsidRPr="00EA700F">
        <w:t xml:space="preserve"> = 0.644</w:t>
      </w:r>
      <w:r>
        <w:t xml:space="preserve">, </w:t>
      </w:r>
      <w:r w:rsidR="00920682">
        <w:t>P</w:t>
      </w:r>
      <w:r w:rsidR="00133AB6">
        <w:t xml:space="preserve">= 0.011, </w:t>
      </w:r>
      <w:r w:rsidR="00B634E6" w:rsidRPr="00EA700F">
        <w:t xml:space="preserve">and slightly less so from unpredictable </w:t>
      </w:r>
      <w:proofErr w:type="spellStart"/>
      <w:r w:rsidR="00B634E6" w:rsidRPr="00EA700F">
        <w:t>baseflow</w:t>
      </w:r>
      <w:proofErr w:type="spellEnd"/>
      <w:r w:rsidR="00B634E6" w:rsidRPr="00EA700F">
        <w:t xml:space="preserve"> rivers </w:t>
      </w:r>
      <w:r w:rsidR="00133AB6">
        <w:t>(</w:t>
      </w:r>
      <w:r w:rsidRPr="00EA700F">
        <w:t>R</w:t>
      </w:r>
      <w:r w:rsidRPr="00EA700F">
        <w:rPr>
          <w:vertAlign w:val="superscript"/>
        </w:rPr>
        <w:t>2</w:t>
      </w:r>
      <w:r w:rsidRPr="00EA700F">
        <w:t xml:space="preserve"> = 0.617</w:t>
      </w:r>
      <w:r>
        <w:t xml:space="preserve">, </w:t>
      </w:r>
      <w:r w:rsidR="00920682">
        <w:t xml:space="preserve">P </w:t>
      </w:r>
      <w:r w:rsidR="00133AB6">
        <w:t>= 0.005)</w:t>
      </w:r>
      <w:r w:rsidR="00B634E6" w:rsidRPr="00EA700F">
        <w:t xml:space="preserve">. Unpredictable intermittent and unpredictable </w:t>
      </w:r>
      <w:proofErr w:type="spellStart"/>
      <w:r w:rsidR="00B634E6" w:rsidRPr="00EA700F">
        <w:t>baseflow</w:t>
      </w:r>
      <w:proofErr w:type="spellEnd"/>
      <w:r w:rsidR="00B634E6" w:rsidRPr="00EA700F">
        <w:t xml:space="preserve"> rivers exhibited greate</w:t>
      </w:r>
      <w:r w:rsidR="00BF2EA0">
        <w:t>st</w:t>
      </w:r>
      <w:r w:rsidR="00B634E6" w:rsidRPr="00EA700F">
        <w:t xml:space="preserve"> similarity</w:t>
      </w:r>
      <w:r w:rsidR="00133AB6">
        <w:t xml:space="preserve"> (</w:t>
      </w:r>
      <w:r w:rsidRPr="00EA700F">
        <w:t>R</w:t>
      </w:r>
      <w:r w:rsidRPr="00EA700F">
        <w:rPr>
          <w:vertAlign w:val="superscript"/>
        </w:rPr>
        <w:t>2</w:t>
      </w:r>
      <w:r w:rsidRPr="00EA700F">
        <w:t xml:space="preserve"> = 0.379</w:t>
      </w:r>
      <w:r>
        <w:t xml:space="preserve">, </w:t>
      </w:r>
      <w:r w:rsidR="00920682">
        <w:t xml:space="preserve">P </w:t>
      </w:r>
      <w:r w:rsidR="00133AB6">
        <w:t>= 0.012)</w:t>
      </w:r>
      <w:r w:rsidR="00B634E6" w:rsidRPr="00EA700F">
        <w:t>.</w:t>
      </w:r>
    </w:p>
    <w:p w14:paraId="7A38F7A4" w14:textId="77777777" w:rsidR="008E156A" w:rsidRDefault="00B634E6" w:rsidP="00636F75">
      <w:pPr>
        <w:spacing w:line="360" w:lineRule="auto"/>
      </w:pPr>
      <w:r w:rsidRPr="00EA700F">
        <w:rPr>
          <w:i/>
        </w:rPr>
        <w:t>Differences in wood density between hydrological classes</w:t>
      </w:r>
    </w:p>
    <w:p w14:paraId="76813F0B" w14:textId="0457A3B2" w:rsidR="008E156A" w:rsidRDefault="00B634E6" w:rsidP="00636F75">
      <w:pPr>
        <w:spacing w:line="360" w:lineRule="auto"/>
      </w:pPr>
      <w:r w:rsidRPr="00EA700F">
        <w:t>Using abundance weighted site mean values</w:t>
      </w:r>
      <w:r w:rsidR="007E254E">
        <w:t xml:space="preserve"> (Fig. 2a)</w:t>
      </w:r>
      <w:r w:rsidRPr="00EA700F">
        <w:t xml:space="preserve">, wood density was found to be significantly different between unpredictable </w:t>
      </w:r>
      <w:proofErr w:type="spellStart"/>
      <w:r w:rsidRPr="00EA700F">
        <w:t>baseflow</w:t>
      </w:r>
      <w:proofErr w:type="spellEnd"/>
      <w:r w:rsidRPr="00EA700F">
        <w:t xml:space="preserve"> rivers and stable </w:t>
      </w:r>
      <w:r w:rsidR="00BD6DEB">
        <w:t xml:space="preserve">winter </w:t>
      </w:r>
      <w:proofErr w:type="spellStart"/>
      <w:r w:rsidRPr="00EA700F">
        <w:t>baseflow</w:t>
      </w:r>
      <w:proofErr w:type="spellEnd"/>
      <w:r w:rsidRPr="00EA700F">
        <w:t xml:space="preserve"> rivers</w:t>
      </w:r>
      <w:r w:rsidR="007C003B">
        <w:t xml:space="preserve"> (</w:t>
      </w:r>
      <w:proofErr w:type="gramStart"/>
      <w:r w:rsidR="007C003B">
        <w:t>P  =</w:t>
      </w:r>
      <w:proofErr w:type="gramEnd"/>
      <w:r w:rsidR="007C003B">
        <w:t xml:space="preserve"> 0.048)</w:t>
      </w:r>
      <w:r w:rsidRPr="00EA700F">
        <w:t>. The difference b</w:t>
      </w:r>
      <w:r w:rsidR="00180A63">
        <w:t>e</w:t>
      </w:r>
      <w:r w:rsidRPr="00EA700F">
        <w:t>tween unpredictable intermittent rivers and stable</w:t>
      </w:r>
      <w:r w:rsidR="00BD6DEB">
        <w:t xml:space="preserve"> winter</w:t>
      </w:r>
      <w:r w:rsidRPr="00EA700F">
        <w:t xml:space="preserve"> </w:t>
      </w:r>
      <w:proofErr w:type="spellStart"/>
      <w:r w:rsidRPr="00EA700F">
        <w:t>baseflow</w:t>
      </w:r>
      <w:proofErr w:type="spellEnd"/>
      <w:r w:rsidRPr="00EA700F">
        <w:t xml:space="preserve"> rivers </w:t>
      </w:r>
      <w:r w:rsidR="00F42B80">
        <w:t>approached significance (</w:t>
      </w:r>
      <w:r w:rsidR="007C003B">
        <w:t>P</w:t>
      </w:r>
      <w:r w:rsidR="007C003B" w:rsidRPr="00EA700F">
        <w:t xml:space="preserve"> </w:t>
      </w:r>
      <w:r w:rsidRPr="00EA700F">
        <w:t>= 0.052). No significant difference</w:t>
      </w:r>
      <w:r w:rsidR="00AC4611">
        <w:t>s</w:t>
      </w:r>
      <w:r w:rsidRPr="00EA700F">
        <w:t xml:space="preserve"> in raw wood density values </w:t>
      </w:r>
      <w:r w:rsidR="007E254E">
        <w:t xml:space="preserve">(Fig. 2b) </w:t>
      </w:r>
      <w:r w:rsidR="00AC4611">
        <w:t>were</w:t>
      </w:r>
      <w:r w:rsidR="00AC4611" w:rsidRPr="00EA700F">
        <w:t xml:space="preserve"> </w:t>
      </w:r>
      <w:r w:rsidRPr="00EA700F">
        <w:t>found between hydrological</w:t>
      </w:r>
      <w:r w:rsidR="00D25848">
        <w:t xml:space="preserve"> classes</w:t>
      </w:r>
      <w:r w:rsidR="002E57A8">
        <w:t xml:space="preserve"> (stable </w:t>
      </w:r>
      <w:r w:rsidR="00BD6DEB">
        <w:t xml:space="preserve">winter </w:t>
      </w:r>
      <w:proofErr w:type="spellStart"/>
      <w:r w:rsidR="002E57A8">
        <w:t>baseflow</w:t>
      </w:r>
      <w:proofErr w:type="spellEnd"/>
      <w:r w:rsidR="002E57A8">
        <w:t xml:space="preserve"> – unpredictable </w:t>
      </w:r>
      <w:proofErr w:type="spellStart"/>
      <w:r w:rsidR="002E57A8">
        <w:t>baseflow</w:t>
      </w:r>
      <w:proofErr w:type="spellEnd"/>
      <w:r w:rsidR="00AC4611">
        <w:t xml:space="preserve"> </w:t>
      </w:r>
      <w:r w:rsidR="007C003B">
        <w:t>P</w:t>
      </w:r>
      <w:r w:rsidR="00AC4611">
        <w:t xml:space="preserve"> = 0.094,</w:t>
      </w:r>
      <w:r w:rsidR="002E57A8">
        <w:t xml:space="preserve"> stable</w:t>
      </w:r>
      <w:r w:rsidR="00BD6DEB">
        <w:t xml:space="preserve"> winter</w:t>
      </w:r>
      <w:r w:rsidR="002E57A8">
        <w:t xml:space="preserve"> </w:t>
      </w:r>
      <w:proofErr w:type="spellStart"/>
      <w:r w:rsidR="002E57A8">
        <w:t>baseflow</w:t>
      </w:r>
      <w:proofErr w:type="spellEnd"/>
      <w:r w:rsidR="002E57A8">
        <w:t xml:space="preserve"> – unpredictable intermittent</w:t>
      </w:r>
      <w:r w:rsidR="00AC4611">
        <w:t xml:space="preserve"> </w:t>
      </w:r>
      <w:r w:rsidR="007C003B">
        <w:t xml:space="preserve">P </w:t>
      </w:r>
      <w:r w:rsidR="00AC4611">
        <w:t>=</w:t>
      </w:r>
      <w:r w:rsidR="007C003B">
        <w:t xml:space="preserve"> </w:t>
      </w:r>
      <w:r w:rsidR="00AC4611">
        <w:t>0.064,</w:t>
      </w:r>
      <w:r w:rsidR="002E57A8">
        <w:t xml:space="preserve"> unpredictable </w:t>
      </w:r>
      <w:proofErr w:type="spellStart"/>
      <w:r w:rsidR="002E57A8">
        <w:t>baseflow</w:t>
      </w:r>
      <w:proofErr w:type="spellEnd"/>
      <w:r w:rsidR="002E57A8">
        <w:t xml:space="preserve"> – unpredictable intermittent</w:t>
      </w:r>
      <w:r w:rsidR="0037340A">
        <w:t xml:space="preserve"> </w:t>
      </w:r>
      <w:r w:rsidR="007C003B">
        <w:t xml:space="preserve">P </w:t>
      </w:r>
      <w:r w:rsidR="00AC4611">
        <w:t>=</w:t>
      </w:r>
      <w:r w:rsidR="007C003B">
        <w:t xml:space="preserve"> </w:t>
      </w:r>
      <w:r w:rsidR="00AC4611">
        <w:t>0.994)</w:t>
      </w:r>
      <w:r w:rsidR="00D25848">
        <w:t>.</w:t>
      </w:r>
      <w:r w:rsidRPr="00EA700F">
        <w:t xml:space="preserve"> </w:t>
      </w:r>
      <w:r w:rsidR="00D25848">
        <w:t xml:space="preserve"> </w:t>
      </w:r>
      <w:r w:rsidRPr="00EA700F">
        <w:br/>
      </w:r>
    </w:p>
    <w:p w14:paraId="575C7B8F" w14:textId="77777777" w:rsidR="008E156A" w:rsidRDefault="00B634E6" w:rsidP="00636F75">
      <w:pPr>
        <w:spacing w:line="360" w:lineRule="auto"/>
      </w:pPr>
      <w:r w:rsidRPr="00EA700F">
        <w:rPr>
          <w:i/>
        </w:rPr>
        <w:t>How does wood density change over hydrological gradients?</w:t>
      </w:r>
    </w:p>
    <w:p w14:paraId="02E70962" w14:textId="311B9B8C" w:rsidR="00B634E6" w:rsidRPr="00EA700F" w:rsidRDefault="00FD6EDE" w:rsidP="00AC4611">
      <w:pPr>
        <w:spacing w:line="360" w:lineRule="auto"/>
      </w:pPr>
      <w:r>
        <w:rPr>
          <w:rFonts w:cs="Arial"/>
        </w:rPr>
        <w:t xml:space="preserve">Statistics for all tests are shown in Table 4. </w:t>
      </w:r>
      <w:commentRangeStart w:id="12"/>
      <w:commentRangeStart w:id="13"/>
      <w:r w:rsidR="005779AB" w:rsidRPr="005779AB">
        <w:rPr>
          <w:rFonts w:cs="Arial"/>
        </w:rPr>
        <w:t>Metrics</w:t>
      </w:r>
      <w:commentRangeEnd w:id="12"/>
      <w:r w:rsidR="00C16913">
        <w:rPr>
          <w:rStyle w:val="CommentReference"/>
        </w:rPr>
        <w:commentReference w:id="12"/>
      </w:r>
      <w:commentRangeEnd w:id="13"/>
      <w:r>
        <w:rPr>
          <w:rStyle w:val="CommentReference"/>
        </w:rPr>
        <w:commentReference w:id="13"/>
      </w:r>
      <w:r w:rsidR="005779AB" w:rsidRPr="005779AB">
        <w:rPr>
          <w:rFonts w:cs="Arial"/>
        </w:rPr>
        <w:t xml:space="preserve"> describing the largest, most intense flood events throughout a river’s hydrological record were found to be strong positive predictors of mean wood density</w:t>
      </w:r>
      <w:r w:rsidR="005779AB">
        <w:rPr>
          <w:rFonts w:cs="Arial"/>
        </w:rPr>
        <w:t xml:space="preserve"> (Fig</w:t>
      </w:r>
      <w:r w:rsidR="007E254E">
        <w:rPr>
          <w:rFonts w:cs="Arial"/>
        </w:rPr>
        <w:t>.</w:t>
      </w:r>
      <w:r w:rsidR="005779AB">
        <w:rPr>
          <w:rFonts w:cs="Arial"/>
        </w:rPr>
        <w:t xml:space="preserve"> 3c</w:t>
      </w:r>
      <w:proofErr w:type="gramStart"/>
      <w:r w:rsidR="005779AB">
        <w:rPr>
          <w:rFonts w:cs="Arial"/>
        </w:rPr>
        <w:t>,d,e</w:t>
      </w:r>
      <w:proofErr w:type="gramEnd"/>
      <w:r w:rsidR="005779AB">
        <w:rPr>
          <w:rFonts w:cs="Arial"/>
        </w:rPr>
        <w:t>)</w:t>
      </w:r>
      <w:r w:rsidR="005779AB" w:rsidRPr="005779AB">
        <w:rPr>
          <w:rFonts w:cs="Arial"/>
        </w:rPr>
        <w:t>.</w:t>
      </w:r>
      <w:r w:rsidR="005779AB">
        <w:rPr>
          <w:rFonts w:cs="Arial"/>
        </w:rPr>
        <w:t xml:space="preserve"> F</w:t>
      </w:r>
      <w:r w:rsidR="00B634E6" w:rsidRPr="00EA700F">
        <w:t>looding frequency</w:t>
      </w:r>
      <w:r w:rsidR="005779AB">
        <w:t xml:space="preserve"> had no influence on wood density</w:t>
      </w:r>
      <w:r w:rsidR="00B634E6" w:rsidRPr="00EA700F">
        <w:t xml:space="preserve">. </w:t>
      </w:r>
      <w:proofErr w:type="spellStart"/>
      <w:r w:rsidR="00B634E6" w:rsidRPr="00EA700F">
        <w:t>Interannual</w:t>
      </w:r>
      <w:proofErr w:type="spellEnd"/>
      <w:r w:rsidR="00B634E6" w:rsidRPr="00EA700F">
        <w:t xml:space="preserve"> variability</w:t>
      </w:r>
      <w:r w:rsidR="00980EC2">
        <w:t xml:space="preserve"> (Fig</w:t>
      </w:r>
      <w:r w:rsidR="007E254E">
        <w:t>.</w:t>
      </w:r>
      <w:r w:rsidR="00980EC2">
        <w:t xml:space="preserve"> 3d)</w:t>
      </w:r>
      <w:r w:rsidR="00B634E6" w:rsidRPr="00EA700F">
        <w:t xml:space="preserve"> in flood magnitude did not show a significant relationship with wood density after </w:t>
      </w:r>
      <w:proofErr w:type="spellStart"/>
      <w:r w:rsidR="00B634E6" w:rsidRPr="00EA700F">
        <w:t>Benjamini</w:t>
      </w:r>
      <w:proofErr w:type="spellEnd"/>
      <w:r w:rsidR="00B634E6" w:rsidRPr="00EA700F">
        <w:t xml:space="preserve">-Hochberg adjustment, although a trend </w:t>
      </w:r>
      <w:r w:rsidR="00D25848">
        <w:t>wa</w:t>
      </w:r>
      <w:r w:rsidR="00B634E6" w:rsidRPr="00EA700F">
        <w:t>s apparent. Removing the Snowy Creek site as an outlier, due to its high mean wood density (0.66 g/cm</w:t>
      </w:r>
      <w:r w:rsidR="00B634E6" w:rsidRPr="00EA700F">
        <w:rPr>
          <w:vertAlign w:val="superscript"/>
        </w:rPr>
        <w:t>3</w:t>
      </w:r>
      <w:r w:rsidR="00B634E6" w:rsidRPr="00EA700F">
        <w:t xml:space="preserve">) relative to other stable winter </w:t>
      </w:r>
      <w:proofErr w:type="spellStart"/>
      <w:r w:rsidR="00B634E6" w:rsidRPr="00EA700F">
        <w:t>baseflow</w:t>
      </w:r>
      <w:proofErr w:type="spellEnd"/>
      <w:r w:rsidR="00B634E6" w:rsidRPr="00EA700F">
        <w:t xml:space="preserve"> sites, produce</w:t>
      </w:r>
      <w:r w:rsidR="00D25848">
        <w:t>d</w:t>
      </w:r>
      <w:r w:rsidR="00B634E6" w:rsidRPr="00EA700F">
        <w:t xml:space="preserve"> a tight relationship (R</w:t>
      </w:r>
      <w:r w:rsidR="00B634E6" w:rsidRPr="00EA700F">
        <w:rPr>
          <w:vertAlign w:val="superscript"/>
        </w:rPr>
        <w:t>2</w:t>
      </w:r>
      <w:r w:rsidR="00B634E6" w:rsidRPr="00EA700F">
        <w:t xml:space="preserve"> = 75.4, </w:t>
      </w:r>
      <w:r w:rsidR="007E254E">
        <w:t>P</w:t>
      </w:r>
      <w:r w:rsidR="007E254E" w:rsidRPr="00EA700F">
        <w:t xml:space="preserve"> </w:t>
      </w:r>
      <w:r w:rsidR="00B542DB">
        <w:t>&lt;</w:t>
      </w:r>
      <w:r w:rsidR="00B634E6" w:rsidRPr="00EA700F">
        <w:t xml:space="preserve">0.001). Variability in flood </w:t>
      </w:r>
      <w:r w:rsidR="004020C2">
        <w:t>rise</w:t>
      </w:r>
      <w:r w:rsidR="004020C2" w:rsidRPr="00EA700F">
        <w:t xml:space="preserve"> </w:t>
      </w:r>
      <w:r w:rsidR="00B634E6" w:rsidRPr="00EA700F">
        <w:t xml:space="preserve">and </w:t>
      </w:r>
      <w:r w:rsidR="004020C2">
        <w:t>fall</w:t>
      </w:r>
      <w:r w:rsidR="004020C2" w:rsidRPr="00EA700F">
        <w:t xml:space="preserve"> </w:t>
      </w:r>
      <w:r w:rsidR="00B634E6" w:rsidRPr="00EA700F">
        <w:t>rates</w:t>
      </w:r>
      <w:r w:rsidR="00980EC2">
        <w:t xml:space="preserve"> (Fig</w:t>
      </w:r>
      <w:r w:rsidR="007E254E">
        <w:t xml:space="preserve">. </w:t>
      </w:r>
      <w:r w:rsidR="00980EC2">
        <w:t>3</w:t>
      </w:r>
      <w:r w:rsidR="007E254E">
        <w:t xml:space="preserve"> </w:t>
      </w:r>
      <w:proofErr w:type="spellStart"/>
      <w:r w:rsidR="00980EC2">
        <w:t>a</w:t>
      </w:r>
      <w:proofErr w:type="gramStart"/>
      <w:r w:rsidR="00980EC2">
        <w:t>,b</w:t>
      </w:r>
      <w:proofErr w:type="spellEnd"/>
      <w:proofErr w:type="gramEnd"/>
      <w:r w:rsidR="00980EC2">
        <w:t>)</w:t>
      </w:r>
      <w:r w:rsidR="00B634E6" w:rsidRPr="00EA700F">
        <w:t xml:space="preserve"> were also significant positive predictors of wood density, while mean flood rise and fall rates showed no significant relationship. Th</w:t>
      </w:r>
      <w:r w:rsidR="00D25848">
        <w:t>e</w:t>
      </w:r>
      <w:r w:rsidR="00B634E6" w:rsidRPr="00EA700F">
        <w:t>s</w:t>
      </w:r>
      <w:r w:rsidR="00D25848">
        <w:t>e</w:t>
      </w:r>
      <w:r w:rsidR="00B634E6" w:rsidRPr="00EA700F">
        <w:t xml:space="preserve"> </w:t>
      </w:r>
      <w:r w:rsidR="00980EC2">
        <w:t>result</w:t>
      </w:r>
      <w:r w:rsidR="00D25848">
        <w:t>s</w:t>
      </w:r>
      <w:r w:rsidR="00980EC2">
        <w:t xml:space="preserve"> </w:t>
      </w:r>
      <w:r w:rsidR="00B634E6" w:rsidRPr="00EA700F">
        <w:t>indicate that</w:t>
      </w:r>
      <w:r w:rsidR="00980EC2">
        <w:t xml:space="preserve"> large</w:t>
      </w:r>
      <w:r w:rsidR="00B634E6" w:rsidRPr="00EA700F">
        <w:t xml:space="preserve"> flow events </w:t>
      </w:r>
      <w:r w:rsidR="00980EC2">
        <w:t xml:space="preserve">not captured by the mean are </w:t>
      </w:r>
      <w:r w:rsidR="00B634E6" w:rsidRPr="00EA700F">
        <w:t xml:space="preserve">driving the observed patterns of wood density. </w:t>
      </w:r>
    </w:p>
    <w:p w14:paraId="745FB39D" w14:textId="0684A0D0" w:rsidR="008E156A" w:rsidRDefault="00B634E6" w:rsidP="007E254E">
      <w:pPr>
        <w:spacing w:line="360" w:lineRule="auto"/>
      </w:pPr>
      <w:r w:rsidRPr="00EA700F">
        <w:t xml:space="preserve">We found denser woody tissues were increasingly favoured as </w:t>
      </w:r>
      <w:proofErr w:type="spellStart"/>
      <w:r w:rsidR="00617ABD">
        <w:t>baseflow</w:t>
      </w:r>
      <w:proofErr w:type="spellEnd"/>
      <w:r w:rsidR="00617ABD">
        <w:t xml:space="preserve"> index decreased (Fig</w:t>
      </w:r>
      <w:r w:rsidR="007E254E">
        <w:t>.</w:t>
      </w:r>
      <w:r w:rsidR="00617ABD">
        <w:t xml:space="preserve"> 4a). </w:t>
      </w:r>
      <w:r w:rsidRPr="00EA700F">
        <w:t>Wood density increased as patterns of average flow conditions became a) less uniforml</w:t>
      </w:r>
      <w:r w:rsidR="00617ABD">
        <w:t>y distributed across seasons (Fig</w:t>
      </w:r>
      <w:r w:rsidR="007E254E">
        <w:t>.</w:t>
      </w:r>
      <w:r w:rsidR="00617ABD">
        <w:t xml:space="preserve"> 4c</w:t>
      </w:r>
      <w:r w:rsidRPr="00EA700F">
        <w:t>), and b) less uniformly distributed year to year</w:t>
      </w:r>
      <w:r w:rsidR="00617ABD">
        <w:t xml:space="preserve"> (Fig</w:t>
      </w:r>
      <w:r w:rsidR="007E254E">
        <w:t>.</w:t>
      </w:r>
      <w:r w:rsidR="00617ABD">
        <w:t xml:space="preserve"> 4d)</w:t>
      </w:r>
      <w:r w:rsidRPr="00EA700F">
        <w:t xml:space="preserve">. Thus mean wood density is maximised when average flow patterns are highly seasonal, but the season with which they are associated is not consistent throughout the record. </w:t>
      </w:r>
      <w:r w:rsidR="00617ABD" w:rsidRPr="00EA700F">
        <w:t xml:space="preserve">A similar relationship was observed for </w:t>
      </w:r>
      <w:r w:rsidR="00617ABD" w:rsidRPr="00EA700F">
        <w:lastRenderedPageBreak/>
        <w:t xml:space="preserve">inter-annual </w:t>
      </w:r>
      <w:r w:rsidR="00617ABD">
        <w:t>(Fig</w:t>
      </w:r>
      <w:r w:rsidR="007E254E">
        <w:t>.</w:t>
      </w:r>
      <w:r w:rsidR="00617ABD">
        <w:t xml:space="preserve"> 4e) </w:t>
      </w:r>
      <w:r w:rsidR="00617ABD" w:rsidRPr="00EA700F">
        <w:t>but not inter-seasonal uniformity of minimum flows.</w:t>
      </w:r>
      <w:r w:rsidR="00617ABD">
        <w:t xml:space="preserve"> </w:t>
      </w:r>
      <w:r w:rsidR="00D310D7">
        <w:t>In other words</w:t>
      </w:r>
      <w:r w:rsidRPr="00EA700F">
        <w:t>, it was not important how strongly minimum flows were associated with particular seasons, but whether the seasonal pattern of flows was the sam</w:t>
      </w:r>
      <w:r w:rsidR="00617ABD">
        <w:t xml:space="preserve">e across years of the record.  </w:t>
      </w:r>
      <w:r w:rsidRPr="00EA700F">
        <w:t xml:space="preserve">Mean wood density also increased with increasing </w:t>
      </w:r>
      <w:proofErr w:type="spellStart"/>
      <w:r w:rsidRPr="00EA700F">
        <w:t>interannual</w:t>
      </w:r>
      <w:proofErr w:type="spellEnd"/>
      <w:r w:rsidRPr="00EA700F">
        <w:t xml:space="preserve"> variability in </w:t>
      </w:r>
      <w:proofErr w:type="spellStart"/>
      <w:r w:rsidRPr="00EA700F">
        <w:t>baseflow</w:t>
      </w:r>
      <w:proofErr w:type="spellEnd"/>
      <w:r w:rsidRPr="00EA700F">
        <w:t xml:space="preserve"> index</w:t>
      </w:r>
      <w:r w:rsidR="00617ABD">
        <w:t xml:space="preserve"> (Fig</w:t>
      </w:r>
      <w:r w:rsidR="007E254E">
        <w:t>.</w:t>
      </w:r>
      <w:r w:rsidR="00617ABD">
        <w:t xml:space="preserve"> 4b)</w:t>
      </w:r>
      <w:r w:rsidRPr="00EA700F">
        <w:t xml:space="preserve">, pointing to a strong effect from years in which </w:t>
      </w:r>
      <w:proofErr w:type="spellStart"/>
      <w:r w:rsidRPr="00EA700F">
        <w:t>ba</w:t>
      </w:r>
      <w:r w:rsidR="00617ABD">
        <w:t>seflow</w:t>
      </w:r>
      <w:proofErr w:type="spellEnd"/>
      <w:r w:rsidR="00617ABD">
        <w:t xml:space="preserve"> deviated from the mean. </w:t>
      </w:r>
      <w:r w:rsidRPr="00EA700F">
        <w:t>Wood density also decreased with mean low spell flow</w:t>
      </w:r>
      <w:r w:rsidR="00617ABD">
        <w:t xml:space="preserve"> (Fig</w:t>
      </w:r>
      <w:r w:rsidR="007E254E">
        <w:t>.</w:t>
      </w:r>
      <w:r w:rsidR="00617ABD">
        <w:t xml:space="preserve"> 4f)</w:t>
      </w:r>
      <w:r w:rsidRPr="00EA700F">
        <w:t>, and with the mean 7 day minimum flow</w:t>
      </w:r>
      <w:r w:rsidR="00D310D7">
        <w:t xml:space="preserve"> (after </w:t>
      </w:r>
      <w:r w:rsidR="00D310D7" w:rsidRPr="00EA700F">
        <w:t>removal of Snowy Creek as an outlier</w:t>
      </w:r>
      <w:r w:rsidR="00D310D7">
        <w:t>)</w:t>
      </w:r>
      <w:r w:rsidR="00617ABD">
        <w:t xml:space="preserve"> (Fig</w:t>
      </w:r>
      <w:r w:rsidR="007E254E">
        <w:t>.</w:t>
      </w:r>
      <w:r w:rsidR="00617ABD">
        <w:t xml:space="preserve"> 4g)</w:t>
      </w:r>
      <w:r w:rsidR="00D310D7">
        <w:t>. For both metrics</w:t>
      </w:r>
      <w:r w:rsidR="00617ABD">
        <w:t xml:space="preserve"> higher value</w:t>
      </w:r>
      <w:r w:rsidR="00D310D7">
        <w:t>s</w:t>
      </w:r>
      <w:r w:rsidRPr="00EA700F">
        <w:t xml:space="preserve"> indicate wetter minimum flow conditions.  Metrics of low flow duration </w:t>
      </w:r>
      <w:r w:rsidR="00D310D7">
        <w:t xml:space="preserve">were </w:t>
      </w:r>
      <w:r w:rsidRPr="00EA700F">
        <w:t xml:space="preserve">not significantly </w:t>
      </w:r>
      <w:r w:rsidR="00D310D7">
        <w:t>associated with</w:t>
      </w:r>
      <w:r w:rsidR="00D310D7" w:rsidRPr="00EA700F">
        <w:t xml:space="preserve"> </w:t>
      </w:r>
      <w:r w:rsidRPr="00EA700F">
        <w:t xml:space="preserve">wood density. </w:t>
      </w:r>
    </w:p>
    <w:p w14:paraId="754E12D0" w14:textId="77777777" w:rsidR="008E156A" w:rsidRDefault="00B634E6" w:rsidP="007E254E">
      <w:pPr>
        <w:spacing w:line="360" w:lineRule="auto"/>
        <w:rPr>
          <w:i/>
        </w:rPr>
      </w:pPr>
      <w:r w:rsidRPr="00EA700F">
        <w:rPr>
          <w:i/>
        </w:rPr>
        <w:t>What are the principal comp</w:t>
      </w:r>
      <w:r w:rsidR="00C83CE4">
        <w:rPr>
          <w:i/>
        </w:rPr>
        <w:t xml:space="preserve">onents of variation in hydrological conditions </w:t>
      </w:r>
      <w:r w:rsidRPr="00EA700F">
        <w:rPr>
          <w:i/>
        </w:rPr>
        <w:t>that predict wood density?</w:t>
      </w:r>
    </w:p>
    <w:p w14:paraId="4F34BB62" w14:textId="3EDA2515" w:rsidR="008E156A" w:rsidRDefault="00B634E6" w:rsidP="007E254E">
      <w:pPr>
        <w:spacing w:line="360" w:lineRule="auto"/>
      </w:pPr>
      <w:r w:rsidRPr="00EA700F">
        <w:t>Hydrological metrics that significantly explain</w:t>
      </w:r>
      <w:r w:rsidR="00CC24F8" w:rsidRPr="00EA700F">
        <w:t>ed</w:t>
      </w:r>
      <w:r w:rsidRPr="00EA700F">
        <w:t xml:space="preserve"> site mean wood density were highly </w:t>
      </w:r>
      <w:proofErr w:type="spellStart"/>
      <w:r w:rsidRPr="00EA700F">
        <w:t>autocorrelated</w:t>
      </w:r>
      <w:proofErr w:type="spellEnd"/>
      <w:r w:rsidRPr="00EA700F">
        <w:t xml:space="preserve"> in our dataset. Principal Components Analysis (PCA) identified one dominant axis within these metrics, representing </w:t>
      </w:r>
      <w:r w:rsidR="007C7EC3">
        <w:t>84</w:t>
      </w:r>
      <w:r w:rsidRPr="00EA700F">
        <w:t>% of variation</w:t>
      </w:r>
      <w:r w:rsidR="00A40192">
        <w:t xml:space="preserve"> (Fig. 5)</w:t>
      </w:r>
      <w:r w:rsidRPr="00EA700F">
        <w:t>. The remaining variation was split between several minor axes</w:t>
      </w:r>
      <w:r w:rsidR="00A40192">
        <w:t>, each representing less than 3% of variation</w:t>
      </w:r>
      <w:r w:rsidRPr="00EA700F">
        <w:t>.</w:t>
      </w:r>
    </w:p>
    <w:p w14:paraId="35058854" w14:textId="77777777" w:rsidR="008E156A" w:rsidRDefault="001049B7" w:rsidP="007E254E">
      <w:pPr>
        <w:tabs>
          <w:tab w:val="left" w:pos="3456"/>
        </w:tabs>
        <w:spacing w:line="360" w:lineRule="auto"/>
      </w:pPr>
      <w:r w:rsidRPr="00EA700F">
        <w:t xml:space="preserve">PC1 represents a gradient of environmental harshness that integrates </w:t>
      </w:r>
      <w:proofErr w:type="spellStart"/>
      <w:r w:rsidRPr="00EA700F">
        <w:t>baseflow</w:t>
      </w:r>
      <w:proofErr w:type="spellEnd"/>
      <w:r w:rsidRPr="00EA700F">
        <w:t xml:space="preserve"> characteristics, seasonality and flooding intensity. </w:t>
      </w:r>
      <w:r w:rsidR="00B634E6" w:rsidRPr="00EA700F">
        <w:t xml:space="preserve">Metrics </w:t>
      </w:r>
      <w:r>
        <w:t>which</w:t>
      </w:r>
      <w:r w:rsidR="00B634E6" w:rsidRPr="00EA700F">
        <w:t xml:space="preserve"> are maximised under conditions of weak seasonality</w:t>
      </w:r>
      <w:r>
        <w:t>, high predictability</w:t>
      </w:r>
      <w:r w:rsidR="00B634E6" w:rsidRPr="00EA700F">
        <w:t xml:space="preserve"> and low variability </w:t>
      </w:r>
      <w:r>
        <w:t>of</w:t>
      </w:r>
      <w:r w:rsidR="00B634E6" w:rsidRPr="00EA700F">
        <w:t xml:space="preserve"> water availability </w:t>
      </w:r>
      <w:r w:rsidR="00F31C9B">
        <w:t xml:space="preserve">were </w:t>
      </w:r>
      <w:r w:rsidR="00377604">
        <w:t>loaded towards</w:t>
      </w:r>
      <w:r w:rsidR="00B634E6" w:rsidRPr="00EA700F">
        <w:t xml:space="preserve"> the positive end of the PC1 axis, while metrics that are maximised under conditions of high </w:t>
      </w:r>
      <w:proofErr w:type="spellStart"/>
      <w:r w:rsidR="009002D5">
        <w:t>interannual</w:t>
      </w:r>
      <w:proofErr w:type="spellEnd"/>
      <w:r w:rsidR="009002D5">
        <w:t xml:space="preserve"> </w:t>
      </w:r>
      <w:proofErr w:type="spellStart"/>
      <w:r w:rsidR="00B634E6" w:rsidRPr="00EA700F">
        <w:t>baseflow</w:t>
      </w:r>
      <w:proofErr w:type="spellEnd"/>
      <w:r w:rsidR="00B634E6" w:rsidRPr="00EA700F">
        <w:t xml:space="preserve"> variability and high intensity flooding </w:t>
      </w:r>
      <w:r w:rsidR="00F31C9B">
        <w:t xml:space="preserve">were </w:t>
      </w:r>
      <w:r w:rsidR="00377604">
        <w:t xml:space="preserve">loaded towards </w:t>
      </w:r>
      <w:r w:rsidR="00B634E6" w:rsidRPr="00EA700F">
        <w:t xml:space="preserve">the negative end. Stable </w:t>
      </w:r>
      <w:r w:rsidR="00BD6DEB">
        <w:t xml:space="preserve">winter </w:t>
      </w:r>
      <w:proofErr w:type="spellStart"/>
      <w:proofErr w:type="gramStart"/>
      <w:r w:rsidR="00B634E6" w:rsidRPr="00EA700F">
        <w:t>baseflow</w:t>
      </w:r>
      <w:proofErr w:type="spellEnd"/>
      <w:r w:rsidR="00B634E6" w:rsidRPr="00EA700F">
        <w:t xml:space="preserve"> rivers</w:t>
      </w:r>
      <w:proofErr w:type="gramEnd"/>
      <w:r w:rsidR="00B634E6" w:rsidRPr="00EA700F">
        <w:t xml:space="preserve"> exhibit</w:t>
      </w:r>
      <w:r w:rsidR="00F31C9B">
        <w:t>ed</w:t>
      </w:r>
      <w:r w:rsidR="00B634E6" w:rsidRPr="00EA700F">
        <w:t xml:space="preserve"> lower site mean wood density, and </w:t>
      </w:r>
      <w:r w:rsidR="00F31C9B">
        <w:t>we</w:t>
      </w:r>
      <w:r w:rsidR="00B634E6" w:rsidRPr="00EA700F">
        <w:t xml:space="preserve">re clustered at the ‘mild’ positive end of the PC1 gradient. Unpredictable </w:t>
      </w:r>
      <w:proofErr w:type="spellStart"/>
      <w:r w:rsidR="00B634E6" w:rsidRPr="00EA700F">
        <w:t>baseflow</w:t>
      </w:r>
      <w:proofErr w:type="spellEnd"/>
      <w:r w:rsidR="00B634E6" w:rsidRPr="00EA700F">
        <w:t xml:space="preserve"> and unpredictable intermittent rivers overlap</w:t>
      </w:r>
      <w:r w:rsidR="00F31C9B">
        <w:t>ped</w:t>
      </w:r>
      <w:r w:rsidR="00B634E6" w:rsidRPr="00EA700F">
        <w:t xml:space="preserve"> across PC1 and </w:t>
      </w:r>
      <w:r w:rsidR="00F31C9B">
        <w:t>we</w:t>
      </w:r>
      <w:r w:rsidR="00B634E6" w:rsidRPr="00EA700F">
        <w:t xml:space="preserve">re located </w:t>
      </w:r>
      <w:commentRangeStart w:id="14"/>
      <w:commentRangeStart w:id="15"/>
      <w:r w:rsidR="00B634E6" w:rsidRPr="00EA700F">
        <w:t xml:space="preserve">distally </w:t>
      </w:r>
      <w:commentRangeEnd w:id="14"/>
      <w:r w:rsidR="00F31C9B">
        <w:rPr>
          <w:rStyle w:val="CommentReference"/>
        </w:rPr>
        <w:commentReference w:id="14"/>
      </w:r>
      <w:commentRangeEnd w:id="15"/>
      <w:r w:rsidR="00B04DEC">
        <w:rPr>
          <w:rStyle w:val="CommentReference"/>
        </w:rPr>
        <w:commentReference w:id="15"/>
      </w:r>
      <w:r w:rsidR="00B634E6" w:rsidRPr="00EA700F">
        <w:t xml:space="preserve">towards the ‘harsh’ negative end, and </w:t>
      </w:r>
      <w:r w:rsidR="00F31C9B">
        <w:t>we</w:t>
      </w:r>
      <w:r w:rsidR="00B634E6" w:rsidRPr="00EA700F">
        <w:t xml:space="preserve">re associated with higher site mean wood density. </w:t>
      </w:r>
      <w:r w:rsidR="00F31C9B">
        <w:t xml:space="preserve">The results of the PCA analysis confirmed </w:t>
      </w:r>
      <w:r w:rsidR="00B634E6" w:rsidRPr="00EA700F">
        <w:t xml:space="preserve">the pattern of differentiation in wood density between hydrological classes, and </w:t>
      </w:r>
      <w:r w:rsidR="00F31C9B">
        <w:t>illustrated that variation in wood density is largely described by</w:t>
      </w:r>
      <w:r w:rsidR="00B634E6" w:rsidRPr="00EA700F">
        <w:t xml:space="preserve"> a single axis of variation</w:t>
      </w:r>
      <w:r w:rsidR="00F31C9B">
        <w:t xml:space="preserve"> from low to high variability in flow</w:t>
      </w:r>
      <w:r w:rsidR="00B634E6" w:rsidRPr="00EA700F">
        <w:t>.</w:t>
      </w:r>
    </w:p>
    <w:p w14:paraId="1CDC04C8" w14:textId="77777777" w:rsidR="00FD6EDE" w:rsidRDefault="00FD6EDE" w:rsidP="007E254E">
      <w:pPr>
        <w:tabs>
          <w:tab w:val="left" w:pos="3456"/>
        </w:tabs>
        <w:spacing w:line="360" w:lineRule="auto"/>
      </w:pPr>
    </w:p>
    <w:p w14:paraId="27467CDA" w14:textId="77777777" w:rsidR="00FD6EDE" w:rsidRDefault="00FD6EDE" w:rsidP="007E254E">
      <w:pPr>
        <w:tabs>
          <w:tab w:val="left" w:pos="3456"/>
        </w:tabs>
        <w:spacing w:line="360" w:lineRule="auto"/>
      </w:pPr>
    </w:p>
    <w:p w14:paraId="50E73386" w14:textId="77777777" w:rsidR="00FD6EDE" w:rsidRDefault="00FD6EDE" w:rsidP="007E254E">
      <w:pPr>
        <w:tabs>
          <w:tab w:val="left" w:pos="3456"/>
        </w:tabs>
        <w:spacing w:line="360" w:lineRule="auto"/>
      </w:pPr>
    </w:p>
    <w:p w14:paraId="5F066D2B" w14:textId="77777777" w:rsidR="00FD6EDE" w:rsidRDefault="00FD6EDE" w:rsidP="007E254E">
      <w:pPr>
        <w:tabs>
          <w:tab w:val="left" w:pos="3456"/>
        </w:tabs>
        <w:spacing w:line="360" w:lineRule="auto"/>
      </w:pPr>
    </w:p>
    <w:p w14:paraId="54E43FD2" w14:textId="77777777" w:rsidR="00FD6EDE" w:rsidRDefault="00FD6EDE" w:rsidP="007E254E">
      <w:pPr>
        <w:tabs>
          <w:tab w:val="left" w:pos="3456"/>
        </w:tabs>
        <w:spacing w:line="360" w:lineRule="auto"/>
      </w:pPr>
    </w:p>
    <w:p w14:paraId="76BC1319" w14:textId="77777777" w:rsidR="00FD6EDE" w:rsidRDefault="00FD6EDE" w:rsidP="007E254E">
      <w:pPr>
        <w:tabs>
          <w:tab w:val="left" w:pos="3456"/>
        </w:tabs>
        <w:spacing w:line="360" w:lineRule="auto"/>
      </w:pPr>
    </w:p>
    <w:p w14:paraId="7612310F" w14:textId="77777777" w:rsidR="00FD6EDE" w:rsidRDefault="00FD6EDE" w:rsidP="007E254E">
      <w:pPr>
        <w:tabs>
          <w:tab w:val="left" w:pos="3456"/>
        </w:tabs>
        <w:spacing w:line="360" w:lineRule="auto"/>
      </w:pPr>
    </w:p>
    <w:p w14:paraId="304BBD4F" w14:textId="77777777" w:rsidR="008E156A" w:rsidRDefault="00650D8B" w:rsidP="007E254E">
      <w:pPr>
        <w:spacing w:line="360" w:lineRule="auto"/>
        <w:rPr>
          <w:b/>
        </w:rPr>
      </w:pPr>
      <w:r w:rsidRPr="00EA700F">
        <w:rPr>
          <w:b/>
        </w:rPr>
        <w:lastRenderedPageBreak/>
        <w:t>Discussion</w:t>
      </w:r>
    </w:p>
    <w:p w14:paraId="64AA3B6A" w14:textId="094B9787" w:rsidR="008E156A" w:rsidRDefault="00271470" w:rsidP="007E254E">
      <w:pPr>
        <w:spacing w:line="360" w:lineRule="auto"/>
      </w:pPr>
      <w:commentRangeStart w:id="16"/>
      <w:commentRangeStart w:id="17"/>
      <w:r>
        <w:t xml:space="preserve">We sought to understand how flooding disturbance and </w:t>
      </w:r>
      <w:r w:rsidR="00A40192">
        <w:t>predictability of water availability</w:t>
      </w:r>
      <w:r>
        <w:t xml:space="preserve"> </w:t>
      </w:r>
      <w:r w:rsidR="00970EE4">
        <w:t xml:space="preserve">might </w:t>
      </w:r>
      <w:r>
        <w:t xml:space="preserve">influence wood density, a key plant functional trait. </w:t>
      </w:r>
      <w:commentRangeEnd w:id="16"/>
      <w:r w:rsidR="00F56C76">
        <w:rPr>
          <w:rStyle w:val="CommentReference"/>
        </w:rPr>
        <w:commentReference w:id="16"/>
      </w:r>
      <w:commentRangeEnd w:id="17"/>
      <w:r w:rsidR="00B04DEC">
        <w:rPr>
          <w:rStyle w:val="CommentReference"/>
        </w:rPr>
        <w:commentReference w:id="17"/>
      </w:r>
      <w:r>
        <w:t xml:space="preserve">To this end, </w:t>
      </w:r>
      <w:r w:rsidR="00970EE4">
        <w:t>we assessed the ability of hydrological classification to</w:t>
      </w:r>
      <w:r>
        <w:t xml:space="preserve"> </w:t>
      </w:r>
      <w:r w:rsidR="00970EE4">
        <w:t>predict</w:t>
      </w:r>
      <w:r>
        <w:t xml:space="preserve"> wood density of riparian plants, and </w:t>
      </w:r>
      <w:r w:rsidR="00970EE4">
        <w:t>then asked whether wood density could be</w:t>
      </w:r>
      <w:r>
        <w:t xml:space="preserve"> predicted by the degree of flooding disturbance or hydrological unpredi</w:t>
      </w:r>
      <w:r w:rsidR="00970EE4">
        <w:t>ctability in the riparian zone.</w:t>
      </w:r>
      <w:r w:rsidR="00876C83">
        <w:t xml:space="preserve"> </w:t>
      </w:r>
      <w:r>
        <w:t>Our</w:t>
      </w:r>
      <w:r w:rsidRPr="00EA700F">
        <w:t xml:space="preserve"> </w:t>
      </w:r>
      <w:r w:rsidR="00B634E6" w:rsidRPr="00EA700F">
        <w:t xml:space="preserve">results lend credibility to broad-scale </w:t>
      </w:r>
      <w:proofErr w:type="spellStart"/>
      <w:r w:rsidR="00B634E6" w:rsidRPr="00EA700F">
        <w:t>ecohydrological</w:t>
      </w:r>
      <w:proofErr w:type="spellEnd"/>
      <w:r w:rsidR="00B634E6" w:rsidRPr="00EA700F">
        <w:t xml:space="preserve"> classification as a coarse but useful tool in </w:t>
      </w:r>
      <w:r w:rsidR="00B118A6">
        <w:t xml:space="preserve">understanding </w:t>
      </w:r>
      <w:r w:rsidR="00B634E6" w:rsidRPr="00EA700F">
        <w:t>riparian functional ecology. Where river systems belong to different hydrological classes but are spatially or climatically close, it makes sense to dig deeper than lumped categorical comparisons</w:t>
      </w:r>
      <w:r w:rsidR="00970EE4">
        <w:t>.</w:t>
      </w:r>
      <w:r w:rsidR="00B634E6" w:rsidRPr="00EA700F">
        <w:t xml:space="preserve"> </w:t>
      </w:r>
      <w:r w:rsidR="00970EE4">
        <w:t xml:space="preserve"> More specific insights into community assembly of riparian woody plants can be found by looking at how wood density varies along </w:t>
      </w:r>
      <w:r w:rsidR="00B634E6" w:rsidRPr="00EA700F">
        <w:t xml:space="preserve">continuous hydrological </w:t>
      </w:r>
      <w:r w:rsidR="00970EE4">
        <w:t>gradients</w:t>
      </w:r>
      <w:r w:rsidR="00B634E6" w:rsidRPr="00EA700F">
        <w:t xml:space="preserve">. </w:t>
      </w:r>
    </w:p>
    <w:p w14:paraId="32C62442" w14:textId="53E7CA47" w:rsidR="00B04DEC" w:rsidRDefault="00B04DEC" w:rsidP="007E254E">
      <w:pPr>
        <w:spacing w:line="360" w:lineRule="auto"/>
      </w:pPr>
      <w:commentRangeStart w:id="18"/>
      <w:commentRangeStart w:id="19"/>
      <w:r>
        <w:t>To</w:t>
      </w:r>
      <w:commentRangeEnd w:id="18"/>
      <w:r>
        <w:rPr>
          <w:rStyle w:val="CommentReference"/>
        </w:rPr>
        <w:commentReference w:id="18"/>
      </w:r>
      <w:commentRangeEnd w:id="19"/>
      <w:r w:rsidR="00FD6EDE">
        <w:rPr>
          <w:rStyle w:val="CommentReference"/>
        </w:rPr>
        <w:commentReference w:id="19"/>
      </w:r>
      <w:r>
        <w:t xml:space="preserve"> summarise</w:t>
      </w:r>
      <w:r w:rsidRPr="00EA700F">
        <w:t xml:space="preserve">, we found evidence that mean riparian wood density is positively related to flood magnitude and extremes in flow rise and fall rates, as well as to </w:t>
      </w:r>
      <w:r>
        <w:t>unpredictability</w:t>
      </w:r>
      <w:r w:rsidRPr="00EA700F">
        <w:t xml:space="preserve"> in flow conditions over daily, seasonal and annual timescales. </w:t>
      </w:r>
      <w:r>
        <w:t xml:space="preserve">Strong relationships with measures of </w:t>
      </w:r>
      <w:proofErr w:type="spellStart"/>
      <w:r>
        <w:t>interannual</w:t>
      </w:r>
      <w:proofErr w:type="spellEnd"/>
      <w:r>
        <w:t xml:space="preserve"> variability point to years in which the environment was extreme as powerful selectors for high wood density. </w:t>
      </w:r>
      <w:r w:rsidRPr="00EA700F">
        <w:t xml:space="preserve">Patterns of class-wise clustering were generally maintained across continua of specific hydrological gradients. Relationships were described best by quadratic or exponential models, indicating a saturation point above which variation in hydrology ceases to be associated with changes in mean wood density. </w:t>
      </w:r>
      <w:r>
        <w:t xml:space="preserve">We also found that for some species, intraspecific variation in wood density responded strongly to hydrology. These results </w:t>
      </w:r>
      <w:r w:rsidR="00FB0056">
        <w:t xml:space="preserve">were </w:t>
      </w:r>
      <w:r>
        <w:t xml:space="preserve">not presented here due to data limitations, but the reader is referred to the supplementary materials for further information. </w:t>
      </w:r>
      <w:r w:rsidRPr="00EA700F">
        <w:t>Removing Snowy Creek as an outlier value substantially tighten</w:t>
      </w:r>
      <w:r>
        <w:t>ed</w:t>
      </w:r>
      <w:r w:rsidRPr="00EA700F">
        <w:t xml:space="preserve"> up relationships between wood density and hydrological metrics (see </w:t>
      </w:r>
      <w:r>
        <w:t>statistics in T</w:t>
      </w:r>
      <w:r w:rsidRPr="00EA700F">
        <w:t xml:space="preserve">able </w:t>
      </w:r>
      <w:r>
        <w:t>4</w:t>
      </w:r>
      <w:r w:rsidRPr="00EA700F">
        <w:t xml:space="preserve">). This site was located within Victoria State Forestry and </w:t>
      </w:r>
      <w:r>
        <w:t>may</w:t>
      </w:r>
      <w:r w:rsidRPr="00EA700F">
        <w:t xml:space="preserve"> have been </w:t>
      </w:r>
      <w:r>
        <w:t>cleared by logging within the last 20-30 years</w:t>
      </w:r>
      <w:r w:rsidRPr="00EA700F">
        <w:t xml:space="preserve">. Compared with upstream reaches within National Parks land, </w:t>
      </w:r>
      <w:proofErr w:type="spellStart"/>
      <w:r w:rsidRPr="00EA700F">
        <w:t>seral</w:t>
      </w:r>
      <w:proofErr w:type="spellEnd"/>
      <w:r w:rsidRPr="00EA700F">
        <w:t xml:space="preserve"> scrubs of dense stemmed </w:t>
      </w:r>
      <w:r w:rsidRPr="00EA700F">
        <w:rPr>
          <w:i/>
        </w:rPr>
        <w:t>Leptospermum spp.</w:t>
      </w:r>
      <w:r w:rsidRPr="00EA700F">
        <w:t xml:space="preserve"> were considerably more abundant, which ma</w:t>
      </w:r>
      <w:r>
        <w:t>y account for this discrepancy.</w:t>
      </w:r>
    </w:p>
    <w:p w14:paraId="71B648CA" w14:textId="225FAC0A" w:rsidR="008E156A" w:rsidRDefault="00B04DEC" w:rsidP="007E254E">
      <w:pPr>
        <w:spacing w:line="360" w:lineRule="auto"/>
      </w:pPr>
      <w:r>
        <w:t xml:space="preserve">Specific </w:t>
      </w:r>
      <w:r w:rsidR="00FB0056">
        <w:t>aspects</w:t>
      </w:r>
      <w:r>
        <w:t xml:space="preserve"> of high flow hydrology </w:t>
      </w:r>
      <w:r w:rsidR="00FB0056">
        <w:t xml:space="preserve">drove variation in wood density. </w:t>
      </w:r>
      <w:r w:rsidR="00B634E6" w:rsidRPr="00EA700F">
        <w:t xml:space="preserve">Wood density was not correlated with the frequency of high flow </w:t>
      </w:r>
      <w:r w:rsidR="00876C83">
        <w:t>spells</w:t>
      </w:r>
      <w:r w:rsidR="00B634E6" w:rsidRPr="00EA700F">
        <w:t xml:space="preserve">, which individually may not correspond to significant disturbance events, depending on the hydrological characteristics of the given river. Rather, it was the actual magnitude of flow during high flow periods that was important. The observation that variability but not average values of flood rise and fall rates </w:t>
      </w:r>
      <w:r w:rsidR="005D0A6C">
        <w:t>was associated with</w:t>
      </w:r>
      <w:r w:rsidR="005D0A6C" w:rsidRPr="00EA700F">
        <w:t xml:space="preserve"> </w:t>
      </w:r>
      <w:r w:rsidR="00B634E6" w:rsidRPr="00EA700F">
        <w:t>wood density, indicates the influence of low frequency, intensely flashy outlier flow events not captured by the mean</w:t>
      </w:r>
      <w:r w:rsidR="00B118A6">
        <w:t xml:space="preserve"> as </w:t>
      </w:r>
      <w:r w:rsidR="005D0A6C">
        <w:t>important hydrological drivers</w:t>
      </w:r>
      <w:commentRangeStart w:id="20"/>
      <w:commentRangeStart w:id="21"/>
      <w:r w:rsidR="00B634E6" w:rsidRPr="00EA700F">
        <w:t>. A pattern is apparent then, in which wood density in riparian communities is driven by powerful but relatively rare flow events</w:t>
      </w:r>
      <w:commentRangeEnd w:id="20"/>
      <w:r w:rsidR="008434DD">
        <w:rPr>
          <w:rStyle w:val="CommentReference"/>
        </w:rPr>
        <w:commentReference w:id="20"/>
      </w:r>
      <w:commentRangeEnd w:id="21"/>
      <w:r>
        <w:rPr>
          <w:rStyle w:val="CommentReference"/>
        </w:rPr>
        <w:commentReference w:id="21"/>
      </w:r>
      <w:r w:rsidR="00B634E6" w:rsidRPr="00EA700F">
        <w:t xml:space="preserve">. The abundance </w:t>
      </w:r>
      <w:r w:rsidR="00B634E6" w:rsidRPr="00EA700F">
        <w:lastRenderedPageBreak/>
        <w:t xml:space="preserve">of high wood density strategies in these environments indicates that infrequent but high-stakes events are a greater force of selection in riparian plant communities than average conditions. </w:t>
      </w:r>
      <w:r w:rsidR="00E2757B">
        <w:t>This observation</w:t>
      </w:r>
      <w:r w:rsidR="003C657A">
        <w:t xml:space="preserve"> also suggests that selection is taking place on</w:t>
      </w:r>
      <w:r w:rsidR="008E156A">
        <w:t xml:space="preserve"> traits of</w:t>
      </w:r>
      <w:r w:rsidR="003C657A">
        <w:t xml:space="preserve"> the adult stage rather than on seedlings</w:t>
      </w:r>
      <w:r w:rsidR="00E2757B">
        <w:t xml:space="preserve"> – indicating that </w:t>
      </w:r>
      <w:r w:rsidR="008434DD">
        <w:t xml:space="preserve">persistence </w:t>
      </w:r>
      <w:r w:rsidR="00E2757B">
        <w:t xml:space="preserve">is more influential on population </w:t>
      </w:r>
      <w:r w:rsidR="00BF3D08">
        <w:t>dynamics</w:t>
      </w:r>
      <w:r w:rsidR="00E2757B">
        <w:t xml:space="preserve"> in these environments than </w:t>
      </w:r>
      <w:r w:rsidR="008434DD">
        <w:t xml:space="preserve">seedling recruitment, </w:t>
      </w:r>
      <w:r w:rsidR="00E2757B">
        <w:t xml:space="preserve">individual growth or fecundity </w:t>
      </w:r>
      <w:r w:rsidR="0044507E">
        <w:fldChar w:fldCharType="begin" w:fldLock="1"/>
      </w:r>
      <w:r w:rsidR="00723D9C">
        <w:instrText>ADDIN CSL_CITATION { "citationItems" : [ { "id" : "ITEM-1", "itemData" : { "DOI" : "10.1073/pnas.1315179111", "ISSN" : "1091-6490", "PMID" : "24379395", "abstract" : "Ecologists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 "author" : [ { "dropping-particle" : "", "family" : "Adler", "given" : "Peter B", "non-dropping-particle" : "", "parse-names" : false, "suffix" : "" }, { "dropping-particle" : "", "family" : "Salguero-G\u00f3mez", "given" : "Roberto", "non-dropping-particle" : "", "parse-names" : false, "suffix" : "" }, { "dropping-particle" : "", "family" : "Compagnoni", "given" : "Aldo", "non-dropping-particle" : "", "parse-names" : false, "suffix" : "" }, { "dropping-particle" : "", "family" : "Hsu", "given" : "Joanna S", "non-dropping-particle" : "", "parse-names" : false, "suffix" : "" }, { "dropping-particle" : "", "family" : "Ray-Mukherjee", "given" : "Jayanti", "non-dropping-particle" : "", "parse-names" : false, "suffix" : "" }, { "dropping-particle" : "", "family" : "Mbeau-Ache", "given" : "Cyril", "non-dropping-particle" : "", "parse-names" : false, "suffix" : "" }, { "dropping-particle" : "", "family" : "Franco", "given" : "Miguel", "non-dropping-particle" : "", "parse-names" : false, "suffix" : "" } ], "container-title" : "Proceedings of the National Academy of Sciences of the United States of America", "id" : "ITEM-1", "issue" : "2", "issued" : { "date-parts" : [ [ "2014", "1", "14" ] ] }, "page" : "740-5", "title" : "Functional traits explain variation in plant life history strategies.", "type" : "article-journal", "volume" : "111" }, "uris" : [ "http://www.mendeley.com/documents/?uuid=9febb1fe-1037-4691-8d51-28587c038fc2" ] } ], "mendeley" : { "previouslyFormattedCitation" : "(Adler &lt;i&gt;et al.&lt;/i&gt; 2014)" }, "properties" : { "noteIndex" : 0 }, "schema" : "https://github.com/citation-style-language/schema/raw/master/csl-citation.json" }</w:instrText>
      </w:r>
      <w:r w:rsidR="0044507E">
        <w:fldChar w:fldCharType="separate"/>
      </w:r>
      <w:r w:rsidR="00723D9C" w:rsidRPr="00723D9C">
        <w:rPr>
          <w:noProof/>
        </w:rPr>
        <w:t xml:space="preserve">(Adler </w:t>
      </w:r>
      <w:r w:rsidR="00723D9C" w:rsidRPr="00723D9C">
        <w:rPr>
          <w:i/>
          <w:noProof/>
        </w:rPr>
        <w:t>et al.</w:t>
      </w:r>
      <w:r w:rsidR="00723D9C" w:rsidRPr="00723D9C">
        <w:rPr>
          <w:noProof/>
        </w:rPr>
        <w:t xml:space="preserve"> 2014)</w:t>
      </w:r>
      <w:r w:rsidR="0044507E">
        <w:fldChar w:fldCharType="end"/>
      </w:r>
      <w:r w:rsidR="008E156A">
        <w:t>, or alternatively that adult and seedling traits are strongly coupled</w:t>
      </w:r>
      <w:r w:rsidR="003C657A">
        <w:t xml:space="preserve">. </w:t>
      </w:r>
      <w:r w:rsidR="00B634E6" w:rsidRPr="00EA700F">
        <w:t xml:space="preserve">We therefore suggest that a ‘brick house’ ecological strategy is selected for in riparian environments that experience intense flooding. This suggestion concurs with findings that trees </w:t>
      </w:r>
      <w:r w:rsidR="003C657A">
        <w:t xml:space="preserve">on windy slopes </w:t>
      </w:r>
      <w:r w:rsidR="00B634E6" w:rsidRPr="00EA700F">
        <w:t xml:space="preserve">tend to overcompensate for mechanical stress, with investment in defences increasing cumulatively in response to rare, extreme events (Cohen &amp; </w:t>
      </w:r>
      <w:proofErr w:type="spellStart"/>
      <w:r w:rsidR="00B634E6" w:rsidRPr="00EA700F">
        <w:t>Mangel</w:t>
      </w:r>
      <w:proofErr w:type="spellEnd"/>
      <w:r w:rsidR="00B634E6" w:rsidRPr="00EA700F">
        <w:t xml:space="preserve"> 1999, </w:t>
      </w:r>
      <w:proofErr w:type="spellStart"/>
      <w:r w:rsidR="00B634E6" w:rsidRPr="00EA700F">
        <w:t>Telewski</w:t>
      </w:r>
      <w:proofErr w:type="spellEnd"/>
      <w:r w:rsidR="00B634E6" w:rsidRPr="00EA700F">
        <w:t xml:space="preserve"> 1995). </w:t>
      </w:r>
    </w:p>
    <w:p w14:paraId="7A5CD9DB" w14:textId="147C3024" w:rsidR="008E156A" w:rsidRDefault="00B634E6" w:rsidP="007E254E">
      <w:pPr>
        <w:spacing w:line="360" w:lineRule="auto"/>
      </w:pPr>
      <w:r w:rsidRPr="00EA700F">
        <w:t xml:space="preserve">We can extend the observation about the influence of intense ‘pulse’ flow events on wood density: plants living in environments where flow occurs unpredictably and largely within specific events, rather than being evenly distributed throughout time, </w:t>
      </w:r>
      <w:r w:rsidR="005D0A6C">
        <w:t>are likely to</w:t>
      </w:r>
      <w:r w:rsidR="005D0A6C" w:rsidRPr="00EA700F">
        <w:t xml:space="preserve"> </w:t>
      </w:r>
      <w:r w:rsidRPr="00EA700F">
        <w:t>experience more intense pulses of water stress. High wood density may be symptomatic of wood anatomy strategies that allow plants to tolerate water stress</w:t>
      </w:r>
      <w:r w:rsidR="009D2CA8">
        <w:t xml:space="preserve"> </w:t>
      </w:r>
      <w:r w:rsidR="0044507E">
        <w:fldChar w:fldCharType="begin" w:fldLock="1"/>
      </w:r>
      <w:r w:rsidR="00723D9C">
        <w:instrText>ADDIN CSL_CITATION { "citationItems" : [ { "id" : "ITEM-1", "itemData" : { "DOI" : "10.1007/s004420100628", "ISSN" : "0029-8549", "author" : [ { "dropping-particle" : "", "family" : "Hacke", "given" : "Uwe G.", "non-dropping-particle" : "", "parse-names" : false, "suffix" : "" }, { "dropping-particle" : "", "family" : "Sperry", "given" : "John S.", "non-dropping-particle" : "", "parse-names" : false, "suffix" : "" }, { "dropping-particle" : "", "family" : "Pockman", "given" : "William T.", "non-dropping-particle" : "", "parse-names" : false, "suffix" : "" }, { "dropping-particle" : "", "family" : "Davis", "given" : "Stephen D.", "non-dropping-particle" : "", "parse-names" : false, "suffix" : "" }, { "dropping-particle" : "", "family" : "McCulloh", "given" : "Katherine a.", "non-dropping-particle" : "", "parse-names" : false, "suffix" : "" } ], "container-title" : "Oecologia", "id" : "ITEM-1", "issue" : "4", "issued" : { "date-parts" : [ [ "2001", "2", "22" ] ] }, "page" : "457-461", "title" : "Trends in wood density and structure are linked to prevention of xylem implosion by negative pressure", "type" : "article-journal", "volume" : "126" }, "uris" : [ "http://www.mendeley.com/documents/?uuid=2674f986-348b-4f1f-b4ff-ca9c380a5006" ] }, { "id" : "ITEM-2", "itemData" : { "DOI" : "10.1111/j.1365-2745.2006.01186.x", "ISSN" : "0022-0477", "author" : [ { "dropping-particle" : "", "family" : "Jacobsen", "given" : "Anna L.", "non-dropping-particle" : "", "parse-names" : false, "suffix" : "" }, { "dropping-particle" : "", "family" : "Agenbag", "given" : "Lize", "non-dropping-particle" : "", "parse-names" : false, "suffix" : "" }, { "dropping-particle" : "", "family" : "Esler", "given" : "Karen J.", "non-dropping-particle" : "", "parse-names" : false, "suffix" : "" }, { "dropping-particle" : "", "family" : "Pratt", "given" : "R. Brandon", "non-dropping-particle" : "", "parse-names" : false, "suffix" : "" }, { "dropping-particle" : "", "family" : "Ewers", "given" : "Frank W.", "non-dropping-particle" : "", "parse-names" : false, "suffix" : "" }, { "dropping-particle" : "", "family" : "Davis", "given" : "Stephen D.", "non-dropping-particle" : "", "parse-names" : false, "suffix" : "" } ], "container-title" : "Journal of Ecology", "id" : "ITEM-2", "issue" : "1", "issued" : { "date-parts" : [ [ "2007", "1" ] ] }, "page" : "171-183", "title" : "Xylem density, biomechanics and anatomical traits correlate with water stress in 17 evergreen shrub species of the Mediterranean-type climate region of South Africa", "type" : "article-journal", "volume" : "95" }, "uris" : [ "http://www.mendeley.com/documents/?uuid=be932372-a5f5-41ef-9d83-8a18f9b847c9" ] }, { "id" : "ITEM-3", "itemData" : { "DOI" : "10.1104/pp.104.058404.result", "author" : [ { "dropping-particle" : "", "family" : "Jacobsen", "given" : "AL", "non-dropping-particle" : "", "parse-names" : false, "suffix" : "" }, { "dropping-particle" : "", "family" : "Ewers", "given" : "FW", "non-dropping-particle" : "", "parse-names" : false, "suffix" : "" } ], "container-title" : "Plant Physiology", "id" : "ITEM-3", "issue" : "September", "issued" : { "date-parts" : [ [ "2005" ] ] }, "page" : "546-556", "title" : "Do xylem fibers affect vessel cavitation resistance?", "type" : "article-journal", "volume" : "139" }, "uris" : [ "http://www.mendeley.com/documents/?uuid=dc941ffa-b7f1-484f-9c3a-d981eee0f00d" ] } ], "mendeley" : { "previouslyFormattedCitation" : "(Hacke &lt;i&gt;et al.&lt;/i&gt; 2001; Jacobsen &amp; Ewers 2005; Jacobsen &lt;i&gt;et al.&lt;/i&gt; 2007)" }, "properties" : { "noteIndex" : 0 }, "schema" : "https://github.com/citation-style-language/schema/raw/master/csl-citation.json" }</w:instrText>
      </w:r>
      <w:r w:rsidR="0044507E">
        <w:fldChar w:fldCharType="separate"/>
      </w:r>
      <w:r w:rsidR="00723D9C" w:rsidRPr="00723D9C">
        <w:rPr>
          <w:noProof/>
        </w:rPr>
        <w:t xml:space="preserve">(Hacke </w:t>
      </w:r>
      <w:r w:rsidR="00723D9C" w:rsidRPr="00723D9C">
        <w:rPr>
          <w:i/>
          <w:noProof/>
        </w:rPr>
        <w:t>et al.</w:t>
      </w:r>
      <w:r w:rsidR="00723D9C" w:rsidRPr="00723D9C">
        <w:rPr>
          <w:noProof/>
        </w:rPr>
        <w:t xml:space="preserve"> 2001; Jacobsen &amp; Ewers 2005; Jacobsen </w:t>
      </w:r>
      <w:r w:rsidR="00723D9C" w:rsidRPr="00723D9C">
        <w:rPr>
          <w:i/>
          <w:noProof/>
        </w:rPr>
        <w:t>et al.</w:t>
      </w:r>
      <w:r w:rsidR="00723D9C" w:rsidRPr="00723D9C">
        <w:rPr>
          <w:noProof/>
        </w:rPr>
        <w:t xml:space="preserve"> 2007)</w:t>
      </w:r>
      <w:r w:rsidR="0044507E">
        <w:fldChar w:fldCharType="end"/>
      </w:r>
      <w:r w:rsidRPr="009D2CA8">
        <w:t>.</w:t>
      </w:r>
      <w:r w:rsidRPr="00EA700F">
        <w:rPr>
          <w:color w:val="FF0000"/>
        </w:rPr>
        <w:t xml:space="preserve"> </w:t>
      </w:r>
      <w:r w:rsidRPr="00EA700F">
        <w:t>Numerous studies have discussed the role of various anatomical components of woody tissue in stabilising xylem against cavitation when plants are under severe water stress, but the exact role that woody fibres play in stabilising xylem vessels appears to be inconsistent</w:t>
      </w:r>
      <w:r w:rsidR="006E5D88">
        <w:t xml:space="preserve"> </w:t>
      </w:r>
      <w:r w:rsidR="0044507E">
        <w:fldChar w:fldCharType="begin" w:fldLock="1"/>
      </w:r>
      <w:r w:rsidR="00723D9C">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"mendeley" : { "previouslyFormattedCitation" : "(Mart\u00ednez-Cabrera &lt;i&gt;et al.&lt;/i&gt; 2009)" }, "properties" : { "noteIndex" : 0 }, "schema" : "https://github.com/citation-style-language/schema/raw/master/csl-citation.json" }</w:instrText>
      </w:r>
      <w:r w:rsidR="0044507E">
        <w:fldChar w:fldCharType="separate"/>
      </w:r>
      <w:r w:rsidR="00723D9C" w:rsidRPr="00723D9C">
        <w:rPr>
          <w:noProof/>
        </w:rPr>
        <w:t xml:space="preserve">(Martínez-Cabrera </w:t>
      </w:r>
      <w:r w:rsidR="00723D9C" w:rsidRPr="00723D9C">
        <w:rPr>
          <w:i/>
          <w:noProof/>
        </w:rPr>
        <w:t>et al.</w:t>
      </w:r>
      <w:r w:rsidR="00723D9C" w:rsidRPr="00723D9C">
        <w:rPr>
          <w:noProof/>
        </w:rPr>
        <w:t xml:space="preserve"> 2009)</w:t>
      </w:r>
      <w:r w:rsidR="0044507E">
        <w:fldChar w:fldCharType="end"/>
      </w:r>
      <w:r w:rsidRPr="00EA700F">
        <w:t xml:space="preserve">. Overall, resistance against cavitation appears to result from complex interactions between wood anatomical traits </w:t>
      </w:r>
      <w:r w:rsidR="0044507E">
        <w:fldChar w:fldCharType="begin" w:fldLock="1"/>
      </w:r>
      <w:r w:rsidR="00723D9C">
        <w:instrText>ADDIN CSL_CITATION { "citationItems" : [ { "id" : "ITEM-1", "itemData" : { "DOI" : "10.1111/j.1469-8137.2010.03518.x", "ISSN" : "1469-8137", "PMID" : "21054413", "abstract" : "\u2022 Vulnerability to cavitation and conductive efficiency depend on xylem anatomy. We tested a large range of structure-function hypotheses, some for the first time, within a single genus to minimize phylogenetic 'noise' and maximize detection of functionally relevant variation. \u2022 This integrative study combined in-depth anatomical observations using light, scanning and transmission electron microscopy of seven Acer taxa, and compared these observations with empirical measures of xylem hydraulics. \u2022 Our results reveal a 2 MPa range in species' mean cavitation pressure (MCP). MCP was strongly correlated with intervessel pit structure (membrane thickness and porosity, chamber depth), weakly correlated with pit number per vessel, and not related to pit area per vessel. At the tissue level, there was a strong correlation between MCP and mechanical strength parameters, and some of the first evidence is provided for the functional significance of vessel grouping and thickenings on inner vessel walls. In addition, a strong trade-off was observed between xylem-specific conductivity and MCP. Vessel length and intervessel wall characteristics were implicated in this safety-efficiency trade-off. \u2022 Cavitation resistance and hydraulic conductivity in Acer appear to be controlled by a very complex interaction between tissue, vessel network and pit characteristics.", "author" : [ { "dropping-particle" : "", "family" : "Lens", "given" : "Frederic", "non-dropping-particle" : "", "parse-names" : false, "suffix" : "" }, { "dropping-particle" : "", "family" : "Sperry", "given" : "John S", "non-dropping-particle" : "", "parse-names" : false, "suffix" : "" }, { "dropping-particle" : "", "family" : "Christman", "given" : "Mairgareth A", "non-dropping-particle" : "", "parse-names" : false, "suffix" : "" }, { "dropping-particle" : "", "family" : "Choat", "given" : "Brendan", "non-dropping-particle" : "", "parse-names" : false, "suffix" : "" }, { "dropping-particle" : "", "family" : "Rabaey", "given" : "David", "non-dropping-particle" : "", "parse-names" : false, "suffix" : "" }, { "dropping-particle" : "", "family" : "Jansen", "given" : "Steven", "non-dropping-particle" : "", "parse-names" : false, "suffix" : "" } ], "container-title" : "The New Phytologist", "id" : "ITEM-1", "issue" : "3", "issued" : { "date-parts" : [ [ "2011", "5" ] ] }, "page" : "709-23", "title" : "Testing hypotheses that link wood anatomy to cavitation resistance and hydraulic conductivity in the genus Acer.", "type" : "article-journal", "volume" : "190" }, "uris" : [ "http://www.mendeley.com/documents/?uuid=62a09ac1-93d7-42d0-b860-ca25bbaeafd2" ] }, { "id" : "ITEM-2", "itemData" : { "DOI" : "10.1093/aobpla/plt046", "ISSN" : "2041-2851", "author" : [ { "dropping-particle" : "", "family" : "Zieminska", "given" : "K.", "non-dropping-particle" : "", "parse-names" : false, "suffix" : "" }, { "dropping-particle" : "", "family" : "Butler", "given" : "D. W.", "non-dropping-particle" : "", "parse-names" : false, "suffix" : "" }, { "dropping-particle" : "", "family" : "Gleason", "given" : "S. M.", "non-dropping-particle" : "", "parse-names" : false, "suffix" : "" }, { "dropping-particle" : "", "family" : "Wright", "given" : "I. J.", "non-dropping-particle" : "", "parse-names" : false, "suffix" : "" }, { "dropping-particle" : "", "family" : "Westoby", "given" : "M.", "non-dropping-particle" : "", "parse-names" : false, "suffix" : "" } ], "container-title" : "AoB PLANTS", "id" : "ITEM-2", "issued" : { "date-parts" : [ [ "2013", "10", "10" ] ] }, "page" : "plt046", "title" : "Fibre wall and lumen fractions drive wood density variation across 24 Australian angiosperms", "type" : "article-journal", "volume" : "5" }, "uris" : [ "http://www.mendeley.com/documents/?uuid=0812d6a9-5781-4e1a-829c-9bb7472beae1" ] } ], "mendeley" : { "previouslyFormattedCitation" : "(Lens &lt;i&gt;et al.&lt;/i&gt; 2011; Zieminska &lt;i&gt;et al.&lt;/i&gt; 2013)" }, "properties" : { "noteIndex" : 0 }, "schema" : "https://github.com/citation-style-language/schema/raw/master/csl-citation.json" }</w:instrText>
      </w:r>
      <w:r w:rsidR="0044507E">
        <w:fldChar w:fldCharType="separate"/>
      </w:r>
      <w:r w:rsidR="00723D9C" w:rsidRPr="00723D9C">
        <w:rPr>
          <w:noProof/>
        </w:rPr>
        <w:t xml:space="preserve">(Lens </w:t>
      </w:r>
      <w:r w:rsidR="00723D9C" w:rsidRPr="00723D9C">
        <w:rPr>
          <w:i/>
          <w:noProof/>
        </w:rPr>
        <w:t>et al.</w:t>
      </w:r>
      <w:r w:rsidR="00723D9C" w:rsidRPr="00723D9C">
        <w:rPr>
          <w:noProof/>
        </w:rPr>
        <w:t xml:space="preserve"> 2011; Zieminska </w:t>
      </w:r>
      <w:r w:rsidR="00723D9C" w:rsidRPr="00723D9C">
        <w:rPr>
          <w:i/>
          <w:noProof/>
        </w:rPr>
        <w:t>et al.</w:t>
      </w:r>
      <w:r w:rsidR="00723D9C" w:rsidRPr="00723D9C">
        <w:rPr>
          <w:noProof/>
        </w:rPr>
        <w:t xml:space="preserve"> 2013)</w:t>
      </w:r>
      <w:r w:rsidR="0044507E">
        <w:fldChar w:fldCharType="end"/>
      </w:r>
      <w:r w:rsidR="009D2CA8">
        <w:t xml:space="preserve"> </w:t>
      </w:r>
      <w:r w:rsidRPr="00EA700F">
        <w:t>and/or aboveground biomass production traits, both of which are tangentially related to wood density.</w:t>
      </w:r>
      <w:r w:rsidR="005D0A6C">
        <w:t xml:space="preserve"> </w:t>
      </w:r>
      <w:r w:rsidR="00A369A1">
        <w:t xml:space="preserve">With the exception of </w:t>
      </w:r>
      <w:r w:rsidR="00E773FF">
        <w:t xml:space="preserve">ephemeral </w:t>
      </w:r>
      <w:proofErr w:type="spellStart"/>
      <w:r w:rsidR="00E773FF">
        <w:t>dryland</w:t>
      </w:r>
      <w:proofErr w:type="spellEnd"/>
      <w:r w:rsidR="00E773FF">
        <w:t xml:space="preserve"> rivers, riparian environments </w:t>
      </w:r>
      <w:r w:rsidR="008216A2">
        <w:t>tend not to be</w:t>
      </w:r>
      <w:r w:rsidR="00E773FF">
        <w:t xml:space="preserve"> highly water </w:t>
      </w:r>
      <w:r w:rsidR="008216A2">
        <w:t>limited</w:t>
      </w:r>
      <w:r w:rsidR="00E773FF">
        <w:t xml:space="preserve">, </w:t>
      </w:r>
      <w:r w:rsidR="003C657A">
        <w:t>so specifically constructing woody tissue to deal with constant water stress may not be advantageous.</w:t>
      </w:r>
      <w:r w:rsidR="00E773FF">
        <w:t xml:space="preserve"> </w:t>
      </w:r>
      <w:r w:rsidR="003C657A">
        <w:t>F</w:t>
      </w:r>
      <w:r w:rsidR="00E773FF">
        <w:t xml:space="preserve">or plants that are habituated to plentiful soil moisture, </w:t>
      </w:r>
      <w:r w:rsidR="003C657A">
        <w:t xml:space="preserve">however, </w:t>
      </w:r>
      <w:r w:rsidR="00E773FF">
        <w:t>having no backup strategy for</w:t>
      </w:r>
      <w:r w:rsidR="003C657A">
        <w:t xml:space="preserve"> surviving</w:t>
      </w:r>
      <w:r w:rsidR="00E773FF">
        <w:t xml:space="preserve"> drought conditions </w:t>
      </w:r>
      <w:r w:rsidR="003C657A">
        <w:t>may</w:t>
      </w:r>
      <w:r w:rsidR="00E773FF">
        <w:t xml:space="preserve"> be risky.</w:t>
      </w:r>
    </w:p>
    <w:p w14:paraId="571E9BF8" w14:textId="7715B1F6" w:rsidR="008E156A" w:rsidRDefault="00B634E6" w:rsidP="007E254E">
      <w:pPr>
        <w:spacing w:line="360" w:lineRule="auto"/>
      </w:pPr>
      <w:r w:rsidRPr="00EA700F">
        <w:t>A more compelling rationale for our findings is that riparian woody plants are again overcompensating for the possibility of rare</w:t>
      </w:r>
      <w:r w:rsidR="006E5D88">
        <w:t>,</w:t>
      </w:r>
      <w:r w:rsidRPr="00EA700F">
        <w:t xml:space="preserve"> life-or-death stress events. In the absence of predictable cues about timing of watering flows, broad phenotypic plasticity in resource use traits may in fact be maladaptive in highly unpredictable environments</w:t>
      </w:r>
      <w:r w:rsidR="00B064E3">
        <w:t xml:space="preserve"> </w:t>
      </w:r>
      <w:r w:rsidR="0044507E">
        <w:fldChar w:fldCharType="begin" w:fldLock="1"/>
      </w:r>
      <w:r w:rsidR="00723D9C">
        <w:instrText>ADDIN CSL_CITATION { "citationItems" : [ { "id" : "ITEM-1", "itemData" : { "DOI" : "10.1007/s00468-002-0184-4", "author" : [ { "dropping-particle" : "", "family" : "Valladares", "given" : "Fernando", "non-dropping-particle" : "", "parse-names" : false, "suffix" : "" }, { "dropping-particle" : "", "family" : "Chico", "given" : "J", "non-dropping-particle" : "", "parse-names" : false, "suffix" : "" }, { "dropping-particle" : "", "family" : "Aranda", "given" : "Ismael", "non-dropping-particle" : "", "parse-names" : false, "suffix" : "" } ], "container-title" : "Trees", "id" : "ITEM-1", "issue" : "6", "issued" : { "date-parts" : [ [ "2002" ] ] }, "page" : "395-403", "title" : "The greater seedling high-light tolerance of Quercus robur over Fagus sylvatica is linked to a greater physiological plasticity", "type" : "article-journal", "volume" : "16" }, "uris" : [ "http://www.mendeley.com/documents/?uuid=14c36e70-3f88-4c45-a370-8fe003833ba4" ] }, { "id" : "ITEM-2", "itemData" : { "DOI" : "10.1046/j.1469-8137.2002.00525.x", "ISSN" : "0028-646X", "author" : [ { "dropping-particle" : "", "family" : "Valladares", "given" : "Fernando", "non-dropping-particle" : "", "parse-names" : false, "suffix" : "" }, { "dropping-particle" : "", "family" : "Balaguer", "given" : "Luis", "non-dropping-particle" : "", "parse-names" : false, "suffix" : "" }, { "dropping-particle" : "", "family" : "Martinez-Ferri", "given" : "Elsa", "non-dropping-particle" : "", "parse-names" : false, "suffix" : "" }, { "dropping-particle" : "", "family" : "Perez-Corona", "given" : "Esther", "non-dropping-particle" : "", "parse-names" : false, "suffix" : "" }, { "dropping-particle" : "", "family" : "Manrique", "given" : "Esteban", "non-dropping-particle" : "", "parse-names" : false, "suffix" : "" } ], "container-title" : "New Phytologist", "id" : "ITEM-2", "issue" : "3", "issued" : { "date-parts" : [ [ "2002", "12" ] ] }, "page" : "457-467", "title" : "Plasticity, instability and canalization: is the phenotypic variation in seedlings of sclerophyll oaks consistent with the environmental unpredictability of Mediterranean ecosystems?", "type" : "article-journal", "volume" : "156" }, "uris" : [ "http://www.mendeley.com/documents/?uuid=c3ddb502-b6b9-443a-8ca9-c1700b92eb5f" ] } ], "mendeley" : { "previouslyFormattedCitation" : "(Valladares, Chico &amp; Aranda 2002b; Valladares &lt;i&gt;et al.&lt;/i&gt; 2002a)" }, "properties" : { "noteIndex" : 0 }, "schema" : "https://github.com/citation-style-language/schema/raw/master/csl-citation.json" }</w:instrText>
      </w:r>
      <w:r w:rsidR="0044507E">
        <w:fldChar w:fldCharType="separate"/>
      </w:r>
      <w:r w:rsidR="00723D9C" w:rsidRPr="00723D9C">
        <w:rPr>
          <w:noProof/>
        </w:rPr>
        <w:t xml:space="preserve">(Valladares, Chico &amp; Aranda 2002b; Valladares </w:t>
      </w:r>
      <w:r w:rsidR="00723D9C" w:rsidRPr="00723D9C">
        <w:rPr>
          <w:i/>
          <w:noProof/>
        </w:rPr>
        <w:t>et al.</w:t>
      </w:r>
      <w:r w:rsidR="00723D9C" w:rsidRPr="00723D9C">
        <w:rPr>
          <w:noProof/>
        </w:rPr>
        <w:t xml:space="preserve"> 2002a)</w:t>
      </w:r>
      <w:r w:rsidR="0044507E">
        <w:fldChar w:fldCharType="end"/>
      </w:r>
      <w:r w:rsidR="00FC0DFA">
        <w:t xml:space="preserve"> </w:t>
      </w:r>
      <w:r w:rsidRPr="00EA700F">
        <w:t>and conservative resource-use phenotypes such as high</w:t>
      </w:r>
      <w:r w:rsidR="003C657A">
        <w:t>er</w:t>
      </w:r>
      <w:r w:rsidRPr="00EA700F">
        <w:t xml:space="preserve"> wood density would be favoured </w:t>
      </w:r>
      <w:r w:rsidR="0044507E">
        <w:fldChar w:fldCharType="begin" w:fldLock="1"/>
      </w:r>
      <w:r w:rsidR="00723D9C">
        <w:instrText>ADDIN CSL_CITATION { "citationItems" : [ { "id" : "ITEM-1", "itemData" : { "DOI" : "10.1111/j.1469-8137.2007.02275.x", "ISSN" : "0028-646X", "PMID" : "17997761", "abstract" : "Phenotypic plasticity is considered the major means by which plants cope with environmental heterogeneity. Although ubiquitous in nature, actual phenotypic plasticity is far from being maximal. This has been explained by the existence of internal limits to its expression. However, phenotypic plasticity takes place within an ecological context and plants are generally exposed to multifactor environments and to simultaneous interactions with many species. These external, ecological factors may limit phenotypic plasticity or curtail its adaptive value, but seldom have they been considered because limits to plasticity have typically addressed factors internal to the plant. We show that plastic responses to abiotic factors are reduced under situations of conservative resource use in stressful and unpredictable habitats, and that extreme levels in a given abiotic factor can negatively influence plastic responses to another factor. We illustrate how herbivory may limit plant phenotypic plasticity because damaged plants can only rarely attain the optimal phenotype in the challenging environment. Finally, it is examined how phenotypic changes involved in trait-mediated interactions can entail costs for the plant in further interactions with other species in the community. Ecological limits to plasticity must be included in any realistic approach to understand the evolution of plasticity in complex environments and to predict plant responses to global change.", "author" : [ { "dropping-particle" : "", "family" : "Valladares", "given" : "Fernando", "non-dropping-particle" : "", "parse-names" : false, "suffix" : "" }, { "dropping-particle" : "", "family" : "Gianoli", "given" : "Ernesto", "non-dropping-particle" : "", "parse-names" : false, "suffix" : "" }, { "dropping-particle" : "", "family" : "G\u00f3mez", "given" : "JM", "non-dropping-particle" : "", "parse-names" : false, "suffix" : "" } ], "container-title" : "New Phytologist", "id" : "ITEM-1", "issue" : "4", "issued" : { "date-parts" : [ [ "2007", "1" ] ] }, "page" : "749-63", "title" : "Ecological limits to plant phenotypic plasticity", "type" : "article-journal", "volume" : "176" }, "uris" : [ "http://www.mendeley.com/documents/?uuid=24f36577-bf42-4505-9a39-e239f277d488" ] } ], "mendeley" : { "previouslyFormattedCitation" : "(Valladares, Gianoli &amp; G\u00f3mez 2007)" }, "properties" : { "noteIndex" : 0 }, "schema" : "https://github.com/citation-style-language/schema/raw/master/csl-citation.json" }</w:instrText>
      </w:r>
      <w:r w:rsidR="0044507E">
        <w:fldChar w:fldCharType="separate"/>
      </w:r>
      <w:r w:rsidR="00636F75" w:rsidRPr="00636F75">
        <w:rPr>
          <w:noProof/>
        </w:rPr>
        <w:t>(Valladares, Gianoli &amp; Gómez 2007)</w:t>
      </w:r>
      <w:r w:rsidR="0044507E">
        <w:fldChar w:fldCharType="end"/>
      </w:r>
      <w:r w:rsidR="00F40ED3">
        <w:t>.</w:t>
      </w:r>
      <w:r w:rsidR="00876C83">
        <w:t xml:space="preserve"> </w:t>
      </w:r>
      <w:r w:rsidRPr="00EA700F">
        <w:t xml:space="preserve">Traits associated with conservative resource use and better recovery following periods of extreme stress </w:t>
      </w:r>
      <w:r w:rsidR="00876C83">
        <w:t xml:space="preserve">may </w:t>
      </w:r>
      <w:r w:rsidRPr="00EA700F">
        <w:t>actually confer as much or greater fitness than traits associated with tolerating the event itself</w:t>
      </w:r>
      <w:r w:rsidR="00B064E3">
        <w:t xml:space="preserve"> </w:t>
      </w:r>
      <w:r w:rsidR="0044507E">
        <w:fldChar w:fldCharType="begin" w:fldLock="1"/>
      </w:r>
      <w:r w:rsidR="00723D9C">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"previouslyFormattedCitation" : "(Gutschick &amp; BassiriRad 2003)" }, "properties" : { "noteIndex" : 0 }, "schema" : "https://github.com/citation-style-language/schema/raw/master/csl-citation.json" }</w:instrText>
      </w:r>
      <w:r w:rsidR="0044507E">
        <w:fldChar w:fldCharType="separate"/>
      </w:r>
      <w:r w:rsidR="00636F75" w:rsidRPr="00636F75">
        <w:rPr>
          <w:noProof/>
        </w:rPr>
        <w:t>(Gutschick &amp; BassiriRad 2003)</w:t>
      </w:r>
      <w:r w:rsidR="0044507E">
        <w:fldChar w:fldCharType="end"/>
      </w:r>
      <w:r w:rsidRPr="00EA700F">
        <w:t xml:space="preserve">. </w:t>
      </w:r>
    </w:p>
    <w:p w14:paraId="4C526B36" w14:textId="07263B66" w:rsidR="008E156A" w:rsidRDefault="00E773FF" w:rsidP="007E254E">
      <w:pPr>
        <w:spacing w:line="360" w:lineRule="auto"/>
      </w:pPr>
      <w:r>
        <w:lastRenderedPageBreak/>
        <w:t xml:space="preserve">Conservative resource use and heavy investment in structural strength fit within the ‘resister’ category of riparian plant strategies described by </w:t>
      </w:r>
      <w:r w:rsidR="0044507E">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"manualFormatting" : "Naiman &amp; Decamps' (1997)", "previouslyFormattedCitation" : "(Naiman &amp; Decamps 1997)" }, "properties" : { "noteIndex" : 0 }, "schema" : "https://github.com/citation-style-language/schema/raw/master/csl-citation.json" }</w:instrText>
      </w:r>
      <w:r w:rsidR="0044507E">
        <w:fldChar w:fldCharType="separate"/>
      </w:r>
      <w:r>
        <w:rPr>
          <w:noProof/>
        </w:rPr>
        <w:t>Naiman &amp; Decamps'</w:t>
      </w:r>
      <w:r w:rsidRPr="00E773FF">
        <w:rPr>
          <w:noProof/>
        </w:rPr>
        <w:t xml:space="preserve"> </w:t>
      </w:r>
      <w:r>
        <w:rPr>
          <w:noProof/>
        </w:rPr>
        <w:t>(</w:t>
      </w:r>
      <w:r w:rsidRPr="00E773FF">
        <w:rPr>
          <w:noProof/>
        </w:rPr>
        <w:t>1997)</w:t>
      </w:r>
      <w:r w:rsidR="0044507E">
        <w:fldChar w:fldCharType="end"/>
      </w:r>
      <w:r>
        <w:t xml:space="preserve"> classification of riparian plant life history strategies. ‘Invader’ s</w:t>
      </w:r>
      <w:r w:rsidRPr="00EA700F">
        <w:t xml:space="preserve">trategies </w:t>
      </w:r>
      <w:r w:rsidR="00876C83">
        <w:t>with</w:t>
      </w:r>
      <w:r w:rsidR="00B634E6" w:rsidRPr="00EA700F">
        <w:t xml:space="preserve"> which species avoid harsh hydrological conditions by </w:t>
      </w:r>
      <w:r>
        <w:t>achieving sexual maturity as fast as possible</w:t>
      </w:r>
      <w:r w:rsidR="00876C83">
        <w:t xml:space="preserve"> </w:t>
      </w:r>
      <w:r>
        <w:t xml:space="preserve">are also common to the riparian environment </w:t>
      </w:r>
      <w:r w:rsidR="0044507E">
        <w:fldChar w:fldCharType="begin" w:fldLock="1"/>
      </w:r>
      <w:r w:rsidR="00723D9C">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"author" : [ { "dropping-particle" : "", "family" : "Woolfrey", "given" : "A. R.", "non-dropping-particle" : "", "parse-names" : false, "suffix" : "" }, { "dropping-particle" : "", "family" : "Ladd", "given" : "P.G", "non-dropping-particle" : "", "parse-names" : false, "suffix" : "" } ], "container-title" : "Australian Journal of Botany", "id" : "ITEM-2",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"(Naiman &amp; Decamps 1997; Woolfrey &amp; Ladd 2001)" }, "properties" : { "noteIndex" : 0 }, "schema" : "https://github.com/citation-style-language/schema/raw/master/csl-citation.json" }</w:instrText>
      </w:r>
      <w:r w:rsidR="0044507E">
        <w:fldChar w:fldCharType="separate"/>
      </w:r>
      <w:r w:rsidR="00636F75" w:rsidRPr="00636F75">
        <w:rPr>
          <w:noProof/>
        </w:rPr>
        <w:t>(Naiman &amp; Decamps 1997; Woolfrey &amp; Ladd 2001)</w:t>
      </w:r>
      <w:r w:rsidR="0044507E">
        <w:fldChar w:fldCharType="end"/>
      </w:r>
      <w:r w:rsidR="00B634E6" w:rsidRPr="00EA700F">
        <w:t xml:space="preserve">. Pioneer species employing a fast relative growth rate, low wood density ecological strategy </w:t>
      </w:r>
      <w:r>
        <w:t>would be</w:t>
      </w:r>
      <w:r w:rsidRPr="00EA700F">
        <w:t xml:space="preserve"> </w:t>
      </w:r>
      <w:r w:rsidR="00B634E6" w:rsidRPr="00EA700F">
        <w:t>benefitted by repeated setbacks to early successional conditions</w:t>
      </w:r>
      <w:r>
        <w:t xml:space="preserve"> </w:t>
      </w:r>
      <w:r w:rsidR="0044507E">
        <w:fldChar w:fldCharType="begin" w:fldLock="1"/>
      </w:r>
      <w:r w:rsidR="00723D9C">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"previouslyFormattedCitation" : "(Westoby 1998)" }, "properties" : { "noteIndex" : 0 }, "schema" : "https://github.com/citation-style-language/schema/raw/master/csl-citation.json" }</w:instrText>
      </w:r>
      <w:r w:rsidR="0044507E">
        <w:fldChar w:fldCharType="separate"/>
      </w:r>
      <w:r w:rsidR="00636F75" w:rsidRPr="00636F75">
        <w:rPr>
          <w:noProof/>
        </w:rPr>
        <w:t>(Westoby 1998)</w:t>
      </w:r>
      <w:r w:rsidR="0044507E">
        <w:fldChar w:fldCharType="end"/>
      </w:r>
      <w:r w:rsidR="00B634E6" w:rsidRPr="00EA700F">
        <w:t xml:space="preserve">. Abundance weighted means may </w:t>
      </w:r>
      <w:r w:rsidR="00A369A1">
        <w:t>obscure</w:t>
      </w:r>
      <w:r w:rsidR="00A369A1" w:rsidRPr="00EA700F">
        <w:t xml:space="preserve"> </w:t>
      </w:r>
      <w:r w:rsidR="00B634E6" w:rsidRPr="00EA700F">
        <w:t xml:space="preserve">the true pattern where differentiation in ecological strategy is strong, due to their inability to capture multimodality in trait distributions. In this case, </w:t>
      </w:r>
      <w:r w:rsidR="00483144">
        <w:t>great</w:t>
      </w:r>
      <w:r w:rsidR="00B634E6" w:rsidRPr="00EA700F">
        <w:t>er abundance of these species would drive down mean wood density values through the upper ranges of disturbance intensity. This observation offers a potential explanation for the goodness of fit of quadratic models which begin to dip after reaching an apex at three quarters of their maximum value, rather than simply app</w:t>
      </w:r>
      <w:r w:rsidR="00FC0DFA">
        <w:t>roaching an asymptote (e.g. Fig 3a</w:t>
      </w:r>
      <w:proofErr w:type="gramStart"/>
      <w:r w:rsidR="00FC0DFA">
        <w:t>,d</w:t>
      </w:r>
      <w:proofErr w:type="gramEnd"/>
      <w:r w:rsidR="00FC0DFA">
        <w:t>, Fig 4a,b,d</w:t>
      </w:r>
      <w:r w:rsidR="00B634E6" w:rsidRPr="00EA700F">
        <w:t xml:space="preserve">). </w:t>
      </w:r>
      <w:r>
        <w:t>It is difficult to substantiate this suggestion using our dataset, however, as only a few data</w:t>
      </w:r>
      <w:r w:rsidR="00876C83">
        <w:t xml:space="preserve"> </w:t>
      </w:r>
      <w:r>
        <w:t>points are present in the upper ranges of disturbance intensity.</w:t>
      </w:r>
    </w:p>
    <w:p w14:paraId="10E7C299" w14:textId="5BD6B0F7" w:rsidR="008E156A" w:rsidRDefault="00A369A1" w:rsidP="007E254E">
      <w:pPr>
        <w:spacing w:line="360" w:lineRule="auto"/>
      </w:pPr>
      <w:r>
        <w:t>There is a</w:t>
      </w:r>
      <w:r w:rsidR="00B634E6" w:rsidRPr="00EA700F">
        <w:t xml:space="preserve">nother </w:t>
      </w:r>
      <w:r>
        <w:t xml:space="preserve">potential </w:t>
      </w:r>
      <w:r w:rsidR="00B118A6">
        <w:t xml:space="preserve">mechanism </w:t>
      </w:r>
      <w:r w:rsidR="00B634E6" w:rsidRPr="00EA700F">
        <w:t>for coping with harsh</w:t>
      </w:r>
      <w:r>
        <w:t xml:space="preserve"> environmental conditions, whereby s</w:t>
      </w:r>
      <w:r w:rsidR="00B634E6" w:rsidRPr="00EA700F">
        <w:t xml:space="preserve">ome species have the ability to radically change their wood density throughout their life history. </w:t>
      </w:r>
      <w:r w:rsidR="00B634E6" w:rsidRPr="00EA700F">
        <w:rPr>
          <w:i/>
        </w:rPr>
        <w:t xml:space="preserve">Casuarina </w:t>
      </w:r>
      <w:proofErr w:type="spellStart"/>
      <w:r w:rsidR="00B634E6" w:rsidRPr="00EA700F">
        <w:rPr>
          <w:i/>
        </w:rPr>
        <w:t>cunninghamiana</w:t>
      </w:r>
      <w:proofErr w:type="spellEnd"/>
      <w:r w:rsidR="00B634E6" w:rsidRPr="00EA700F">
        <w:t xml:space="preserve">, for instance, is </w:t>
      </w:r>
      <w:r w:rsidR="00876C83">
        <w:t xml:space="preserve">a </w:t>
      </w:r>
      <w:proofErr w:type="spellStart"/>
      <w:r w:rsidR="00876C83">
        <w:t>rheophytic</w:t>
      </w:r>
      <w:proofErr w:type="spellEnd"/>
      <w:r w:rsidR="00B634E6" w:rsidRPr="00EA700F">
        <w:t xml:space="preserve"> species </w:t>
      </w:r>
      <w:r>
        <w:t xml:space="preserve">(i.e. confined to </w:t>
      </w:r>
      <w:r w:rsidR="00FF6655">
        <w:t>frequently flooded substrates</w:t>
      </w:r>
      <w:r>
        <w:t xml:space="preserve">) </w:t>
      </w:r>
      <w:r w:rsidR="00B634E6" w:rsidRPr="00EA700F">
        <w:t>whose entire life history revolves around response to flooding disturbance</w:t>
      </w:r>
      <w:r w:rsidR="00876C83">
        <w:t xml:space="preserve"> </w:t>
      </w:r>
      <w:r w:rsidR="0044507E">
        <w:fldChar w:fldCharType="begin" w:fldLock="1"/>
      </w:r>
      <w:r w:rsidR="00723D9C">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 "properties" : { "noteIndex" : 0 }, "schema" : "https://github.com/citation-style-language/schema/raw/master/csl-citation.json" }</w:instrText>
      </w:r>
      <w:r w:rsidR="0044507E">
        <w:fldChar w:fldCharType="separate"/>
      </w:r>
      <w:r w:rsidR="00636F75" w:rsidRPr="00636F75">
        <w:rPr>
          <w:noProof/>
        </w:rPr>
        <w:t>(van Steenis 1981)</w:t>
      </w:r>
      <w:r w:rsidR="0044507E">
        <w:fldChar w:fldCharType="end"/>
      </w:r>
      <w:r w:rsidR="00B634E6" w:rsidRPr="00EA700F">
        <w:t xml:space="preserve">. After seeding </w:t>
      </w:r>
      <w:r w:rsidR="00B634E6" w:rsidRPr="00EA700F">
        <w:rPr>
          <w:i/>
        </w:rPr>
        <w:t xml:space="preserve">en masse </w:t>
      </w:r>
      <w:r w:rsidR="00B634E6" w:rsidRPr="00EA700F">
        <w:t>onto fresh substrate</w:t>
      </w:r>
      <w:r w:rsidR="006817B9">
        <w:t xml:space="preserve"> within or close to the river channel</w:t>
      </w:r>
      <w:r w:rsidR="00E773FF">
        <w:t xml:space="preserve"> (an ‘invader’ strategy)</w:t>
      </w:r>
      <w:r w:rsidR="00B634E6" w:rsidRPr="00EA700F">
        <w:t>, dense stands of flexible-stemmed saplings emerge, protecting each other from flood flows</w:t>
      </w:r>
      <w:r w:rsidR="00E773FF">
        <w:t xml:space="preserve"> </w:t>
      </w:r>
      <w:r w:rsidR="0044507E">
        <w:fldChar w:fldCharType="begin" w:fldLock="1"/>
      </w:r>
      <w:r w:rsidR="00723D9C">
        <w:instrText>ADDIN CSL_CITATION { "citationItems" : [ { "id" : "ITEM-1", "itemData" : { "author" : [ { "dropping-particle" : "", "family" : "Woolfrey", "given" : "A. 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"previouslyFormattedCitation" : "(Woolfrey &amp; Ladd 2001)" }, "properties" : { "noteIndex" : 0 }, "schema" : "https://github.com/citation-style-language/schema/raw/master/csl-citation.json" }</w:instrText>
      </w:r>
      <w:r w:rsidR="0044507E">
        <w:fldChar w:fldCharType="separate"/>
      </w:r>
      <w:r w:rsidR="00636F75" w:rsidRPr="00636F75">
        <w:rPr>
          <w:noProof/>
        </w:rPr>
        <w:t>(Woolfrey &amp; Ladd 2001)</w:t>
      </w:r>
      <w:r w:rsidR="0044507E">
        <w:fldChar w:fldCharType="end"/>
      </w:r>
      <w:r w:rsidR="00B634E6" w:rsidRPr="00EA700F">
        <w:t>. Self-thinning subsequently occurs, and</w:t>
      </w:r>
      <w:r w:rsidR="00E773FF">
        <w:t xml:space="preserve"> </w:t>
      </w:r>
      <w:r w:rsidR="00876C83">
        <w:t xml:space="preserve">our </w:t>
      </w:r>
      <w:r w:rsidR="00E773FF">
        <w:t>measurements from adult plants indicate that</w:t>
      </w:r>
      <w:r w:rsidR="00876C83">
        <w:t xml:space="preserve"> </w:t>
      </w:r>
      <w:r w:rsidR="00B634E6" w:rsidRPr="00EA700F">
        <w:t xml:space="preserve">stem wood density increases </w:t>
      </w:r>
      <w:r w:rsidR="00E773FF">
        <w:t xml:space="preserve">during maturation; the plant has </w:t>
      </w:r>
      <w:r>
        <w:t xml:space="preserve">shifted </w:t>
      </w:r>
      <w:r w:rsidR="006817B9">
        <w:t>towards the</w:t>
      </w:r>
      <w:r w:rsidR="00E773FF">
        <w:t xml:space="preserve"> ‘resister’</w:t>
      </w:r>
      <w:r w:rsidR="006817B9">
        <w:t xml:space="preserve"> phenotype</w:t>
      </w:r>
      <w:r w:rsidR="00B634E6" w:rsidRPr="00EA700F">
        <w:t>. This</w:t>
      </w:r>
      <w:r w:rsidR="00E773FF">
        <w:t xml:space="preserve"> change in</w:t>
      </w:r>
      <w:r w:rsidR="00B634E6" w:rsidRPr="00EA700F">
        <w:t xml:space="preserve"> strategy is likewise difficult to capture using abundance weighted means. </w:t>
      </w:r>
    </w:p>
    <w:p w14:paraId="2621221A" w14:textId="53C9DE2B" w:rsidR="008E156A" w:rsidRDefault="007B76D5" w:rsidP="007E254E">
      <w:pPr>
        <w:spacing w:line="360" w:lineRule="auto"/>
      </w:pPr>
      <w:r>
        <w:t xml:space="preserve">Under </w:t>
      </w:r>
      <w:r w:rsidR="003579D9">
        <w:t>our</w:t>
      </w:r>
      <w:r>
        <w:t xml:space="preserve"> argument,</w:t>
      </w:r>
      <w:r w:rsidR="003579D9">
        <w:t xml:space="preserve"> where </w:t>
      </w:r>
      <w:r w:rsidR="00360B12">
        <w:t xml:space="preserve">hardy </w:t>
      </w:r>
      <w:proofErr w:type="spellStart"/>
      <w:r w:rsidR="00360B12">
        <w:t>rheophytic</w:t>
      </w:r>
      <w:proofErr w:type="spellEnd"/>
      <w:r w:rsidR="003579D9">
        <w:t xml:space="preserve"> species use high wood density ecological strategies to cope with powerful floods and unpredictable watering regimes,</w:t>
      </w:r>
      <w:r>
        <w:t xml:space="preserve"> </w:t>
      </w:r>
      <w:r w:rsidR="00135469">
        <w:t xml:space="preserve">we would expect </w:t>
      </w:r>
      <w:r>
        <w:t xml:space="preserve">species such as </w:t>
      </w:r>
      <w:r w:rsidRPr="00876C83">
        <w:rPr>
          <w:i/>
        </w:rPr>
        <w:t xml:space="preserve">Casuarina </w:t>
      </w:r>
      <w:proofErr w:type="spellStart"/>
      <w:r w:rsidRPr="00876C83">
        <w:rPr>
          <w:i/>
        </w:rPr>
        <w:t>cunninghamiana</w:t>
      </w:r>
      <w:proofErr w:type="spellEnd"/>
      <w:r>
        <w:t xml:space="preserve"> and </w:t>
      </w:r>
      <w:proofErr w:type="spellStart"/>
      <w:r w:rsidRPr="00876C83">
        <w:rPr>
          <w:i/>
        </w:rPr>
        <w:t>Tristaniopsis</w:t>
      </w:r>
      <w:proofErr w:type="spellEnd"/>
      <w:r w:rsidRPr="00876C83">
        <w:rPr>
          <w:i/>
        </w:rPr>
        <w:t xml:space="preserve"> </w:t>
      </w:r>
      <w:proofErr w:type="spellStart"/>
      <w:r w:rsidRPr="00876C83">
        <w:rPr>
          <w:i/>
        </w:rPr>
        <w:t>laurina</w:t>
      </w:r>
      <w:proofErr w:type="spellEnd"/>
      <w:r>
        <w:t xml:space="preserve"> </w:t>
      </w:r>
      <w:r w:rsidR="00135469">
        <w:t>to</w:t>
      </w:r>
      <w:r>
        <w:t xml:space="preserve"> have the highest wood density in our dataset. </w:t>
      </w:r>
      <w:r w:rsidR="00A369A1">
        <w:t>However</w:t>
      </w:r>
      <w:r w:rsidR="00A369A1" w:rsidDel="00A369A1">
        <w:t xml:space="preserve"> </w:t>
      </w:r>
      <w:r w:rsidR="00A369A1">
        <w:t>b</w:t>
      </w:r>
      <w:r>
        <w:t>oth species exhibit highly variable trait values</w:t>
      </w:r>
      <w:r w:rsidR="000E11B0">
        <w:t>,</w:t>
      </w:r>
      <w:r>
        <w:t xml:space="preserve"> ranging approximately between the median value and the 75</w:t>
      </w:r>
      <w:r w:rsidRPr="00876C83">
        <w:rPr>
          <w:vertAlign w:val="superscript"/>
        </w:rPr>
        <w:t>th</w:t>
      </w:r>
      <w:r>
        <w:t xml:space="preserve"> percentile. </w:t>
      </w:r>
      <w:r w:rsidR="000E11B0">
        <w:t xml:space="preserve">As with </w:t>
      </w:r>
      <w:r w:rsidR="000E11B0" w:rsidRPr="00876C83">
        <w:rPr>
          <w:i/>
        </w:rPr>
        <w:t xml:space="preserve">C. </w:t>
      </w:r>
      <w:proofErr w:type="spellStart"/>
      <w:r w:rsidR="000E11B0" w:rsidRPr="00876C83">
        <w:rPr>
          <w:i/>
        </w:rPr>
        <w:t>cunninghamiana</w:t>
      </w:r>
      <w:proofErr w:type="spellEnd"/>
      <w:r w:rsidR="000E11B0" w:rsidRPr="00876C83">
        <w:rPr>
          <w:i/>
        </w:rPr>
        <w:t>,</w:t>
      </w:r>
      <w:r w:rsidR="000E11B0">
        <w:t xml:space="preserve"> </w:t>
      </w:r>
      <w:r w:rsidR="00BE0308" w:rsidRPr="00876C83">
        <w:rPr>
          <w:i/>
        </w:rPr>
        <w:t xml:space="preserve">T. </w:t>
      </w:r>
      <w:proofErr w:type="spellStart"/>
      <w:r w:rsidR="00BE0308" w:rsidRPr="00876C83">
        <w:rPr>
          <w:i/>
        </w:rPr>
        <w:t>laurina</w:t>
      </w:r>
      <w:proofErr w:type="spellEnd"/>
      <w:r w:rsidR="00BE0308">
        <w:t xml:space="preserve"> is a </w:t>
      </w:r>
      <w:r w:rsidR="00FE2A7C">
        <w:t xml:space="preserve">light-demanding </w:t>
      </w:r>
      <w:r w:rsidR="00BE0308">
        <w:t xml:space="preserve">coloniser of </w:t>
      </w:r>
      <w:r w:rsidR="006817B9">
        <w:t>within and near-channel landforms</w:t>
      </w:r>
      <w:r w:rsidR="00B52E9B">
        <w:t xml:space="preserve"> </w:t>
      </w:r>
      <w:r w:rsidR="0044507E">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"mendeley" : { "previouslyFormattedCitation" : "(Webb, Erskine &amp; Dragovich 2002)" }, "properties" : { "noteIndex" : 0 }, "schema" : "https://github.com/citation-style-language/schema/raw/master/csl-citation.json" }</w:instrText>
      </w:r>
      <w:r w:rsidR="0044507E">
        <w:fldChar w:fldCharType="separate"/>
      </w:r>
      <w:r w:rsidR="00636F75" w:rsidRPr="00636F75">
        <w:rPr>
          <w:noProof/>
        </w:rPr>
        <w:t>(Webb, Erskine &amp; Dragovich 2002)</w:t>
      </w:r>
      <w:r w:rsidR="0044507E">
        <w:fldChar w:fldCharType="end"/>
      </w:r>
      <w:r w:rsidR="006817B9">
        <w:t xml:space="preserve">. By establishing </w:t>
      </w:r>
      <w:r w:rsidR="004C1493">
        <w:t xml:space="preserve">in close proximity </w:t>
      </w:r>
      <w:r w:rsidR="006817B9">
        <w:t>to the channel,</w:t>
      </w:r>
      <w:r w:rsidR="003579D9">
        <w:t xml:space="preserve"> seedlings of</w:t>
      </w:r>
      <w:r w:rsidR="006817B9">
        <w:t xml:space="preserve"> </w:t>
      </w:r>
      <w:r w:rsidR="003579D9">
        <w:t xml:space="preserve">these species must balance the risks of flooding with the advantages of </w:t>
      </w:r>
      <w:r w:rsidR="000E11B0">
        <w:t>growth</w:t>
      </w:r>
      <w:r w:rsidR="003579D9">
        <w:t xml:space="preserve"> </w:t>
      </w:r>
      <w:r w:rsidR="006817B9">
        <w:t>unencumbered by competition for light or space</w:t>
      </w:r>
      <w:r w:rsidR="003579D9">
        <w:t xml:space="preserve">. Maintaining a high relative growth rate, at least until the trees are physically large enough to endure flooding, </w:t>
      </w:r>
      <w:r w:rsidR="000E11B0">
        <w:t>allows these species to quickly fill space and build photosynthetic tissue</w:t>
      </w:r>
      <w:r w:rsidR="00B52E9B">
        <w:t xml:space="preserve"> </w:t>
      </w:r>
      <w:r w:rsidR="0044507E">
        <w:fldChar w:fldCharType="begin" w:fldLock="1"/>
      </w:r>
      <w:r w:rsidR="00723D9C">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"previouslyFormattedCitation" : "(Melick 1990)" }, "properties" : { "noteIndex" : 0 }, "schema" : "https://github.com/citation-style-language/schema/raw/master/csl-citation.json" }</w:instrText>
      </w:r>
      <w:r w:rsidR="0044507E">
        <w:fldChar w:fldCharType="separate"/>
      </w:r>
      <w:r w:rsidR="00636F75" w:rsidRPr="00636F75">
        <w:rPr>
          <w:noProof/>
        </w:rPr>
        <w:t>(Melick 1990)</w:t>
      </w:r>
      <w:r w:rsidR="0044507E">
        <w:fldChar w:fldCharType="end"/>
      </w:r>
      <w:r w:rsidR="003579D9">
        <w:t xml:space="preserve">. </w:t>
      </w:r>
      <w:r w:rsidR="00135469">
        <w:t xml:space="preserve">If parallels with tropical </w:t>
      </w:r>
      <w:r w:rsidR="00135469">
        <w:lastRenderedPageBreak/>
        <w:t xml:space="preserve">rainforest species </w:t>
      </w:r>
      <w:r w:rsidR="00FE2A7C">
        <w:fldChar w:fldCharType="begin" w:fldLock="1"/>
      </w:r>
      <w:r w:rsidR="00723D9C">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"author" : [ { "dropping-particle" : "", "family" : "Kraft", "given" : "NJB", "non-dropping-particle" : "", "parse-names" : false, "suffix" : "" }, { "dropping-particle" : "", "family" : "Valencia", "given" : "Renato", "non-dropping-particle" : "", "parse-names" : false, "suffix" : "" }, { "dropping-particle" : "", "family" : "Ackerly", "given" : "DD", "non-dropping-particle" : "", "parse-names" : false, "suffix" : "" } ], "container-title" : "Science", "id" : "ITEM-2", "issue" : "October", "issued" : { "date-parts" : [ [ "2008" ] ] }, "page" : "580-582", "title" : "Functional traits and niche-based tree community assembly in an Amazonian forest", "type" : "article-journal" }, "uris" : [ "http://www.mendeley.com/documents/?uuid=b512c24e-81e3-44db-a07a-37df471b5eff"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"DOI" : "10.1111/j.1469-8137.2009.03092.x", "ISSN" : "1469-8137", "PMID" : "19925555", "abstract" : "*In a comparative study of 42 rainforest tree species we examined relationships amongst wood traits, diameter growth and survival of large trees in the field, and shade tolerance and adult stature of the species. *The species show two orthogonal axes of trait variation: a primary axis related to the vessel size-number trade-off (reflecting investment in hydraulic conductance vs hydraulic safety) and a secondary axis related to investment in parenchyma vs fibres (storage vs strength). Across species, growth rate was positively related to vessel diameter and potential specific hydraulic conductance (K(p)), and negatively related to wood density. Survival rate was only positively related to wood density. *Light-demanding species were characterized by low wood and vessel density and wide vessels. Tall species were characterized by wide vessels with low density and large K(p). Hydraulic traits were more closely associated with adult stature than with light demand, possibly because tall canopy species experience more drought stress and face a higher cavitation risk. *Vessel traits affect growth and wood density affects growth and survival of large trees in the field. Vessel traits and wood density are therefore important components of the performance and life history strategies of tropical tree species.", "author" : [ { "dropping-particle" : "", "family" : "Poorter", "given" : "Lourens", "non-dropping-particle" : "", "parse-names" : false, "suffix" : "" }, { "dropping-particle" : "", "family" : "McDonald", "given" : "Imole", "non-dropping-particle" : "", "parse-names" : false, "suffix" : "" }, { "dropping-particle" : "", "family" : "Alarc\u00f3n", "given" : "Alfredo", "non-dropping-particle" : "", "parse-names" : false, "suffix" : "" }, { "dropping-particle" : "", "family" : "Fichtler", "given" : "Esther", "non-dropping-particle" : "", "parse-names" : false, "suffix" : "" }, { "dropping-particle" : "", "family" : "Licona", "given" : "Juan-Carlos", "non-dropping-particle" : "", "parse-names" : false, "suffix" : "" }, { "dropping-particle" : "", "family" : "Pe\u00f1a-Claros", "given" : "Marielos", "non-dropping-particle" : "", "parse-names" : false, "suffix" : "" }, { "dropping-particle" : "", "family" : "Sterck", "given" : "Frank", "non-dropping-particle" : "", "parse-names" : false, "suffix" : "" }, { "dropping-particle" : "", "family" : "Villegas", "given" : "Zulma", "non-dropping-particle" : "", "parse-names" : false, "suffix" : "" }, { "dropping-particle" : "", "family" : "Sass-Klaassen", "given" : "Ute", "non-dropping-particle" : "", "parse-names" : false, "suffix" : "" } ], "container-title" : "The New Phytologist", "id" : "ITEM-4", "issue" : "2", "issued" : { "date-parts" : [ [ "2010", "1" ] ] }, "page" : "481-92", "title" : "The importance of wood traits and hydraulic conductance for the performance and life history strategies of 42 rainforest tree species.", "type" : "article-journal", "volume" : "185" }, "uris" : [ "http://www.mendeley.com/documents/?uuid=ffb2a50c-7b7f-4105-a782-19dc7ba28157" ] }, { "id" : "ITEM-5",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"ITEM-5", "issue" : "12", "issued" : { "date-parts" : [ [ "2010", "12" ] ] }, "page" : "3664-74", "title" : "Functional traits and the growth-mortality trade-off in tropical trees.", "type" : "article-journal", "volume" : "91" }, "uris" : [ "http://www.mendeley.com/documents/?uuid=dcaa5bcb-0a9e-40af-8c6b-a07d23caa8f6" ] } ], "mendeley" : { "previouslyFormattedCitation" : "(King &lt;i&gt;et al.&lt;/i&gt; 2006; Kraft, Valencia &amp; Ackerly 2008; Poorter &lt;i&gt;et al.&lt;/i&gt; 2008, 2010; Wright &lt;i&gt;et al.&lt;/i&gt; 2010)" }, "properties" : { "noteIndex" : 0 }, "schema" : "https://github.com/citation-style-language/schema/raw/master/csl-citation.json" }</w:instrText>
      </w:r>
      <w:r w:rsidR="00FE2A7C">
        <w:fldChar w:fldCharType="separate"/>
      </w:r>
      <w:r w:rsidR="00723D9C" w:rsidRPr="00723D9C">
        <w:rPr>
          <w:noProof/>
        </w:rPr>
        <w:t xml:space="preserve">(King </w:t>
      </w:r>
      <w:r w:rsidR="00723D9C" w:rsidRPr="00723D9C">
        <w:rPr>
          <w:i/>
          <w:noProof/>
        </w:rPr>
        <w:t>et al.</w:t>
      </w:r>
      <w:r w:rsidR="00723D9C" w:rsidRPr="00723D9C">
        <w:rPr>
          <w:noProof/>
        </w:rPr>
        <w:t xml:space="preserve"> 2006; Kraft, Valencia &amp; Ackerly 2008; Poorter </w:t>
      </w:r>
      <w:r w:rsidR="00723D9C" w:rsidRPr="00723D9C">
        <w:rPr>
          <w:i/>
          <w:noProof/>
        </w:rPr>
        <w:t>et al.</w:t>
      </w:r>
      <w:r w:rsidR="00723D9C" w:rsidRPr="00723D9C">
        <w:rPr>
          <w:noProof/>
        </w:rPr>
        <w:t xml:space="preserve"> 2008, 2010; Wright </w:t>
      </w:r>
      <w:r w:rsidR="00723D9C" w:rsidRPr="00723D9C">
        <w:rPr>
          <w:i/>
          <w:noProof/>
        </w:rPr>
        <w:t>et al.</w:t>
      </w:r>
      <w:r w:rsidR="00723D9C" w:rsidRPr="00723D9C">
        <w:rPr>
          <w:noProof/>
        </w:rPr>
        <w:t xml:space="preserve"> 2010)</w:t>
      </w:r>
      <w:r w:rsidR="00FE2A7C">
        <w:fldChar w:fldCharType="end"/>
      </w:r>
      <w:r w:rsidR="00FE2A7C">
        <w:t xml:space="preserve"> </w:t>
      </w:r>
      <w:r w:rsidR="00135469">
        <w:t>hold</w:t>
      </w:r>
      <w:r w:rsidR="00AE0768">
        <w:t>,</w:t>
      </w:r>
      <w:r w:rsidR="00AE0768" w:rsidRPr="00AE0768">
        <w:t xml:space="preserve"> </w:t>
      </w:r>
      <w:r w:rsidR="00135469">
        <w:t xml:space="preserve">this strategy will not be conducive to setting down dense wood. </w:t>
      </w:r>
      <w:r w:rsidR="003579D9">
        <w:t>In addition to morphological adaptations</w:t>
      </w:r>
      <w:r w:rsidR="0063022F">
        <w:t xml:space="preserve"> in </w:t>
      </w:r>
      <w:r w:rsidR="0063022F" w:rsidRPr="004C1493">
        <w:rPr>
          <w:i/>
        </w:rPr>
        <w:t xml:space="preserve">T. </w:t>
      </w:r>
      <w:proofErr w:type="spellStart"/>
      <w:r w:rsidR="0063022F" w:rsidRPr="004C1493">
        <w:rPr>
          <w:i/>
        </w:rPr>
        <w:t>laurina</w:t>
      </w:r>
      <w:proofErr w:type="spellEnd"/>
      <w:r w:rsidR="003579D9">
        <w:t xml:space="preserve"> such as multi-</w:t>
      </w:r>
      <w:proofErr w:type="spellStart"/>
      <w:r w:rsidR="003579D9">
        <w:t>stemmedness</w:t>
      </w:r>
      <w:proofErr w:type="spellEnd"/>
      <w:r w:rsidR="00360B12">
        <w:t>, narrow leaves</w:t>
      </w:r>
      <w:r w:rsidR="003579D9">
        <w:t xml:space="preserve"> and growth streamlined against the direction of flow</w:t>
      </w:r>
      <w:r w:rsidR="00360B12">
        <w:t xml:space="preserve"> </w:t>
      </w:r>
      <w:r w:rsidR="0044507E">
        <w:fldChar w:fldCharType="begin" w:fldLock="1"/>
      </w:r>
      <w:r w:rsidR="00723D9C">
        <w:instrText>ADDIN CSL_CITATION { "citationItems" : [ { "id" : "ITEM-1", "itemData" : { "author" : [ { "dropping-particle" : "", "family" : "Webb", "given" : "AA", "non-dropping-particle" : "", "parse-names" : false, "suffix" : "" }, { "dropping-particle" : "", "family" : "Erskine", "given" : "WD", "non-dropping-particle" : "", "parse-names" : false, "suffix" : "" }, { "dropping-particle" : "", "family" : "Dragovich", "given" : "D", "non-dropping-particle" : "", "parse-names" : false, "suffix" : "" } ], "container-title" : "nternational Association of Hydrological Sciences", "id" : "ITEM-1", "issued" : { "date-parts" : [ [ "2002" ] ] }, "page" : "203-210", "title" : "Flood-driven formation and destruction of a forested flood plain and in-channel benches on a bedrock-confined stream: Wheeny Creek, southeast Australia", "type" : "article-journal", "volume" : "276" }, "uris" : [ "http://www.mendeley.com/documents/?uuid=d2c42809-f7cc-41f2-8594-1a34dcedc616" ] }, { "id" : "ITEM-2", "itemData" : { "author" : [ { "dropping-particle" : "", "family" : "Steenis", "given" : "Cornelis Gijsbert Gerrit Jan", "non-dropping-particle" : "van", "parse-names" : false, "suffix" : "" } ], "id" : "ITEM-2",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"previouslyFormattedCitation" : "(van Steenis 1981; Webb &lt;i&gt;et al.&lt;/i&gt; 2002)" }, "properties" : { "noteIndex" : 0 }, "schema" : "https://github.com/citation-style-language/schema/raw/master/csl-citation.json" }</w:instrText>
      </w:r>
      <w:r w:rsidR="0044507E">
        <w:fldChar w:fldCharType="separate"/>
      </w:r>
      <w:r w:rsidR="00723D9C" w:rsidRPr="00723D9C">
        <w:rPr>
          <w:noProof/>
        </w:rPr>
        <w:t xml:space="preserve">(van Steenis 1981; Webb </w:t>
      </w:r>
      <w:r w:rsidR="00723D9C" w:rsidRPr="00723D9C">
        <w:rPr>
          <w:i/>
          <w:noProof/>
        </w:rPr>
        <w:t>et al.</w:t>
      </w:r>
      <w:r w:rsidR="00723D9C" w:rsidRPr="00723D9C">
        <w:rPr>
          <w:noProof/>
        </w:rPr>
        <w:t xml:space="preserve"> 2002)</w:t>
      </w:r>
      <w:r w:rsidR="0044507E">
        <w:fldChar w:fldCharType="end"/>
      </w:r>
      <w:r w:rsidR="0063022F">
        <w:t>,</w:t>
      </w:r>
      <w:r w:rsidR="003579D9">
        <w:t xml:space="preserve"> th</w:t>
      </w:r>
      <w:r w:rsidR="000E11B0">
        <w:t>e</w:t>
      </w:r>
      <w:r w:rsidR="003579D9">
        <w:t xml:space="preserve"> trade-off </w:t>
      </w:r>
      <w:r w:rsidR="000E11B0">
        <w:t xml:space="preserve">between flood resistance and rapid resource acquisition </w:t>
      </w:r>
      <w:r w:rsidR="00E2757B">
        <w:t xml:space="preserve">and growth </w:t>
      </w:r>
      <w:r w:rsidR="000E11B0">
        <w:t xml:space="preserve">during establishment </w:t>
      </w:r>
      <w:r w:rsidR="003579D9">
        <w:t>serves to explain</w:t>
      </w:r>
      <w:r w:rsidR="00135469">
        <w:t xml:space="preserve"> why the optimal wood density for </w:t>
      </w:r>
      <w:proofErr w:type="spellStart"/>
      <w:r w:rsidR="00135469">
        <w:t>rheophytic</w:t>
      </w:r>
      <w:proofErr w:type="spellEnd"/>
      <w:r w:rsidR="00135469">
        <w:t xml:space="preserve"> species </w:t>
      </w:r>
      <w:r w:rsidR="00E2757B">
        <w:t>might occupy a</w:t>
      </w:r>
      <w:r w:rsidR="003579D9">
        <w:t xml:space="preserve"> </w:t>
      </w:r>
      <w:r w:rsidR="00FE2A7C">
        <w:t xml:space="preserve">central </w:t>
      </w:r>
      <w:r w:rsidR="003579D9">
        <w:t xml:space="preserve">position </w:t>
      </w:r>
      <w:r w:rsidR="00FE2A7C">
        <w:t xml:space="preserve">along </w:t>
      </w:r>
      <w:r w:rsidR="003579D9">
        <w:t xml:space="preserve">the </w:t>
      </w:r>
      <w:r w:rsidR="00FE2A7C">
        <w:t xml:space="preserve">axis </w:t>
      </w:r>
      <w:r w:rsidR="003579D9">
        <w:t xml:space="preserve">of wood density. </w:t>
      </w:r>
      <w:r w:rsidR="00423B8A">
        <w:t xml:space="preserve">Nonetheless, the wide plasticity in wood density shown by </w:t>
      </w:r>
      <w:r w:rsidR="00423B8A" w:rsidRPr="0043214C">
        <w:rPr>
          <w:i/>
        </w:rPr>
        <w:t xml:space="preserve">C. </w:t>
      </w:r>
      <w:proofErr w:type="spellStart"/>
      <w:r w:rsidR="00423B8A" w:rsidRPr="0043214C">
        <w:rPr>
          <w:i/>
        </w:rPr>
        <w:t>cunninghamiana</w:t>
      </w:r>
      <w:proofErr w:type="spellEnd"/>
      <w:r w:rsidR="00423B8A" w:rsidRPr="0043214C">
        <w:rPr>
          <w:i/>
        </w:rPr>
        <w:t xml:space="preserve"> </w:t>
      </w:r>
      <w:r w:rsidR="00423B8A">
        <w:t xml:space="preserve">and </w:t>
      </w:r>
      <w:r w:rsidR="00423B8A" w:rsidRPr="0043214C">
        <w:rPr>
          <w:i/>
        </w:rPr>
        <w:t xml:space="preserve">T. </w:t>
      </w:r>
      <w:proofErr w:type="spellStart"/>
      <w:r w:rsidR="00423B8A" w:rsidRPr="0043214C">
        <w:rPr>
          <w:i/>
        </w:rPr>
        <w:t>laurina</w:t>
      </w:r>
      <w:proofErr w:type="spellEnd"/>
      <w:r w:rsidR="00423B8A">
        <w:rPr>
          <w:i/>
        </w:rPr>
        <w:t xml:space="preserve"> </w:t>
      </w:r>
      <w:r w:rsidR="00FE2A7C">
        <w:t>suggests that</w:t>
      </w:r>
      <w:r w:rsidR="00423B8A">
        <w:t xml:space="preserve"> intraspecific variation </w:t>
      </w:r>
      <w:r w:rsidR="00FE2A7C">
        <w:t xml:space="preserve">contributes to the species’ capacity </w:t>
      </w:r>
      <w:r w:rsidR="00423B8A">
        <w:t xml:space="preserve">to track hydrological gradients. </w:t>
      </w:r>
    </w:p>
    <w:p w14:paraId="602613F6" w14:textId="02E56D73" w:rsidR="008E156A" w:rsidRDefault="00423B8A" w:rsidP="007E254E">
      <w:pPr>
        <w:spacing w:line="360" w:lineRule="auto"/>
      </w:pPr>
      <w:r w:rsidRPr="00FF6655">
        <w:t>Notably</w:t>
      </w:r>
      <w:r w:rsidR="003579D9" w:rsidRPr="00FF6655">
        <w:t xml:space="preserve">, it is the </w:t>
      </w:r>
      <w:r w:rsidR="00686747" w:rsidRPr="00FF6655">
        <w:t>tall</w:t>
      </w:r>
      <w:r w:rsidR="003579D9" w:rsidRPr="00FF6655">
        <w:t xml:space="preserve">, facultative riparian species </w:t>
      </w:r>
      <w:r w:rsidR="0063022F" w:rsidRPr="00FF6655">
        <w:t xml:space="preserve">from rainforest sites </w:t>
      </w:r>
      <w:r w:rsidR="003579D9" w:rsidRPr="00FF6655">
        <w:t xml:space="preserve">that </w:t>
      </w:r>
      <w:r w:rsidR="002A0E4A" w:rsidRPr="00FF6655">
        <w:t>ha</w:t>
      </w:r>
      <w:r w:rsidR="009A51AB" w:rsidRPr="00FF6655">
        <w:t>d</w:t>
      </w:r>
      <w:r w:rsidR="002A0E4A" w:rsidRPr="00FF6655">
        <w:t xml:space="preserve"> the highest wood density</w:t>
      </w:r>
      <w:r w:rsidR="003579D9" w:rsidRPr="00FF6655">
        <w:t xml:space="preserve"> in our dataset.</w:t>
      </w:r>
      <w:r w:rsidR="00686747" w:rsidRPr="009961A5">
        <w:rPr>
          <w:b/>
        </w:rPr>
        <w:t xml:space="preserve"> </w:t>
      </w:r>
      <w:r w:rsidR="004711BF" w:rsidRPr="009961A5">
        <w:t xml:space="preserve">Lacking the morphological adaptations required to thrive directly along the channel edge, these species may rely solely on generating mechanically strong stems to withstand flooding. </w:t>
      </w:r>
      <w:r w:rsidR="00715486" w:rsidRPr="00FB0056">
        <w:t>High wood density species</w:t>
      </w:r>
      <w:r w:rsidR="009A1533" w:rsidRPr="00FB0056">
        <w:t xml:space="preserve"> tended to occur further up the bank, so would be subject to only the more intense flooding events</w:t>
      </w:r>
      <w:r w:rsidR="009A1533" w:rsidRPr="00FF6655">
        <w:t>. Since</w:t>
      </w:r>
      <w:r w:rsidR="004711BF" w:rsidRPr="00FF6655">
        <w:t xml:space="preserve"> succession </w:t>
      </w:r>
      <w:r w:rsidR="002A0E4A" w:rsidRPr="00FF6655">
        <w:t>typically advances with elevation above the channel edge</w:t>
      </w:r>
      <w:r w:rsidR="009A1533" w:rsidRPr="00FF6655">
        <w:t xml:space="preserve"> </w:t>
      </w:r>
      <w:r w:rsidR="0044507E" w:rsidRPr="00FF6655">
        <w:fldChar w:fldCharType="begin" w:fldLock="1"/>
      </w:r>
      <w:r w:rsidR="00723D9C">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\u2026", "id" : "ITEM-1", "issue" : "3", "issued" : { "date-parts" : [ [ "1998" ] ] }, "page" : "497-516", "title" : "Development, maintenance and role of riparian vegetation in the river landscape", "type" : "article-journal", "volume" : "40" }, "uris" : [ "http://www.mendeley.com/documents/?uuid=9fd97740-bfd2-4b2f-b63c-dbe9ecadbe8a" ] } ], "mendeley" : { "previouslyFormattedCitation" : "(Tabacchi, Correll &amp; Hauer 1998)" }, "properties" : { "noteIndex" : 0 }, "schema" : "https://github.com/citation-style-language/schema/raw/master/csl-citation.json" }</w:instrText>
      </w:r>
      <w:r w:rsidR="0044507E" w:rsidRPr="00FB0056">
        <w:fldChar w:fldCharType="separate"/>
      </w:r>
      <w:r w:rsidR="00636F75" w:rsidRPr="00FF6655">
        <w:rPr>
          <w:noProof/>
        </w:rPr>
        <w:t>(Tabacchi, Correll &amp; Hauer 1998)</w:t>
      </w:r>
      <w:r w:rsidR="0044507E" w:rsidRPr="00FF6655">
        <w:fldChar w:fldCharType="end"/>
      </w:r>
      <w:r w:rsidR="009A1533" w:rsidRPr="00FF6655">
        <w:t>,</w:t>
      </w:r>
      <w:r w:rsidR="002A0E4A" w:rsidRPr="00FF6655">
        <w:t xml:space="preserve"> </w:t>
      </w:r>
      <w:r w:rsidR="009A1533" w:rsidRPr="00FB0056">
        <w:t>t</w:t>
      </w:r>
      <w:r w:rsidR="00686747" w:rsidRPr="00FB0056">
        <w:t xml:space="preserve">his observation agrees with previous </w:t>
      </w:r>
      <w:r w:rsidR="009A51AB" w:rsidRPr="00FB0056">
        <w:t xml:space="preserve">studies </w:t>
      </w:r>
      <w:r w:rsidR="00686747" w:rsidRPr="00FB0056">
        <w:t>showing increasing wood density along a successional gradient</w:t>
      </w:r>
      <w:r w:rsidR="00E2757B" w:rsidRPr="00FB0056">
        <w:t xml:space="preserve"> </w:t>
      </w:r>
      <w:r w:rsidR="0044507E" w:rsidRPr="00FB0056">
        <w:fldChar w:fldCharType="begin" w:fldLock="1"/>
      </w:r>
      <w:r w:rsidR="00723D9C">
        <w:instrText>ADDIN CSL_CITATION { "citationItems" : [ { "id" : "ITEM-1", "itemData" : { "DOI" : "10.1111/j.1365-2745.2005.00992.x", "author" : [ { "dropping-particle" : "", "family" : "Falster", "given" : "DS", "non-dropping-particle" : "", "parse-names" : false, "suffix" : "" }, { "dropping-particle" : "", "family" : "Westoby", "given" : "Mark", "non-dropping-particle" : "", "parse-names" : false, "suffix" : "" } ], "container-title" : "Journal of Ecology", "id" : "ITEM-1", "issued" : { "date-parts" : [ [ "2005" ] ] }, "page" : "521-535", "title" : "Alternative height strategies among 45 dicot rain forest species from tropical Queensland, Australia", "type" : "article-journal", "volume" : "93" }, "uris" : [ "http://www.mendeley.com/documents/?uuid=366c81ca-ca55-4422-8b94-c9a2ce5cd7c6" ] } ], "mendeley" : { "previouslyFormattedCitation" : "(Falster &amp; Westoby 2005)" }, "properties" : { "noteIndex" : 0 }, "schema" : "https://github.com/citation-style-language/schema/raw/master/csl-citation.json" }</w:instrText>
      </w:r>
      <w:r w:rsidR="0044507E" w:rsidRPr="00FB0056">
        <w:fldChar w:fldCharType="separate"/>
      </w:r>
      <w:r w:rsidR="00636F75" w:rsidRPr="00FB0056">
        <w:rPr>
          <w:noProof/>
        </w:rPr>
        <w:t>(Falster &amp; Westoby 2005)</w:t>
      </w:r>
      <w:r w:rsidR="0044507E" w:rsidRPr="00FB0056">
        <w:fldChar w:fldCharType="end"/>
      </w:r>
      <w:r w:rsidRPr="00FB0056">
        <w:t>.</w:t>
      </w:r>
      <w:r w:rsidR="00715486" w:rsidRPr="00FB0056">
        <w:t xml:space="preserve"> Further</w:t>
      </w:r>
      <w:r w:rsidR="00686747" w:rsidRPr="00FB0056">
        <w:t xml:space="preserve"> </w:t>
      </w:r>
      <w:r w:rsidR="00715486" w:rsidRPr="00FF6655">
        <w:t>parallels in the existing wood density literature are also evident here</w:t>
      </w:r>
      <w:r w:rsidR="009A51AB" w:rsidRPr="00FF6655">
        <w:t>, where</w:t>
      </w:r>
      <w:r w:rsidR="00715486" w:rsidRPr="00FF6655">
        <w:t xml:space="preserve"> high wood density individuals were much less likely to experience major wind damage following a cyclone </w:t>
      </w:r>
      <w:r w:rsidR="0044507E" w:rsidRPr="00FF6655">
        <w:fldChar w:fldCharType="begin" w:fldLock="1"/>
      </w:r>
      <w:r w:rsidR="00723D9C">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"mendeley" : { "previouslyFormattedCitation" : "(Curran &lt;i&gt;et al.&lt;/i&gt; 2008)" }, "properties" : { "noteIndex" : 0 }, "schema" : "https://github.com/citation-style-language/schema/raw/master/csl-citation.json" }</w:instrText>
      </w:r>
      <w:r w:rsidR="0044507E" w:rsidRPr="00FB0056">
        <w:fldChar w:fldCharType="separate"/>
      </w:r>
      <w:r w:rsidR="00723D9C" w:rsidRPr="00723D9C">
        <w:rPr>
          <w:noProof/>
        </w:rPr>
        <w:t xml:space="preserve">(Curran </w:t>
      </w:r>
      <w:r w:rsidR="00723D9C" w:rsidRPr="00723D9C">
        <w:rPr>
          <w:i/>
          <w:noProof/>
        </w:rPr>
        <w:t>et al.</w:t>
      </w:r>
      <w:r w:rsidR="00723D9C" w:rsidRPr="00723D9C">
        <w:rPr>
          <w:noProof/>
        </w:rPr>
        <w:t xml:space="preserve"> 2008)</w:t>
      </w:r>
      <w:r w:rsidR="0044507E" w:rsidRPr="00FF6655">
        <w:fldChar w:fldCharType="end"/>
      </w:r>
      <w:r w:rsidR="00715486" w:rsidRPr="00FF6655">
        <w:t>.</w:t>
      </w:r>
    </w:p>
    <w:p w14:paraId="2FD8C060" w14:textId="77777777" w:rsidR="008E156A" w:rsidRDefault="00B634E6" w:rsidP="007E254E">
      <w:pPr>
        <w:spacing w:line="360" w:lineRule="auto"/>
      </w:pPr>
      <w:r w:rsidRPr="00EA700F">
        <w:t xml:space="preserve">The gradient identified by </w:t>
      </w:r>
      <w:r w:rsidR="00ED02F3">
        <w:t>p</w:t>
      </w:r>
      <w:r w:rsidRPr="00EA700F">
        <w:t xml:space="preserve">rincipal </w:t>
      </w:r>
      <w:r w:rsidR="00ED02F3">
        <w:t>c</w:t>
      </w:r>
      <w:r w:rsidRPr="00EA700F">
        <w:t xml:space="preserve">omponents </w:t>
      </w:r>
      <w:r w:rsidR="00ED02F3">
        <w:t>a</w:t>
      </w:r>
      <w:r w:rsidRPr="00EA700F">
        <w:t>nalysis integrates predictability of water availability, seasonality and flood intensity into a single axis of hydrological variation. It is not possible to tease out individual drivers of variation in wood density,</w:t>
      </w:r>
      <w:r w:rsidR="00483144">
        <w:t xml:space="preserve"> as</w:t>
      </w:r>
      <w:r w:rsidRPr="00EA700F">
        <w:t xml:space="preserve"> the conditions associated</w:t>
      </w:r>
      <w:r w:rsidR="004C1493">
        <w:t xml:space="preserve"> </w:t>
      </w:r>
      <w:r w:rsidRPr="00EA700F">
        <w:t xml:space="preserve">with both environmental unpredictability and mechanical disturbance act in unison to constrain community wood density to higher mean values. Based on our findings, hydrological regionalisation frameworks that distinguish between rivers according to predictability and </w:t>
      </w:r>
      <w:proofErr w:type="spellStart"/>
      <w:r w:rsidRPr="00EA700F">
        <w:t>perenniality</w:t>
      </w:r>
      <w:proofErr w:type="spellEnd"/>
      <w:r w:rsidRPr="00EA700F">
        <w:t xml:space="preserve"> of flow provide a basis for predicting wood density. </w:t>
      </w:r>
    </w:p>
    <w:p w14:paraId="2958EDF4" w14:textId="3CDCBE89" w:rsidR="008E156A" w:rsidRDefault="00B634E6" w:rsidP="007E254E">
      <w:pPr>
        <w:spacing w:line="360" w:lineRule="auto"/>
      </w:pPr>
      <w:r w:rsidRPr="00EA700F">
        <w:t>Hydrological classification therefore becomes useful in projecting changes to the functional attributes of riparian plant communities u</w:t>
      </w:r>
      <w:r w:rsidR="00ED02F3">
        <w:t xml:space="preserve">nder </w:t>
      </w:r>
      <w:r w:rsidR="001F68B4">
        <w:t xml:space="preserve">altered </w:t>
      </w:r>
      <w:r w:rsidR="00ED02F3">
        <w:t xml:space="preserve">flow conditions. </w:t>
      </w:r>
      <w:r w:rsidRPr="00EA700F">
        <w:t xml:space="preserve">In the south-eastern Australian context, changing flow conditions are caused by damming and water extraction, and the changing climate </w:t>
      </w:r>
      <w:r w:rsidR="0044507E" w:rsidRPr="00EA700F">
        <w:rPr>
          <w:lang w:val="en-US"/>
        </w:rPr>
        <w:fldChar w:fldCharType="begin" w:fldLock="1"/>
      </w:r>
      <w:r w:rsidR="00723D9C">
        <w:rPr>
          <w:lang w:val="en-US"/>
        </w:rPr>
        <w:instrText>ADDIN CSL_CITATION { "citationItems" : [ { "id" : "ITEM-1", "itemData" : { "author" : [ { "dropping-particle" : "", "family" : "Australian State of the Environment Committee", "given" : "", "non-dropping-particle" : "", "parse-names" : false, "suffix" : "" } ], "container-title" : "Population and Communities. Canberra: DSEWPaC", "id" : "ITEM-1", "issued" : { "date-parts" : [ [ "2011" ] ] }, "page" : "20-24", "title" : "Australia state of the environment 2011\u2014in brief. Independent report to the Australian Government Minister for Sustainability, Environment, Water",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44507E" w:rsidRPr="00EA700F">
        <w:rPr>
          <w:lang w:val="en-US"/>
        </w:rPr>
        <w:fldChar w:fldCharType="separate"/>
      </w:r>
      <w:r w:rsidR="00636F75" w:rsidRPr="00636F75">
        <w:rPr>
          <w:noProof/>
          <w:lang w:val="en-US"/>
        </w:rPr>
        <w:t>(Australian State of the Environment Committee 2011)</w:t>
      </w:r>
      <w:r w:rsidR="0044507E" w:rsidRPr="00EA700F">
        <w:rPr>
          <w:lang w:val="en-US"/>
        </w:rPr>
        <w:fldChar w:fldCharType="end"/>
      </w:r>
      <w:r w:rsidRPr="00EA700F">
        <w:t>. Artificial flow modification by damming and water extraction reduces overall flow volume and the magnitude and frequency of high flow events, while increasing flow predictability</w:t>
      </w:r>
      <w:r w:rsidR="00C11E44">
        <w:t>,</w:t>
      </w:r>
      <w:r w:rsidRPr="00EA700F">
        <w:t xml:space="preserve"> altering seasonality</w:t>
      </w:r>
      <w:r w:rsidR="00C11E44">
        <w:t xml:space="preserve"> and limiting channel-floodplain connectivity</w:t>
      </w:r>
      <w:r w:rsidR="00E773FF">
        <w:t xml:space="preserve"> </w:t>
      </w:r>
      <w:r w:rsidR="0044507E">
        <w:fldChar w:fldCharType="begin" w:fldLock="1"/>
      </w:r>
      <w:r w:rsidR="00723D9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"ITEM-2", "issue" : "November 1994", "issued" : { "date-parts" : [ [ "1995" ] ] }, "page" : "15-38", "title" : "Effects of regulation on the flow regime of the River Murray, Australia", "type" : "article-journal", "volume" : "10" }, "uris" : [ "http://www.mendeley.com/documents/?uuid=4a02980c-73fa-4ebf-a3fc-6070fed8fe18" ] } ], "mendeley" : { "previouslyFormattedCitation" : "(Maheshwari, Walker &amp; McMahon 1995; Graf 2006)" }, "properties" : { "noteIndex" : 0 }, "schema" : "https://github.com/citation-style-language/schema/raw/master/csl-citation.json" }</w:instrText>
      </w:r>
      <w:r w:rsidR="0044507E">
        <w:fldChar w:fldCharType="separate"/>
      </w:r>
      <w:r w:rsidR="00636F75" w:rsidRPr="00636F75">
        <w:rPr>
          <w:noProof/>
        </w:rPr>
        <w:t>(Maheshwari, Walker &amp; McMahon 1995; Graf 2006)</w:t>
      </w:r>
      <w:r w:rsidR="0044507E">
        <w:fldChar w:fldCharType="end"/>
      </w:r>
      <w:r w:rsidRPr="00EA700F">
        <w:t xml:space="preserve">. </w:t>
      </w:r>
      <w:r w:rsidR="00442E26">
        <w:t xml:space="preserve">In these altered </w:t>
      </w:r>
      <w:r w:rsidR="00442E26">
        <w:lastRenderedPageBreak/>
        <w:t xml:space="preserve">conditions, terrestrial </w:t>
      </w:r>
      <w:r w:rsidR="00E773FF">
        <w:t>species</w:t>
      </w:r>
      <w:r w:rsidR="00442E26">
        <w:t xml:space="preserve"> with softer wood and faster growth rates may </w:t>
      </w:r>
      <w:r w:rsidR="000F2CFB">
        <w:t>encroach on</w:t>
      </w:r>
      <w:r w:rsidR="00442E26">
        <w:t xml:space="preserve"> what was once the province of </w:t>
      </w:r>
      <w:proofErr w:type="spellStart"/>
      <w:r w:rsidR="00EF1F9C">
        <w:t>rheophytic</w:t>
      </w:r>
      <w:proofErr w:type="spellEnd"/>
      <w:r w:rsidR="00EF1F9C">
        <w:t xml:space="preserve"> assemblages</w:t>
      </w:r>
      <w:r w:rsidR="00442E26">
        <w:t xml:space="preserve"> adapted to flooding and less predictable </w:t>
      </w:r>
      <w:r w:rsidR="00EF1F9C">
        <w:t xml:space="preserve">hydrological </w:t>
      </w:r>
      <w:r w:rsidR="00442E26">
        <w:t>condit</w:t>
      </w:r>
      <w:r w:rsidR="00144006">
        <w:t>i</w:t>
      </w:r>
      <w:r w:rsidR="00442E26">
        <w:t xml:space="preserve">ons. </w:t>
      </w:r>
      <w:r w:rsidRPr="00EA700F">
        <w:t xml:space="preserve">The converse of this situation is presented by predictions of future climatic conditions: </w:t>
      </w:r>
      <w:proofErr w:type="spellStart"/>
      <w:r w:rsidRPr="00EA700F">
        <w:t>i</w:t>
      </w:r>
      <w:proofErr w:type="spellEnd"/>
      <w:r w:rsidRPr="00EA700F">
        <w:rPr>
          <w:lang w:val="en-US"/>
        </w:rPr>
        <w:t>n Australia, warming of 0.4 – 0.7</w:t>
      </w:r>
      <w:r w:rsidRPr="00EA700F">
        <w:rPr>
          <w:vertAlign w:val="superscript"/>
          <w:lang w:val="en-US"/>
        </w:rPr>
        <w:t>o</w:t>
      </w:r>
      <w:r w:rsidRPr="00EA700F">
        <w:rPr>
          <w:lang w:val="en-US"/>
        </w:rPr>
        <w:t>C has occurred since 1950</w:t>
      </w:r>
      <w:r w:rsidR="00B07C90">
        <w:rPr>
          <w:lang w:val="en-US"/>
        </w:rPr>
        <w:t xml:space="preserve"> </w:t>
      </w:r>
      <w:r w:rsidR="0044507E">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44507E">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2007)</w:t>
      </w:r>
      <w:r w:rsidR="0044507E">
        <w:rPr>
          <w:lang w:val="en-US"/>
        </w:rPr>
        <w:fldChar w:fldCharType="end"/>
      </w:r>
      <w:r w:rsidRPr="00EA700F">
        <w:rPr>
          <w:lang w:val="en-US"/>
        </w:rPr>
        <w:t xml:space="preserve">, </w:t>
      </w:r>
      <w:r w:rsidR="009A51AB">
        <w:rPr>
          <w:lang w:val="en-US"/>
        </w:rPr>
        <w:t>associated with</w:t>
      </w:r>
      <w:r w:rsidRPr="00EA700F">
        <w:rPr>
          <w:lang w:val="en-US"/>
        </w:rPr>
        <w:t xml:space="preserve"> a reduction in rainfall across southern and eastern regions of the continent</w:t>
      </w:r>
      <w:r w:rsidR="00B07C90">
        <w:rPr>
          <w:lang w:val="en-US"/>
        </w:rPr>
        <w:t xml:space="preserve"> </w:t>
      </w:r>
      <w:r w:rsidR="0044507E">
        <w:rPr>
          <w:lang w:val="en-US"/>
        </w:rPr>
        <w:fldChar w:fldCharType="begin" w:fldLock="1"/>
      </w:r>
      <w:r w:rsidR="00723D9C">
        <w:rPr>
          <w:lang w:val="en-US"/>
        </w:rPr>
        <w:instrText>ADDIN CSL_CITATION { "citationItems" : [ { "id" : "ITEM-1", "itemData" : { "author" : [ { "dropping-particle" : "", "family" : "Smith", "given" : "Ian", "non-dropping-particle" : "", "parse-names" : false, "suffix" : "" } ], "container-title" : "Australian Meteorological Magazine", "id" : "ITEM-1", "issue" : "3", "issued" : { "date-parts" : [ [ "2004" ] ] }, "page" : "163-173", "title" : "An assessment of recent trends in Australian rainfall", "type" : "article-journal", "volume" : "53" }, "uris" : [ "http://www.mendeley.com/documents/?uuid=8092a977-3baa-4a4d-a596-89da2a518352" ] } ], "mendeley" : { "previouslyFormattedCitation" : "(Smith 2004)" }, "properties" : { "noteIndex" : 0 }, "schema" : "https://github.com/citation-style-language/schema/raw/master/csl-citation.json" }</w:instrText>
      </w:r>
      <w:r w:rsidR="0044507E">
        <w:rPr>
          <w:lang w:val="en-US"/>
        </w:rPr>
        <w:fldChar w:fldCharType="separate"/>
      </w:r>
      <w:r w:rsidR="00636F75" w:rsidRPr="00636F75">
        <w:rPr>
          <w:noProof/>
          <w:lang w:val="en-US"/>
        </w:rPr>
        <w:t>(Smith 2004)</w:t>
      </w:r>
      <w:r w:rsidR="0044507E">
        <w:rPr>
          <w:lang w:val="en-US"/>
        </w:rPr>
        <w:fldChar w:fldCharType="end"/>
      </w:r>
      <w:r w:rsidRPr="00EA700F">
        <w:rPr>
          <w:lang w:val="en-US"/>
        </w:rPr>
        <w:t>, and an increase in intensity</w:t>
      </w:r>
      <w:r w:rsidR="00C11E44">
        <w:rPr>
          <w:lang w:val="en-US"/>
        </w:rPr>
        <w:t xml:space="preserve"> and frequency</w:t>
      </w:r>
      <w:r w:rsidRPr="00EA700F">
        <w:rPr>
          <w:lang w:val="en-US"/>
        </w:rPr>
        <w:t xml:space="preserve"> of droughts</w:t>
      </w:r>
      <w:r w:rsidR="00B07C90">
        <w:rPr>
          <w:lang w:val="en-US"/>
        </w:rPr>
        <w:t xml:space="preserve"> </w:t>
      </w:r>
      <w:r w:rsidR="0044507E">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44507E">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44507E">
        <w:rPr>
          <w:lang w:val="en-US"/>
        </w:rPr>
        <w:fldChar w:fldCharType="end"/>
      </w:r>
      <w:r w:rsidRPr="00EA700F">
        <w:rPr>
          <w:lang w:val="en-US"/>
        </w:rPr>
        <w:t xml:space="preserve">.  </w:t>
      </w:r>
      <w:r w:rsidR="00C11E44">
        <w:rPr>
          <w:lang w:val="en-US"/>
        </w:rPr>
        <w:t xml:space="preserve">Extreme </w:t>
      </w:r>
      <w:r w:rsidR="009447FC">
        <w:rPr>
          <w:lang w:val="en-US"/>
        </w:rPr>
        <w:t>rainfall</w:t>
      </w:r>
      <w:r w:rsidR="00C11E44">
        <w:rPr>
          <w:lang w:val="en-US"/>
        </w:rPr>
        <w:t xml:space="preserve"> events are predicted to become more </w:t>
      </w:r>
      <w:r w:rsidR="004C1493">
        <w:rPr>
          <w:lang w:val="en-US"/>
        </w:rPr>
        <w:t>prevalent, even i</w:t>
      </w:r>
      <w:r w:rsidR="00C11E44">
        <w:rPr>
          <w:lang w:val="en-US"/>
        </w:rPr>
        <w:t xml:space="preserve">n areas </w:t>
      </w:r>
      <w:r w:rsidR="009447FC">
        <w:rPr>
          <w:lang w:val="en-US"/>
        </w:rPr>
        <w:t xml:space="preserve">where the trend is towards mean reductions in annual or seasonal rainfall </w:t>
      </w:r>
      <w:r w:rsidR="0044507E" w:rsidRPr="00B3552B">
        <w:rPr>
          <w:lang w:val="en-US"/>
        </w:rPr>
        <w:fldChar w:fldCharType="begin" w:fldLock="1"/>
      </w:r>
      <w:r w:rsidR="00723D9C">
        <w:rPr>
          <w:lang w:val="en-US"/>
        </w:rPr>
        <w:instrText>ADDIN CSL_CITATION { "citationItems" : [ { "id" : "ITEM-1", "itemData" : { "DOI" : "10.1029/2008WR007338", "ISSN" : "0043-1397", "author" : [ { "dropping-particle" : "", "family" : "Chiew", "given" : "F. H. S.", "non-dropping-particle" : "", "parse-names" : false, "suffix" : "" }, { "dropping-particle" : "", "family" : "Teng", "given" : "J.", "non-dropping-particle" : "", "parse-names" : false, "suffix" : "" }, { "dropping-particle" : "", "family" : "Vaze", "given" : "J.", "non-dropping-particle" : "", "parse-names" : false, "suffix" : "" }, { "dropping-particle" : "", "family" : "Post", "given" : "D. a.", "non-dropping-particle" : "", "parse-names" : false, "suffix" : "" }, { "dropping-particle" : "", "family" : "Perraud", "given" : "J. M.", "non-dropping-particle" : "", "parse-names" : false, "suffix" : "" }, { "dropping-particle" : "", "family" : "Kirono", "given" : "D. G. C.", "non-dropping-particle" : "", "parse-names" : false, "suffix" : "" }, { "dropping-particle" : "", "family" : "Viney", "given" : "N. R.", "non-dropping-particle" : "", "parse-names" : false, "suffix" : "" } ], "container-title" : "Water Resources Research", "id" : "ITEM-1", "issue" : "10", "issued" : { "date-parts" : [ [ "2009", "10", "10" ] ] }, "page" : "1-17", "title" : "Estimating climate change impact on runoff across southeast Australia: Method, results, and implications of the modeling method", "type" : "article-journal", "volume" : "45" }, "uris" : [ "http://www.mendeley.com/documents/?uuid=6b235402-abb1-4d68-b2e5-74c8d6c58a32" ] } ], "mendeley" : { "previouslyFormattedCitation" : "(Chiew &lt;i&gt;et al.&lt;/i&gt; 2009)" }, "properties" : { "noteIndex" : 0 }, "schema" : "https://github.com/citation-style-language/schema/raw/master/csl-citation.json" }</w:instrText>
      </w:r>
      <w:r w:rsidR="0044507E" w:rsidRPr="00B3552B">
        <w:rPr>
          <w:lang w:val="en-US"/>
        </w:rPr>
        <w:fldChar w:fldCharType="separate"/>
      </w:r>
      <w:r w:rsidR="00723D9C" w:rsidRPr="00723D9C">
        <w:rPr>
          <w:noProof/>
          <w:lang w:val="en-US"/>
        </w:rPr>
        <w:t xml:space="preserve">(Chiew </w:t>
      </w:r>
      <w:r w:rsidR="00723D9C" w:rsidRPr="00723D9C">
        <w:rPr>
          <w:i/>
          <w:noProof/>
          <w:lang w:val="en-US"/>
        </w:rPr>
        <w:t>et al.</w:t>
      </w:r>
      <w:r w:rsidR="00723D9C" w:rsidRPr="00723D9C">
        <w:rPr>
          <w:noProof/>
          <w:lang w:val="en-US"/>
        </w:rPr>
        <w:t xml:space="preserve"> 2009)</w:t>
      </w:r>
      <w:r w:rsidR="0044507E" w:rsidRPr="00B3552B">
        <w:rPr>
          <w:lang w:val="en-US"/>
        </w:rPr>
        <w:fldChar w:fldCharType="end"/>
      </w:r>
      <w:r w:rsidR="009447FC" w:rsidRPr="00B3552B">
        <w:rPr>
          <w:lang w:val="en-US"/>
        </w:rPr>
        <w:t>.</w:t>
      </w:r>
      <w:r w:rsidR="009447FC" w:rsidRPr="004C1493">
        <w:rPr>
          <w:b/>
          <w:lang w:val="en-US"/>
        </w:rPr>
        <w:t xml:space="preserve"> </w:t>
      </w:r>
      <w:r w:rsidR="00096684" w:rsidRPr="004C1493">
        <w:rPr>
          <w:lang w:val="en-US"/>
        </w:rPr>
        <w:t>R</w:t>
      </w:r>
      <w:r w:rsidR="00C3096E" w:rsidRPr="004C1493">
        <w:rPr>
          <w:lang w:val="en-US"/>
        </w:rPr>
        <w:t>iver discharge</w:t>
      </w:r>
      <w:r w:rsidR="00096684" w:rsidRPr="004C1493">
        <w:rPr>
          <w:lang w:val="en-US"/>
        </w:rPr>
        <w:t xml:space="preserve"> in Australia</w:t>
      </w:r>
      <w:r w:rsidR="00C3096E" w:rsidRPr="004C1493">
        <w:rPr>
          <w:lang w:val="en-US"/>
        </w:rPr>
        <w:t xml:space="preserve"> is known to be particularly sensitive to the El Nino-Southern Oscillation (ENSO)  phenomenon that is an integral driver of the continent’s </w:t>
      </w:r>
      <w:r w:rsidR="00096684" w:rsidRPr="004C1493">
        <w:rPr>
          <w:lang w:val="en-US"/>
        </w:rPr>
        <w:t>climate patterns</w:t>
      </w:r>
      <w:r w:rsidR="004C1493">
        <w:rPr>
          <w:lang w:val="en-US"/>
        </w:rPr>
        <w:t xml:space="preserve"> </w:t>
      </w:r>
      <w:r w:rsidR="0044507E">
        <w:rPr>
          <w:lang w:val="en-US"/>
        </w:rPr>
        <w:fldChar w:fldCharType="begin" w:fldLock="1"/>
      </w:r>
      <w:r w:rsidR="00723D9C">
        <w:rPr>
          <w:lang w:val="en-US"/>
        </w:rPr>
        <w:instrText>ADDIN CSL_CITATION { "citationItems" : [ { "id" : "ITEM-1",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"ITEM-1", "issue" : "12", "issued" : { "date-parts" : [ [ "2010", "6", "16" ] ] }, "title" : "Sensitivity of river discharge to ENSO", "type" : "article-journal", "volume" : "37" }, "uris" : [ "http://www.mendeley.com/documents/?uuid=7236508e-2c64-45c0-9bb1-955fa26a234f"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"mendeley" : { "previouslyFormattedCitation" : "(Nicholls 1989; Ward &lt;i&gt;et al.&lt;/i&gt; 2010)" }, "properties" : { "noteIndex" : 0 }, "schema" : "https://github.com/citation-style-language/schema/raw/master/csl-citation.json" }</w:instrText>
      </w:r>
      <w:r w:rsidR="0044507E">
        <w:rPr>
          <w:lang w:val="en-US"/>
        </w:rPr>
        <w:fldChar w:fldCharType="separate"/>
      </w:r>
      <w:r w:rsidR="00723D9C" w:rsidRPr="00723D9C">
        <w:rPr>
          <w:noProof/>
          <w:lang w:val="en-US"/>
        </w:rPr>
        <w:t xml:space="preserve">(Nicholls 1989; Ward </w:t>
      </w:r>
      <w:r w:rsidR="00723D9C" w:rsidRPr="00723D9C">
        <w:rPr>
          <w:i/>
          <w:noProof/>
          <w:lang w:val="en-US"/>
        </w:rPr>
        <w:t>et al.</w:t>
      </w:r>
      <w:r w:rsidR="00723D9C" w:rsidRPr="00723D9C">
        <w:rPr>
          <w:noProof/>
          <w:lang w:val="en-US"/>
        </w:rPr>
        <w:t xml:space="preserve"> 2010)</w:t>
      </w:r>
      <w:r w:rsidR="0044507E">
        <w:rPr>
          <w:lang w:val="en-US"/>
        </w:rPr>
        <w:fldChar w:fldCharType="end"/>
      </w:r>
      <w:r w:rsidR="00096684" w:rsidRPr="004C1493">
        <w:rPr>
          <w:lang w:val="en-US"/>
        </w:rPr>
        <w:t xml:space="preserve">. Projected increases in climatic variability </w:t>
      </w:r>
      <w:r w:rsidR="0044507E" w:rsidRPr="004C1493">
        <w:rPr>
          <w:lang w:val="en-US"/>
        </w:rPr>
        <w:fldChar w:fldCharType="begin" w:fldLock="1"/>
      </w:r>
      <w:r w:rsidR="00723D9C">
        <w:rPr>
          <w:lang w:val="en-US"/>
        </w:rP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44507E" w:rsidRPr="004C1493">
        <w:rPr>
          <w:lang w:val="en-US"/>
        </w:rPr>
        <w:fldChar w:fldCharType="separate"/>
      </w:r>
      <w:r w:rsidR="00723D9C" w:rsidRPr="00723D9C">
        <w:rPr>
          <w:noProof/>
          <w:lang w:val="en-US"/>
        </w:rPr>
        <w:t xml:space="preserve">(Hennessy </w:t>
      </w:r>
      <w:r w:rsidR="00723D9C" w:rsidRPr="00723D9C">
        <w:rPr>
          <w:i/>
          <w:noProof/>
          <w:lang w:val="en-US"/>
        </w:rPr>
        <w:t>et al.</w:t>
      </w:r>
      <w:r w:rsidR="00723D9C" w:rsidRPr="00723D9C">
        <w:rPr>
          <w:noProof/>
          <w:lang w:val="en-US"/>
        </w:rPr>
        <w:t xml:space="preserve"> 2008)</w:t>
      </w:r>
      <w:r w:rsidR="0044507E" w:rsidRPr="004C1493">
        <w:rPr>
          <w:lang w:val="en-US"/>
        </w:rPr>
        <w:fldChar w:fldCharType="end"/>
      </w:r>
      <w:r w:rsidR="00096684" w:rsidRPr="004C1493">
        <w:rPr>
          <w:lang w:val="en-US"/>
        </w:rPr>
        <w:t xml:space="preserve"> may therefore overlay the already strong natural variability induced by ENSO to produce significant alterations to </w:t>
      </w:r>
      <w:proofErr w:type="spellStart"/>
      <w:r w:rsidR="00096684" w:rsidRPr="004C1493">
        <w:rPr>
          <w:lang w:val="en-US"/>
        </w:rPr>
        <w:t>streamflow</w:t>
      </w:r>
      <w:proofErr w:type="spellEnd"/>
      <w:r w:rsidR="00096684" w:rsidRPr="004C1493">
        <w:rPr>
          <w:lang w:val="en-US"/>
        </w:rPr>
        <w:t>.</w:t>
      </w:r>
      <w:r w:rsidR="00BA7840">
        <w:rPr>
          <w:lang w:val="en-US"/>
        </w:rPr>
        <w:t xml:space="preserve"> </w:t>
      </w:r>
      <w:r w:rsidR="00DB3F5D">
        <w:rPr>
          <w:lang w:val="en-US"/>
        </w:rPr>
        <w:t xml:space="preserve">Under such conditions, </w:t>
      </w:r>
      <w:r w:rsidR="00C73D47">
        <w:rPr>
          <w:lang w:val="en-US"/>
        </w:rPr>
        <w:t>near-channel abundance</w:t>
      </w:r>
      <w:r w:rsidR="00DB3F5D">
        <w:rPr>
          <w:lang w:val="en-US"/>
        </w:rPr>
        <w:t xml:space="preserve"> of opportunistic, facultative riparian species may decline in </w:t>
      </w:r>
      <w:proofErr w:type="spellStart"/>
      <w:r w:rsidR="00DB3F5D">
        <w:rPr>
          <w:lang w:val="en-US"/>
        </w:rPr>
        <w:t>favour</w:t>
      </w:r>
      <w:proofErr w:type="spellEnd"/>
      <w:r w:rsidR="00DB3F5D">
        <w:rPr>
          <w:lang w:val="en-US"/>
        </w:rPr>
        <w:t xml:space="preserve"> of </w:t>
      </w:r>
      <w:proofErr w:type="spellStart"/>
      <w:r w:rsidR="00B3552B">
        <w:rPr>
          <w:lang w:val="en-US"/>
        </w:rPr>
        <w:t>rheophytic</w:t>
      </w:r>
      <w:proofErr w:type="spellEnd"/>
      <w:r w:rsidR="00DB3F5D">
        <w:rPr>
          <w:lang w:val="en-US"/>
        </w:rPr>
        <w:t xml:space="preserve"> species whose ecological strategies are optimized to harsh hydrological conditions.</w:t>
      </w:r>
      <w:r w:rsidRPr="00EA700F">
        <w:t xml:space="preserve"> </w:t>
      </w:r>
      <w:r w:rsidR="00C27C76">
        <w:t xml:space="preserve"> </w:t>
      </w:r>
      <w:r w:rsidRPr="00EA700F">
        <w:t xml:space="preserve">If changes in spatial extent of climate zones can be related to changes in runoff - a complicated, but progressing area of research in </w:t>
      </w:r>
      <w:proofErr w:type="spellStart"/>
      <w:r w:rsidRPr="00EA700F">
        <w:t>hydroclimatology</w:t>
      </w:r>
      <w:proofErr w:type="spellEnd"/>
      <w:r w:rsidR="00ED02F3">
        <w:t xml:space="preserve"> </w:t>
      </w:r>
      <w:r w:rsidR="0044507E">
        <w:fldChar w:fldCharType="begin" w:fldLock="1"/>
      </w:r>
      <w:r w:rsidR="00723D9C">
        <w:instrText>ADDIN CSL_CITATION { "citationItems" : [ { "id" : "ITEM-1", "itemData" : { "DOI" : "10.1177/0309133311402550", "ISSN" : "0309-1333", "author" : [ { "dropping-particle" : "", "family" : "Peel", "given" : "M. C.", "non-dropping-particle" : "", "parse-names" : false, "suffix" : "" }, { "dropping-particle" : "", "family" : "Bloschl", "given" : "G.", "non-dropping-particle" : "", "parse-names" : false, "suffix" : "" } ], "container-title" : "Progress in Physical Geography", "id" : "ITEM-1", "issue" : "2", "issued" : { "date-parts" : [ [ "2011", "3", "31" ] ] }, "page" : "249-261", "title" : "Hydrological modelling in a changing world", "type" : "article-journal", "volume" : "35" }, "uris" : [ "http://www.mendeley.com/documents/?uuid=006aa52a-bc89-491e-b86d-f214bdfe6a18" ] } ], "mendeley" : { "previouslyFormattedCitation" : "(Peel &amp; Bloschl 2011)" }, "properties" : { "noteIndex" : 0 }, "schema" : "https://github.com/citation-style-language/schema/raw/master/csl-citation.json" }</w:instrText>
      </w:r>
      <w:r w:rsidR="0044507E">
        <w:fldChar w:fldCharType="separate"/>
      </w:r>
      <w:r w:rsidR="00636F75" w:rsidRPr="00636F75">
        <w:rPr>
          <w:noProof/>
        </w:rPr>
        <w:t>(Peel &amp; Bloschl 2011)</w:t>
      </w:r>
      <w:r w:rsidR="0044507E">
        <w:fldChar w:fldCharType="end"/>
      </w:r>
      <w:r w:rsidRPr="00EA700F">
        <w:t xml:space="preserve"> – functional approaches to </w:t>
      </w:r>
      <w:proofErr w:type="spellStart"/>
      <w:r w:rsidRPr="00EA700F">
        <w:t>ecohydrology</w:t>
      </w:r>
      <w:proofErr w:type="spellEnd"/>
      <w:r w:rsidRPr="00EA700F">
        <w:t xml:space="preserve"> can give insight into </w:t>
      </w:r>
      <w:r w:rsidR="00DC2070">
        <w:t xml:space="preserve">likely </w:t>
      </w:r>
      <w:r w:rsidRPr="00EA700F">
        <w:t>chang</w:t>
      </w:r>
      <w:r w:rsidR="00012647">
        <w:t>es in</w:t>
      </w:r>
      <w:r w:rsidRPr="00EA700F">
        <w:t xml:space="preserve"> riparian plant </w:t>
      </w:r>
      <w:r w:rsidR="00012647">
        <w:t>assemblages and associated changes in ecosystem function</w:t>
      </w:r>
      <w:r w:rsidRPr="00EA700F">
        <w:t xml:space="preserve">.  </w:t>
      </w:r>
    </w:p>
    <w:p w14:paraId="53AD83A1" w14:textId="366863DE" w:rsidR="008E156A" w:rsidRDefault="00B634E6" w:rsidP="007E254E">
      <w:pPr>
        <w:spacing w:line="360" w:lineRule="auto"/>
      </w:pPr>
      <w:r w:rsidRPr="00EA700F">
        <w:t>Our study emphasises the importance of hydrological conditions</w:t>
      </w:r>
      <w:r w:rsidR="00DC2070">
        <w:t>,</w:t>
      </w:r>
      <w:r w:rsidRPr="00EA700F">
        <w:t xml:space="preserve"> particularly disturbance and environmental unpredictability, as determinants of ecological strategy in riparian </w:t>
      </w:r>
      <w:r w:rsidR="007B76D5" w:rsidRPr="00EA700F">
        <w:t>plant</w:t>
      </w:r>
      <w:r w:rsidR="007B76D5">
        <w:t xml:space="preserve"> communities</w:t>
      </w:r>
      <w:r w:rsidRPr="00EA700F">
        <w:t xml:space="preserve">. This is likely to </w:t>
      </w:r>
      <w:r w:rsidR="00DC2070">
        <w:t>have</w:t>
      </w:r>
      <w:r w:rsidR="00DC2070" w:rsidRPr="00EA700F">
        <w:t xml:space="preserve"> </w:t>
      </w:r>
      <w:r w:rsidR="00012647">
        <w:t>significant</w:t>
      </w:r>
      <w:r w:rsidR="00012647" w:rsidRPr="00EA700F">
        <w:t xml:space="preserve"> </w:t>
      </w:r>
      <w:r w:rsidRPr="00EA700F">
        <w:t>ecological consequences for riparian plant communities</w:t>
      </w:r>
      <w:r w:rsidR="001C1040">
        <w:t xml:space="preserve"> in an Australian context</w:t>
      </w:r>
      <w:r w:rsidR="004247CF">
        <w:t xml:space="preserve">, </w:t>
      </w:r>
      <w:r w:rsidR="001C1040">
        <w:t xml:space="preserve">as well as </w:t>
      </w:r>
      <w:r w:rsidR="004247CF">
        <w:t xml:space="preserve">in </w:t>
      </w:r>
      <w:r w:rsidR="001C1040">
        <w:t xml:space="preserve">other </w:t>
      </w:r>
      <w:r w:rsidR="004247CF">
        <w:t>regions</w:t>
      </w:r>
      <w:r w:rsidRPr="00EA700F">
        <w:t xml:space="preserve"> where increasing climatic variability and frequency of extreme events are hallmarks of climate change predictions</w:t>
      </w:r>
      <w:r w:rsidR="00DC2070">
        <w:t xml:space="preserve">. </w:t>
      </w:r>
    </w:p>
    <w:p w14:paraId="293F022D" w14:textId="77777777" w:rsidR="008E156A" w:rsidRDefault="008E156A" w:rsidP="007E254E">
      <w:pPr>
        <w:spacing w:line="360" w:lineRule="auto"/>
        <w:rPr>
          <w:b/>
        </w:rPr>
      </w:pPr>
    </w:p>
    <w:p w14:paraId="71433989" w14:textId="77777777" w:rsidR="008E156A" w:rsidRDefault="00E17892" w:rsidP="007E254E">
      <w:pPr>
        <w:spacing w:line="360" w:lineRule="auto"/>
      </w:pPr>
      <w:r w:rsidRPr="00AC7AF3">
        <w:rPr>
          <w:b/>
        </w:rPr>
        <w:t>Acknowledgements</w:t>
      </w:r>
    </w:p>
    <w:p w14:paraId="3B03260B" w14:textId="77777777" w:rsidR="008E156A" w:rsidRDefault="00B62127" w:rsidP="007E254E">
      <w:pPr>
        <w:spacing w:line="360" w:lineRule="auto"/>
      </w:pPr>
      <w:r>
        <w:t xml:space="preserve">Tanja Lenz gave invaluable advice and support throughout the project. </w:t>
      </w:r>
      <w:proofErr w:type="spellStart"/>
      <w:r>
        <w:t>Saskia</w:t>
      </w:r>
      <w:proofErr w:type="spellEnd"/>
      <w:r>
        <w:t xml:space="preserve"> </w:t>
      </w:r>
      <w:proofErr w:type="spellStart"/>
      <w:r>
        <w:t>Grootemaat</w:t>
      </w:r>
      <w:proofErr w:type="spellEnd"/>
      <w:r>
        <w:t xml:space="preserve">, Ashley Vey, </w:t>
      </w:r>
      <w:proofErr w:type="spellStart"/>
      <w:r>
        <w:t>Urvashi</w:t>
      </w:r>
      <w:proofErr w:type="spellEnd"/>
      <w:r>
        <w:t xml:space="preserve"> </w:t>
      </w:r>
      <w:proofErr w:type="spellStart"/>
      <w:r>
        <w:t>Lallu</w:t>
      </w:r>
      <w:proofErr w:type="spellEnd"/>
      <w:r>
        <w:t xml:space="preserve">, Julia Atkinson, Sally Lawson and Anthony </w:t>
      </w:r>
      <w:proofErr w:type="spellStart"/>
      <w:r>
        <w:t>Manea</w:t>
      </w:r>
      <w:proofErr w:type="spellEnd"/>
      <w:r>
        <w:t xml:space="preserve"> gave their time and inspiration in the field. We also wish to thank the </w:t>
      </w:r>
      <w:proofErr w:type="spellStart"/>
      <w:r>
        <w:t>offficers</w:t>
      </w:r>
      <w:proofErr w:type="spellEnd"/>
      <w:r>
        <w:t xml:space="preserve"> of the New South Wales Parks and Wildlife Service and Parks Victoria who provided logistical advice and support, and the landowners who were so kind as to let us work and stay on their properties. Thanks also to Alan Baldry for his help in the herbarium, and to the PIREL group at Macquarie University</w:t>
      </w:r>
      <w:r w:rsidR="00AC7AF3">
        <w:t xml:space="preserve"> for their support.</w:t>
      </w:r>
    </w:p>
    <w:p w14:paraId="02D755C8" w14:textId="77777777" w:rsidR="008E156A" w:rsidRDefault="008E156A" w:rsidP="007E254E">
      <w:pPr>
        <w:spacing w:line="360" w:lineRule="auto"/>
      </w:pPr>
    </w:p>
    <w:p w14:paraId="1A028EB5" w14:textId="77777777" w:rsidR="008E156A" w:rsidRDefault="00E17892" w:rsidP="007E254E">
      <w:pPr>
        <w:spacing w:line="360" w:lineRule="auto"/>
        <w:rPr>
          <w:b/>
        </w:rPr>
      </w:pPr>
      <w:r w:rsidRPr="00AC7AF3">
        <w:rPr>
          <w:b/>
        </w:rPr>
        <w:lastRenderedPageBreak/>
        <w:t>Data availability</w:t>
      </w:r>
      <w:r w:rsidR="00962773">
        <w:rPr>
          <w:b/>
        </w:rPr>
        <w:t xml:space="preserve"> </w:t>
      </w:r>
    </w:p>
    <w:p w14:paraId="6F29804F" w14:textId="77777777" w:rsidR="008E156A" w:rsidRDefault="00AC7AF3" w:rsidP="007E254E">
      <w:pPr>
        <w:spacing w:line="360" w:lineRule="auto"/>
      </w:pPr>
      <w:r>
        <w:t xml:space="preserve">All data are available through </w:t>
      </w:r>
      <w:proofErr w:type="spellStart"/>
      <w:r>
        <w:t>DataDryad</w:t>
      </w:r>
      <w:proofErr w:type="spellEnd"/>
      <w:r>
        <w:t xml:space="preserve"> (datadryad.org). </w:t>
      </w:r>
      <w:r w:rsidR="0037340A">
        <w:t xml:space="preserve">DOI to be provided upon publication. </w:t>
      </w:r>
    </w:p>
    <w:p w14:paraId="262C3D47" w14:textId="77777777" w:rsidR="008E156A" w:rsidRDefault="008E156A" w:rsidP="007E254E">
      <w:pPr>
        <w:spacing w:line="360" w:lineRule="auto"/>
      </w:pPr>
    </w:p>
    <w:p w14:paraId="0C45E0AE" w14:textId="77777777" w:rsidR="00FF6655" w:rsidRDefault="00FF6655" w:rsidP="007E254E">
      <w:pPr>
        <w:spacing w:line="360" w:lineRule="auto"/>
      </w:pPr>
    </w:p>
    <w:p w14:paraId="09CEB962" w14:textId="77777777" w:rsidR="00FF6655" w:rsidRDefault="00FF6655" w:rsidP="007E254E">
      <w:pPr>
        <w:spacing w:line="360" w:lineRule="auto"/>
      </w:pPr>
    </w:p>
    <w:p w14:paraId="0A3799E6" w14:textId="77777777" w:rsidR="008E156A" w:rsidRPr="00FF6655" w:rsidRDefault="0044507E" w:rsidP="007E254E">
      <w:pPr>
        <w:spacing w:line="360" w:lineRule="auto"/>
        <w:rPr>
          <w:b/>
        </w:rPr>
      </w:pPr>
      <w:r w:rsidRPr="00FF6655">
        <w:rPr>
          <w:b/>
        </w:rPr>
        <w:t>References</w:t>
      </w:r>
    </w:p>
    <w:p w14:paraId="5C897D8C" w14:textId="27900E74" w:rsidR="00723D9C" w:rsidRPr="00723D9C" w:rsidRDefault="0044507E">
      <w:pPr>
        <w:pStyle w:val="NormalWeb"/>
        <w:ind w:left="480" w:hanging="480"/>
        <w:divId w:val="2131894719"/>
        <w:rPr>
          <w:rFonts w:ascii="Calibri" w:hAnsi="Calibri"/>
          <w:noProof/>
          <w:sz w:val="20"/>
        </w:rPr>
      </w:pPr>
      <w:r w:rsidRPr="00EF3710">
        <w:rPr>
          <w:rFonts w:asciiTheme="minorHAnsi" w:hAnsiTheme="minorHAnsi"/>
          <w:b/>
          <w:sz w:val="20"/>
          <w:szCs w:val="20"/>
        </w:rPr>
        <w:fldChar w:fldCharType="begin" w:fldLock="1"/>
      </w:r>
      <w:r w:rsidR="007137EA" w:rsidRPr="00EF3710">
        <w:rPr>
          <w:rFonts w:asciiTheme="minorHAnsi" w:hAnsiTheme="minorHAnsi"/>
          <w:b/>
          <w:sz w:val="20"/>
          <w:szCs w:val="20"/>
        </w:rPr>
        <w:instrText xml:space="preserve">ADDIN Mendeley Bibliography CSL_BIBLIOGRAPHY </w:instrText>
      </w:r>
      <w:r w:rsidRPr="00EF3710">
        <w:rPr>
          <w:rFonts w:asciiTheme="minorHAnsi" w:hAnsiTheme="minorHAnsi"/>
          <w:b/>
          <w:sz w:val="20"/>
          <w:szCs w:val="20"/>
        </w:rPr>
        <w:fldChar w:fldCharType="separate"/>
      </w:r>
      <w:r w:rsidR="00723D9C" w:rsidRPr="00723D9C">
        <w:rPr>
          <w:rFonts w:ascii="Calibri" w:hAnsi="Calibri"/>
          <w:noProof/>
          <w:sz w:val="20"/>
        </w:rPr>
        <w:t xml:space="preserve">Adler, P.B., Salguero-Gómez, R., Compagnoni, A., Hsu, J.S., Ray-Mukherjee, J., Mbeau-Ache, C. &amp; Franco, M. (2014) Functional traits explain variation in plant life history strategies. </w:t>
      </w:r>
      <w:r w:rsidR="00723D9C" w:rsidRPr="00723D9C">
        <w:rPr>
          <w:rFonts w:ascii="Calibri" w:hAnsi="Calibri"/>
          <w:i/>
          <w:iCs/>
          <w:noProof/>
          <w:sz w:val="20"/>
        </w:rPr>
        <w:t>Proceedings of the National Academy of Sciences of the United States of America</w:t>
      </w:r>
      <w:r w:rsidR="00723D9C" w:rsidRPr="00723D9C">
        <w:rPr>
          <w:rFonts w:ascii="Calibri" w:hAnsi="Calibri"/>
          <w:noProof/>
          <w:sz w:val="20"/>
        </w:rPr>
        <w:t xml:space="preserve">, </w:t>
      </w:r>
      <w:r w:rsidR="00723D9C" w:rsidRPr="00723D9C">
        <w:rPr>
          <w:rFonts w:ascii="Calibri" w:hAnsi="Calibri"/>
          <w:b/>
          <w:bCs/>
          <w:noProof/>
          <w:sz w:val="20"/>
        </w:rPr>
        <w:t>111</w:t>
      </w:r>
      <w:r w:rsidR="00723D9C" w:rsidRPr="00723D9C">
        <w:rPr>
          <w:rFonts w:ascii="Calibri" w:hAnsi="Calibri"/>
          <w:noProof/>
          <w:sz w:val="20"/>
        </w:rPr>
        <w:t>, 740–5.</w:t>
      </w:r>
    </w:p>
    <w:p w14:paraId="21A2584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Arthington, A., Mackay, S., James, C., Rolls, R., Sternberg, D., A, B. &amp; SJ, C. (2012) Ecological limits of hydrologic alteration: a test of the ELoHA framework in south-east Queensland. Waterlines Report Series No. 75. </w:t>
      </w:r>
      <w:r w:rsidRPr="00723D9C">
        <w:rPr>
          <w:rFonts w:ascii="Calibri" w:hAnsi="Calibri"/>
          <w:i/>
          <w:iCs/>
          <w:noProof/>
          <w:sz w:val="20"/>
        </w:rPr>
        <w:t>National Water Commission, Canberra, Australia</w:t>
      </w:r>
      <w:r w:rsidRPr="00723D9C">
        <w:rPr>
          <w:rFonts w:ascii="Calibri" w:hAnsi="Calibri"/>
          <w:noProof/>
          <w:sz w:val="20"/>
        </w:rPr>
        <w:t>.</w:t>
      </w:r>
    </w:p>
    <w:p w14:paraId="6C223FC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Augspurger, C.K. &amp; Kelly, C.K. (1984) Pathogen mortality of tropical tree seedlings: experimental studies of the effects of dispersal distance, seedling density, and light conditions.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61</w:t>
      </w:r>
      <w:r w:rsidRPr="00723D9C">
        <w:rPr>
          <w:rFonts w:ascii="Calibri" w:hAnsi="Calibri"/>
          <w:noProof/>
          <w:sz w:val="20"/>
        </w:rPr>
        <w:t>, 211–217.</w:t>
      </w:r>
    </w:p>
    <w:p w14:paraId="78F5FC9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Australian State of the Environment Committee. (2011) Australia state of the environment 2011—in brief. Independent report to the Australian Government Minister for Sustainability, Environment, Water. </w:t>
      </w:r>
      <w:r w:rsidRPr="00723D9C">
        <w:rPr>
          <w:rFonts w:ascii="Calibri" w:hAnsi="Calibri"/>
          <w:i/>
          <w:iCs/>
          <w:noProof/>
          <w:sz w:val="20"/>
        </w:rPr>
        <w:t>Population and Communities. Canberra: DSEWPaC</w:t>
      </w:r>
      <w:r w:rsidRPr="00723D9C">
        <w:rPr>
          <w:rFonts w:ascii="Calibri" w:hAnsi="Calibri"/>
          <w:noProof/>
          <w:sz w:val="20"/>
        </w:rPr>
        <w:t>, 20–24.</w:t>
      </w:r>
    </w:p>
    <w:p w14:paraId="0FE8801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Brierley, G.J. &amp; Fryirs, K.A. (2005) </w:t>
      </w:r>
      <w:r w:rsidRPr="00723D9C">
        <w:rPr>
          <w:rFonts w:ascii="Calibri" w:hAnsi="Calibri"/>
          <w:i/>
          <w:iCs/>
          <w:noProof/>
          <w:sz w:val="20"/>
        </w:rPr>
        <w:t>Geomorphology and River Management: Applications of the River Styles Framework</w:t>
      </w:r>
      <w:r w:rsidRPr="00723D9C">
        <w:rPr>
          <w:rFonts w:ascii="Calibri" w:hAnsi="Calibri"/>
          <w:noProof/>
          <w:sz w:val="20"/>
        </w:rPr>
        <w:t>. John Wiley &amp; Sons.</w:t>
      </w:r>
    </w:p>
    <w:p w14:paraId="65865AE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Catford, J.A., Naiman, R.J., Chambers, L.E., Roberts, J., Douglas, M. &amp; Davies, P. (2012) Predicting Novel Riparian Ecosystems in a Changing Climate. </w:t>
      </w:r>
      <w:r w:rsidRPr="00723D9C">
        <w:rPr>
          <w:rFonts w:ascii="Calibri" w:hAnsi="Calibri"/>
          <w:i/>
          <w:iCs/>
          <w:noProof/>
          <w:sz w:val="20"/>
        </w:rPr>
        <w:t>Ecosystems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382–400.</w:t>
      </w:r>
    </w:p>
    <w:p w14:paraId="6E5A2F6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Chave, J., Coomes, D., Jansen, S., Lewis, S.L., Swenson, N.G. &amp; Amy, E. (2009) Towards a worldwide wood economics spectrum. </w:t>
      </w:r>
      <w:r w:rsidRPr="00723D9C">
        <w:rPr>
          <w:rFonts w:ascii="Calibri" w:hAnsi="Calibri"/>
          <w:i/>
          <w:iCs/>
          <w:noProof/>
          <w:sz w:val="20"/>
        </w:rPr>
        <w:t>Ecology Letters</w:t>
      </w:r>
      <w:r w:rsidRPr="00723D9C">
        <w:rPr>
          <w:rFonts w:ascii="Calibri" w:hAnsi="Calibri"/>
          <w:noProof/>
          <w:sz w:val="20"/>
        </w:rPr>
        <w:t xml:space="preserve">, </w:t>
      </w:r>
      <w:r w:rsidRPr="00723D9C">
        <w:rPr>
          <w:rFonts w:ascii="Calibri" w:hAnsi="Calibri"/>
          <w:b/>
          <w:bCs/>
          <w:noProof/>
          <w:sz w:val="20"/>
        </w:rPr>
        <w:t>12</w:t>
      </w:r>
      <w:r w:rsidRPr="00723D9C">
        <w:rPr>
          <w:rFonts w:ascii="Calibri" w:hAnsi="Calibri"/>
          <w:noProof/>
          <w:sz w:val="20"/>
        </w:rPr>
        <w:t>, 351–366.</w:t>
      </w:r>
    </w:p>
    <w:p w14:paraId="14D85F7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Chiew, F.H.S., Teng, J., Vaze, J., Post, D. a., Perraud, J.M., Kirono, D.G.C. &amp; Viney, N.R. (2009) Estimating climate change impact on runoff across southeast Australia: Method, results, and implications of the modeling method. </w:t>
      </w:r>
      <w:r w:rsidRPr="00723D9C">
        <w:rPr>
          <w:rFonts w:ascii="Calibri" w:hAnsi="Calibri"/>
          <w:i/>
          <w:iCs/>
          <w:noProof/>
          <w:sz w:val="20"/>
        </w:rPr>
        <w:t>Water Resources Research</w:t>
      </w:r>
      <w:r w:rsidRPr="00723D9C">
        <w:rPr>
          <w:rFonts w:ascii="Calibri" w:hAnsi="Calibri"/>
          <w:noProof/>
          <w:sz w:val="20"/>
        </w:rPr>
        <w:t xml:space="preserve">, </w:t>
      </w:r>
      <w:r w:rsidRPr="00723D9C">
        <w:rPr>
          <w:rFonts w:ascii="Calibri" w:hAnsi="Calibri"/>
          <w:b/>
          <w:bCs/>
          <w:noProof/>
          <w:sz w:val="20"/>
        </w:rPr>
        <w:t>45</w:t>
      </w:r>
      <w:r w:rsidRPr="00723D9C">
        <w:rPr>
          <w:rFonts w:ascii="Calibri" w:hAnsi="Calibri"/>
          <w:noProof/>
          <w:sz w:val="20"/>
        </w:rPr>
        <w:t>, 1–17.</w:t>
      </w:r>
    </w:p>
    <w:p w14:paraId="4BD2961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Coley, P. (1983) Herbivory and defensive characteristics of tree species in a lowland tropical forest. </w:t>
      </w:r>
      <w:r w:rsidRPr="00723D9C">
        <w:rPr>
          <w:rFonts w:ascii="Calibri" w:hAnsi="Calibri"/>
          <w:i/>
          <w:iCs/>
          <w:noProof/>
          <w:sz w:val="20"/>
        </w:rPr>
        <w:t>Ecological monographs</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209–234.</w:t>
      </w:r>
    </w:p>
    <w:p w14:paraId="68D3FB7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723D9C">
        <w:rPr>
          <w:rFonts w:ascii="Calibri" w:hAnsi="Calibri"/>
          <w:i/>
          <w:iCs/>
          <w:noProof/>
          <w:sz w:val="20"/>
        </w:rPr>
        <w:t>Earth Surface Processes and Landforms</w:t>
      </w:r>
      <w:r w:rsidRPr="00723D9C">
        <w:rPr>
          <w:rFonts w:ascii="Calibri" w:hAnsi="Calibri"/>
          <w:noProof/>
          <w:sz w:val="20"/>
        </w:rPr>
        <w:t xml:space="preserve">, </w:t>
      </w:r>
      <w:r w:rsidRPr="00723D9C">
        <w:rPr>
          <w:rFonts w:ascii="Calibri" w:hAnsi="Calibri"/>
          <w:b/>
          <w:bCs/>
          <w:noProof/>
          <w:sz w:val="20"/>
        </w:rPr>
        <w:t>1810</w:t>
      </w:r>
      <w:r w:rsidRPr="00723D9C">
        <w:rPr>
          <w:rFonts w:ascii="Calibri" w:hAnsi="Calibri"/>
          <w:noProof/>
          <w:sz w:val="20"/>
        </w:rPr>
        <w:t>, 1790–1810.</w:t>
      </w:r>
    </w:p>
    <w:p w14:paraId="2762F6A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51</w:t>
      </w:r>
      <w:r w:rsidRPr="00723D9C">
        <w:rPr>
          <w:rFonts w:ascii="Calibri" w:hAnsi="Calibri"/>
          <w:noProof/>
          <w:sz w:val="20"/>
        </w:rPr>
        <w:t>, 335–380.</w:t>
      </w:r>
    </w:p>
    <w:p w14:paraId="1A9CFFC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Curran, T.J., Gersbach, L.N., Edwards, W. &amp; Krockenberger, A.K. (2008) Wood density predicts plant damage and vegetative recovery rates caused by cyclone disturbance in tropical rainforest tree species of North Queensland, Australia. </w:t>
      </w:r>
      <w:r w:rsidRPr="00723D9C">
        <w:rPr>
          <w:rFonts w:ascii="Calibri" w:hAnsi="Calibri"/>
          <w:i/>
          <w:iCs/>
          <w:noProof/>
          <w:sz w:val="20"/>
        </w:rPr>
        <w:t>Austral Ecology</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442–450.</w:t>
      </w:r>
    </w:p>
    <w:p w14:paraId="140DDF2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Falster, D.S. (2006) Sapling strength and safety: the importance of wood density in tropical forests.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171</w:t>
      </w:r>
      <w:r w:rsidRPr="00723D9C">
        <w:rPr>
          <w:rFonts w:ascii="Calibri" w:hAnsi="Calibri"/>
          <w:noProof/>
          <w:sz w:val="20"/>
        </w:rPr>
        <w:t>, 237–9.</w:t>
      </w:r>
    </w:p>
    <w:p w14:paraId="7336647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Falster, D. &amp; Westoby, M. (2005) Alternative height strategies among 45 dicot rain forest species from tropical Queensland, Australia.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93</w:t>
      </w:r>
      <w:r w:rsidRPr="00723D9C">
        <w:rPr>
          <w:rFonts w:ascii="Calibri" w:hAnsi="Calibri"/>
          <w:noProof/>
          <w:sz w:val="20"/>
        </w:rPr>
        <w:t>, 521–535.</w:t>
      </w:r>
    </w:p>
    <w:p w14:paraId="08B8CA6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Finlayson, B.L. &amp; McMahon, T.A. (1988) Australia vs. the world: a comparative analysis of streamflow characteristics. </w:t>
      </w:r>
      <w:r w:rsidRPr="00723D9C">
        <w:rPr>
          <w:rFonts w:ascii="Calibri" w:hAnsi="Calibri"/>
          <w:i/>
          <w:iCs/>
          <w:noProof/>
          <w:sz w:val="20"/>
        </w:rPr>
        <w:t>Fluvial Geomorphology of Australia</w:t>
      </w:r>
      <w:r w:rsidRPr="00723D9C">
        <w:rPr>
          <w:rFonts w:ascii="Calibri" w:hAnsi="Calibri"/>
          <w:noProof/>
          <w:sz w:val="20"/>
        </w:rPr>
        <w:t>, 17–40.</w:t>
      </w:r>
    </w:p>
    <w:p w14:paraId="343A7D0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Graf, W. (2006) Downstream hydrologic and geomorphic effects of large dams on American rivers. </w:t>
      </w:r>
      <w:r w:rsidRPr="00723D9C">
        <w:rPr>
          <w:rFonts w:ascii="Calibri" w:hAnsi="Calibri"/>
          <w:i/>
          <w:iCs/>
          <w:noProof/>
          <w:sz w:val="20"/>
        </w:rPr>
        <w:t>Geomorphology</w:t>
      </w:r>
      <w:r w:rsidRPr="00723D9C">
        <w:rPr>
          <w:rFonts w:ascii="Calibri" w:hAnsi="Calibri"/>
          <w:noProof/>
          <w:sz w:val="20"/>
        </w:rPr>
        <w:t xml:space="preserve">, </w:t>
      </w:r>
      <w:r w:rsidRPr="00723D9C">
        <w:rPr>
          <w:rFonts w:ascii="Calibri" w:hAnsi="Calibri"/>
          <w:b/>
          <w:bCs/>
          <w:noProof/>
          <w:sz w:val="20"/>
        </w:rPr>
        <w:t>79</w:t>
      </w:r>
      <w:r w:rsidRPr="00723D9C">
        <w:rPr>
          <w:rFonts w:ascii="Calibri" w:hAnsi="Calibri"/>
          <w:noProof/>
          <w:sz w:val="20"/>
        </w:rPr>
        <w:t>, 336–360.</w:t>
      </w:r>
    </w:p>
    <w:p w14:paraId="42DC6A8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Gutschick, V.P. &amp; BassiriRad, H. (2003) Extreme events as shaping physiology, ecology, and evolution of plants: toward a unified definition and evaluation of their consequences.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160</w:t>
      </w:r>
      <w:r w:rsidRPr="00723D9C">
        <w:rPr>
          <w:rFonts w:ascii="Calibri" w:hAnsi="Calibri"/>
          <w:noProof/>
          <w:sz w:val="20"/>
        </w:rPr>
        <w:t>, 21–42.</w:t>
      </w:r>
    </w:p>
    <w:p w14:paraId="1CEFEB8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Hacke, U.G., Sperry, J.S., Pockman, W.T., Davis, S.D. &amp; McCulloh, K. a. (2001) Trends in wood density and structure are linked to prevention of xylem implosion by negative pressure. </w:t>
      </w:r>
      <w:r w:rsidRPr="00723D9C">
        <w:rPr>
          <w:rFonts w:ascii="Calibri" w:hAnsi="Calibri"/>
          <w:i/>
          <w:iCs/>
          <w:noProof/>
          <w:sz w:val="20"/>
        </w:rPr>
        <w:t>Oecologia</w:t>
      </w:r>
      <w:r w:rsidRPr="00723D9C">
        <w:rPr>
          <w:rFonts w:ascii="Calibri" w:hAnsi="Calibri"/>
          <w:noProof/>
          <w:sz w:val="20"/>
        </w:rPr>
        <w:t xml:space="preserve">, </w:t>
      </w:r>
      <w:r w:rsidRPr="00723D9C">
        <w:rPr>
          <w:rFonts w:ascii="Calibri" w:hAnsi="Calibri"/>
          <w:b/>
          <w:bCs/>
          <w:noProof/>
          <w:sz w:val="20"/>
        </w:rPr>
        <w:t>126</w:t>
      </w:r>
      <w:r w:rsidRPr="00723D9C">
        <w:rPr>
          <w:rFonts w:ascii="Calibri" w:hAnsi="Calibri"/>
          <w:noProof/>
          <w:sz w:val="20"/>
        </w:rPr>
        <w:t>, 457–461.</w:t>
      </w:r>
    </w:p>
    <w:p w14:paraId="3B2C5BA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Healy, M., Raine, A., Parsons, L. &amp; Cook, N. (2012) </w:t>
      </w:r>
      <w:r w:rsidRPr="00723D9C">
        <w:rPr>
          <w:rFonts w:ascii="Calibri" w:hAnsi="Calibri"/>
          <w:i/>
          <w:iCs/>
          <w:noProof/>
          <w:sz w:val="20"/>
        </w:rPr>
        <w:t>River Condition Index in New South Wales: Method Development and Application. NSW Office of Water</w:t>
      </w:r>
      <w:r w:rsidRPr="00723D9C">
        <w:rPr>
          <w:rFonts w:ascii="Calibri" w:hAnsi="Calibri"/>
          <w:noProof/>
          <w:sz w:val="20"/>
        </w:rPr>
        <w:t>. Sydney.</w:t>
      </w:r>
    </w:p>
    <w:p w14:paraId="2FC446C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Fawcett, R., Kirono, D., Mpelasoka, M., Jones, D., Bathols, J., Whetton, P., Stafford Smith, M., Howden, M., Mitchell, C. &amp; Plummer, N. (2008) </w:t>
      </w:r>
      <w:r w:rsidRPr="00723D9C">
        <w:rPr>
          <w:rFonts w:ascii="Calibri" w:hAnsi="Calibri"/>
          <w:i/>
          <w:iCs/>
          <w:noProof/>
          <w:sz w:val="20"/>
        </w:rPr>
        <w:t>An Assessment of the Impact of Climate Change on the Nature and Frequency of Exceptional Climatic Events. Australian Government, Bureau of Meterology</w:t>
      </w:r>
      <w:r w:rsidRPr="00723D9C">
        <w:rPr>
          <w:rFonts w:ascii="Calibri" w:hAnsi="Calibri"/>
          <w:noProof/>
          <w:sz w:val="20"/>
        </w:rPr>
        <w:t>. Department of Agriculture, Fisheries and Forestry, 2008., Canberra, Australia.</w:t>
      </w:r>
    </w:p>
    <w:p w14:paraId="17DBC32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Hennessy, K., Fitzharris, B., Bates, B.C., Harvey, N., SM, H., L, H., J, S. &amp; Warrick, R. (2007) </w:t>
      </w:r>
      <w:r w:rsidRPr="00723D9C">
        <w:rPr>
          <w:rFonts w:ascii="Calibri" w:hAnsi="Calibri"/>
          <w:i/>
          <w:iCs/>
          <w:noProof/>
          <w:sz w:val="20"/>
        </w:rPr>
        <w:t>Climate Change 2007: Impacts, Adaptation and Vulnerability. Contribution of Working Group II to the Fourth Assessment Report of the Intergovernmental Panel on Climate Change</w:t>
      </w:r>
      <w:r w:rsidRPr="00723D9C">
        <w:rPr>
          <w:rFonts w:ascii="Calibri" w:hAnsi="Calibri"/>
          <w:noProof/>
          <w:sz w:val="20"/>
        </w:rPr>
        <w:t xml:space="preserve"> (eds M. Parry, O. Canziani, J. Palutikof, P. van der Linden, and C. Hanson). Cambridge University Press, Cambridge.</w:t>
      </w:r>
    </w:p>
    <w:p w14:paraId="64DA122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A.L., Agenbag, L., Esler, K.J., Pratt, R.B., Ewers, F.W. &amp; Davis, S.D. (2007) Xylem density, biomechanics and anatomical traits correlate with water stress in 17 evergreen shrub species of the Mediterranean-type climate region of South Africa.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95</w:t>
      </w:r>
      <w:r w:rsidRPr="00723D9C">
        <w:rPr>
          <w:rFonts w:ascii="Calibri" w:hAnsi="Calibri"/>
          <w:noProof/>
          <w:sz w:val="20"/>
        </w:rPr>
        <w:t>, 171–183.</w:t>
      </w:r>
    </w:p>
    <w:p w14:paraId="1CF7F08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Jacobsen, A. &amp; Ewers, F. (2005) Do xylem fibers affect vessel cavitation resistance? </w:t>
      </w:r>
      <w:r w:rsidRPr="00723D9C">
        <w:rPr>
          <w:rFonts w:ascii="Calibri" w:hAnsi="Calibri"/>
          <w:i/>
          <w:iCs/>
          <w:noProof/>
          <w:sz w:val="20"/>
        </w:rPr>
        <w:t>Plant Physiology</w:t>
      </w:r>
      <w:r w:rsidRPr="00723D9C">
        <w:rPr>
          <w:rFonts w:ascii="Calibri" w:hAnsi="Calibri"/>
          <w:noProof/>
          <w:sz w:val="20"/>
        </w:rPr>
        <w:t xml:space="preserve">, </w:t>
      </w:r>
      <w:r w:rsidRPr="00723D9C">
        <w:rPr>
          <w:rFonts w:ascii="Calibri" w:hAnsi="Calibri"/>
          <w:b/>
          <w:bCs/>
          <w:noProof/>
          <w:sz w:val="20"/>
        </w:rPr>
        <w:t>139</w:t>
      </w:r>
      <w:r w:rsidRPr="00723D9C">
        <w:rPr>
          <w:rFonts w:ascii="Calibri" w:hAnsi="Calibri"/>
          <w:noProof/>
          <w:sz w:val="20"/>
        </w:rPr>
        <w:t>, 546–556.</w:t>
      </w:r>
    </w:p>
    <w:p w14:paraId="6ED292D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Kattge, J., Díaz, S., Lavorel, S., Prentice, I.C., Leadley, P., Bönisch, G., Garnier, E., Westoby, M., Reich, P.B., Wright, I.J., Cornelissen, J.H.C., Violle, C., Harrison, S.P., Van Bogedom, P.M., Reichstein, M., Enquist, B.J., Soudzilovskaia, N. a., Ackerly, D.D., Anand, M., Atkin, O., Bahn, M., Baker, T.R., Baldocchi, D., Bekker, R., Blanco, C.C., Blonder, B., Bond, W.J., Bradstock, R., Bunker, D.E., Casanoves, F., Cavender-Bares, J., Chambers, J.Q., Chapin Iii, F.S., Chave, J., Coomes, D., Cornwell, W.K., Craine, J.M., Dobrin, B.H., Duarte, L., Durka, W., Elser, J., Esser, G., Estiarte, M., Fagan, W.F., Fang, J., Fernández-Méndez, F., Fidelis, A., Finegan, B., Flores, O., Ford, H., Frank, D., Freschet, G.T., Fyllas, N.M., Gallagher, R. V., Green, W. a., Gutierrez, a. G., Hickler, T., Higgins, S.I., Hodgson, J.G., Jalili, A., Jansen, S., Joly, C. a., Kerkhoff, a. J., Kirkup, D., Kitajima, K., Kleyer, M., Klotz, S., Knops, J.M.H., Kramer, K., Kühn, I., Kurokawa, H., Laughlin, D., Lee, T.D., Leishman, M., Lens, F., Lenz, T., Lewis, S.L., Lloyd, J., Llusià, J., Louault, F., Ma, S., Mahecha, M.D., Manning, P., Massad, T., Medlyn, B.E., Messier, J., Moles, a. T., Müller, S.C., Nadrowski, K., Naeem, S., Niinemets, Ü., Nöllert, S., Nüske, A., Ogaya, R., Oleksyn, J., Onipchenko, V.G., Onoda, Y., Ordoñez, J., Overbeck, G., Ozinga, W. a., Patiño, S., Paula, S., Pausas, J.G., Peñuelas, J., Phillips, O.L., Pillar, V., Poorter, </w:t>
      </w:r>
      <w:r w:rsidRPr="00723D9C">
        <w:rPr>
          <w:rFonts w:ascii="Calibri" w:hAnsi="Calibri"/>
          <w:noProof/>
          <w:sz w:val="20"/>
        </w:rPr>
        <w:lastRenderedPageBreak/>
        <w:t xml:space="preserve">H., Poorter, L., Poschlod, P., Prinzing, A., Proulx, R., Rammig, A., Reinsch, S., Reu, B., Sack, L., Salgado-Negret, B., Sardans, J., Shiodera, S., Shipley, B., Siefert, A., Sosinski, E., Soussana, J.-F., Swaine, E., Swenson, N., Thompson, K., Thornton, P., Waldram, M., Weiher, E., White, M., White, S., Wright, S.J., Yguel, B., Zaehle, S., Zanne, a. E. &amp; Wirth, C. (2011) TRY - a global database of plant traits. </w:t>
      </w:r>
      <w:r w:rsidRPr="00723D9C">
        <w:rPr>
          <w:rFonts w:ascii="Calibri" w:hAnsi="Calibri"/>
          <w:i/>
          <w:iCs/>
          <w:noProof/>
          <w:sz w:val="20"/>
        </w:rPr>
        <w:t>Global Change Biology</w:t>
      </w:r>
      <w:r w:rsidRPr="00723D9C">
        <w:rPr>
          <w:rFonts w:ascii="Calibri" w:hAnsi="Calibri"/>
          <w:noProof/>
          <w:sz w:val="20"/>
        </w:rPr>
        <w:t xml:space="preserve">, </w:t>
      </w:r>
      <w:r w:rsidRPr="00723D9C">
        <w:rPr>
          <w:rFonts w:ascii="Calibri" w:hAnsi="Calibri"/>
          <w:b/>
          <w:bCs/>
          <w:noProof/>
          <w:sz w:val="20"/>
        </w:rPr>
        <w:t>17</w:t>
      </w:r>
      <w:r w:rsidRPr="00723D9C">
        <w:rPr>
          <w:rFonts w:ascii="Calibri" w:hAnsi="Calibri"/>
          <w:noProof/>
          <w:sz w:val="20"/>
        </w:rPr>
        <w:t>, 2905–2935.</w:t>
      </w:r>
    </w:p>
    <w:p w14:paraId="1F58970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Kennard, M.J., Pusey, B.J., Olden, J.D., Mackay, S.J., Stein, J.L. &amp; Marsh, N. (2010) Classification of natural flow regimes in Australia to support environmental flow management.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171–193.</w:t>
      </w:r>
    </w:p>
    <w:p w14:paraId="24A7B04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King, D.A., Davies, S.J., Tan, S. &amp; Noor, N.S.M. (2006) The role of wood density and stem support costs in the growth and mortality of tropical trees. </w:t>
      </w:r>
      <w:r w:rsidRPr="00723D9C">
        <w:rPr>
          <w:rFonts w:ascii="Calibri" w:hAnsi="Calibri"/>
          <w:i/>
          <w:iCs/>
          <w:noProof/>
          <w:sz w:val="20"/>
        </w:rPr>
        <w:t>Journal of Ecology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670–680.</w:t>
      </w:r>
    </w:p>
    <w:p w14:paraId="502181F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N.J.B., Metz, M.R., Condit, R.S. &amp; Chave, J. (2010) The relationship between wood density and mortality in a global tropical forest data set.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188</w:t>
      </w:r>
      <w:r w:rsidRPr="00723D9C">
        <w:rPr>
          <w:rFonts w:ascii="Calibri" w:hAnsi="Calibri"/>
          <w:noProof/>
          <w:sz w:val="20"/>
        </w:rPr>
        <w:t>, 1124–36.</w:t>
      </w:r>
    </w:p>
    <w:p w14:paraId="30846841"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Kraft, N., Valencia, R. &amp; Ackerly, D. (2008) Functional traits and niche-based tree community assembly in an Amazonian forest. </w:t>
      </w:r>
      <w:r w:rsidRPr="00723D9C">
        <w:rPr>
          <w:rFonts w:ascii="Calibri" w:hAnsi="Calibri"/>
          <w:i/>
          <w:iCs/>
          <w:noProof/>
          <w:sz w:val="20"/>
        </w:rPr>
        <w:t>Science</w:t>
      </w:r>
      <w:r w:rsidRPr="00723D9C">
        <w:rPr>
          <w:rFonts w:ascii="Calibri" w:hAnsi="Calibri"/>
          <w:noProof/>
          <w:sz w:val="20"/>
        </w:rPr>
        <w:t>, 580–582.</w:t>
      </w:r>
    </w:p>
    <w:p w14:paraId="62A058E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Lens, F., Sperry, J.S., Christman, M.A., Choat, B., Rabaey, D. &amp; Jansen, S. (2011) Testing hypotheses that link wood anatomy to cavitation resistance and hydraulic conductivity in the genus Acer.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190</w:t>
      </w:r>
      <w:r w:rsidRPr="00723D9C">
        <w:rPr>
          <w:rFonts w:ascii="Calibri" w:hAnsi="Calibri"/>
          <w:noProof/>
          <w:sz w:val="20"/>
        </w:rPr>
        <w:t>, 709–23.</w:t>
      </w:r>
    </w:p>
    <w:p w14:paraId="3C80A21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Maheshwari, B., Walker, K. &amp; McMahon, T. (1995) Effects of regulation on the flow regime of the River Murray, Australia. </w:t>
      </w:r>
      <w:r w:rsidRPr="00723D9C">
        <w:rPr>
          <w:rFonts w:ascii="Calibri" w:hAnsi="Calibri"/>
          <w:i/>
          <w:iCs/>
          <w:noProof/>
          <w:sz w:val="20"/>
        </w:rPr>
        <w:t>Regulated Rivers: Research and Management</w:t>
      </w:r>
      <w:r w:rsidRPr="00723D9C">
        <w:rPr>
          <w:rFonts w:ascii="Calibri" w:hAnsi="Calibri"/>
          <w:noProof/>
          <w:sz w:val="20"/>
        </w:rPr>
        <w:t xml:space="preserve">, </w:t>
      </w:r>
      <w:r w:rsidRPr="00723D9C">
        <w:rPr>
          <w:rFonts w:ascii="Calibri" w:hAnsi="Calibri"/>
          <w:b/>
          <w:bCs/>
          <w:noProof/>
          <w:sz w:val="20"/>
        </w:rPr>
        <w:t>10</w:t>
      </w:r>
      <w:r w:rsidRPr="00723D9C">
        <w:rPr>
          <w:rFonts w:ascii="Calibri" w:hAnsi="Calibri"/>
          <w:noProof/>
          <w:sz w:val="20"/>
        </w:rPr>
        <w:t>, 15–38.</w:t>
      </w:r>
    </w:p>
    <w:p w14:paraId="2DD62677"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Marsh, N.A., Stewardson, M.J. &amp; Kennard, M.J. (2003) River analysis package. Cooperative Research Centre for Catchment Hydrology, Monash University Melbourne. Version 1. </w:t>
      </w:r>
      <w:r w:rsidRPr="00723D9C">
        <w:rPr>
          <w:rFonts w:ascii="Calibri" w:hAnsi="Calibri"/>
          <w:i/>
          <w:iCs/>
          <w:noProof/>
          <w:sz w:val="20"/>
        </w:rPr>
        <w:t>Software Version</w:t>
      </w:r>
      <w:r w:rsidRPr="00723D9C">
        <w:rPr>
          <w:rFonts w:ascii="Calibri" w:hAnsi="Calibri"/>
          <w:noProof/>
          <w:sz w:val="20"/>
        </w:rPr>
        <w:t xml:space="preserve">, </w:t>
      </w:r>
      <w:r w:rsidRPr="00723D9C">
        <w:rPr>
          <w:rFonts w:ascii="Calibri" w:hAnsi="Calibri"/>
          <w:b/>
          <w:bCs/>
          <w:noProof/>
          <w:sz w:val="20"/>
        </w:rPr>
        <w:t>1</w:t>
      </w:r>
      <w:r w:rsidRPr="00723D9C">
        <w:rPr>
          <w:rFonts w:ascii="Calibri" w:hAnsi="Calibri"/>
          <w:noProof/>
          <w:sz w:val="20"/>
        </w:rPr>
        <w:t>.</w:t>
      </w:r>
    </w:p>
    <w:p w14:paraId="0B8E773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Martínez-Cabrera, H.I., Jones, C.S., Espino, S. &amp; Schenk, H.J. (2009) Wood anatomy and wood density in shrubs: Responses to varying aridity along transcontinental transects.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96</w:t>
      </w:r>
      <w:r w:rsidRPr="00723D9C">
        <w:rPr>
          <w:rFonts w:ascii="Calibri" w:hAnsi="Calibri"/>
          <w:noProof/>
          <w:sz w:val="20"/>
        </w:rPr>
        <w:t>, 1388–98.</w:t>
      </w:r>
    </w:p>
    <w:p w14:paraId="7380B74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McGill, B.J., Enquist, B.J., Weiher, E. &amp; Westoby, M. (2006) Rebuilding community ecology from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178–85.</w:t>
      </w:r>
    </w:p>
    <w:p w14:paraId="2C04C68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Melick, D. (1990) Regenerative succession of Tristaniopsis laurina and Acmena smithii in riparian warm temperate rain-forest in Victoria, in relation to light and nutrient regimes.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38</w:t>
      </w:r>
      <w:r w:rsidRPr="00723D9C">
        <w:rPr>
          <w:rFonts w:ascii="Calibri" w:hAnsi="Calibri"/>
          <w:noProof/>
          <w:sz w:val="20"/>
        </w:rPr>
        <w:t>, 111–120.</w:t>
      </w:r>
    </w:p>
    <w:p w14:paraId="4E414D3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Merritt, D.M., Scott, M.L., Poff, N.L., Auble, G.T. &amp; Lytle, D. a. (2010) Theory, methods and tools for determining environmental flows for riparian vegetation: riparian vegetation-flow response guilds.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206–225.</w:t>
      </w:r>
    </w:p>
    <w:p w14:paraId="3A3BE97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Naiman, R. &amp; Decamps, H. (1997) The ecology of interfaces: riparian zones.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28</w:t>
      </w:r>
      <w:r w:rsidRPr="00723D9C">
        <w:rPr>
          <w:rFonts w:ascii="Calibri" w:hAnsi="Calibri"/>
          <w:noProof/>
          <w:sz w:val="20"/>
        </w:rPr>
        <w:t>, 621–658.</w:t>
      </w:r>
    </w:p>
    <w:p w14:paraId="2778FDDC"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Nicholls, N. (1989) Sea surface temperatures and Australian winter rainfall. </w:t>
      </w:r>
      <w:r w:rsidRPr="00723D9C">
        <w:rPr>
          <w:rFonts w:ascii="Calibri" w:hAnsi="Calibri"/>
          <w:i/>
          <w:iCs/>
          <w:noProof/>
          <w:sz w:val="20"/>
        </w:rPr>
        <w:t>Journal of Climate</w:t>
      </w:r>
      <w:r w:rsidRPr="00723D9C">
        <w:rPr>
          <w:rFonts w:ascii="Calibri" w:hAnsi="Calibri"/>
          <w:noProof/>
          <w:sz w:val="20"/>
        </w:rPr>
        <w:t xml:space="preserve">, </w:t>
      </w:r>
      <w:r w:rsidRPr="00723D9C">
        <w:rPr>
          <w:rFonts w:ascii="Calibri" w:hAnsi="Calibri"/>
          <w:b/>
          <w:bCs/>
          <w:noProof/>
          <w:sz w:val="20"/>
        </w:rPr>
        <w:t>2</w:t>
      </w:r>
      <w:r w:rsidRPr="00723D9C">
        <w:rPr>
          <w:rFonts w:ascii="Calibri" w:hAnsi="Calibri"/>
          <w:noProof/>
          <w:sz w:val="20"/>
        </w:rPr>
        <w:t>, 965–973.</w:t>
      </w:r>
    </w:p>
    <w:p w14:paraId="67AFA32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Niklas, K.J. &amp; Spatz, H.-C. (2010) Worldwide correlations of mechanical properties and green wood density.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97</w:t>
      </w:r>
      <w:r w:rsidRPr="00723D9C">
        <w:rPr>
          <w:rFonts w:ascii="Calibri" w:hAnsi="Calibri"/>
          <w:noProof/>
          <w:sz w:val="20"/>
        </w:rPr>
        <w:t>, 1587–94.</w:t>
      </w:r>
    </w:p>
    <w:p w14:paraId="5813254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Oksanen, J., Blanchet, F.G., Kindt, R., Legendre, P., Minchin, P.R., O’Hara, R.B., Simpson, G.L., Solymos, P., Stevens, M.H.H. &amp; Wagner, H. (2013) vegan: Community Ecology Package.</w:t>
      </w:r>
    </w:p>
    <w:p w14:paraId="7188DB6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Olden, J.D. &amp; Poff, N.L. (2003) Redundancy and the choice of hydrologic indices for characterizing streamflow regimes. </w:t>
      </w:r>
      <w:r w:rsidRPr="00723D9C">
        <w:rPr>
          <w:rFonts w:ascii="Calibri" w:hAnsi="Calibri"/>
          <w:i/>
          <w:iCs/>
          <w:noProof/>
          <w:sz w:val="20"/>
        </w:rPr>
        <w:t>River Research and Applications</w:t>
      </w:r>
      <w:r w:rsidRPr="00723D9C">
        <w:rPr>
          <w:rFonts w:ascii="Calibri" w:hAnsi="Calibri"/>
          <w:noProof/>
          <w:sz w:val="20"/>
        </w:rPr>
        <w:t xml:space="preserve">, </w:t>
      </w:r>
      <w:r w:rsidRPr="00723D9C">
        <w:rPr>
          <w:rFonts w:ascii="Calibri" w:hAnsi="Calibri"/>
          <w:b/>
          <w:bCs/>
          <w:noProof/>
          <w:sz w:val="20"/>
        </w:rPr>
        <w:t>19</w:t>
      </w:r>
      <w:r w:rsidRPr="00723D9C">
        <w:rPr>
          <w:rFonts w:ascii="Calibri" w:hAnsi="Calibri"/>
          <w:noProof/>
          <w:sz w:val="20"/>
        </w:rPr>
        <w:t>, 101–121.</w:t>
      </w:r>
    </w:p>
    <w:p w14:paraId="2A56898A"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Peel, M.C. &amp; Bloschl, G. (2011) Hydrological modelling in a changing world. </w:t>
      </w:r>
      <w:r w:rsidRPr="00723D9C">
        <w:rPr>
          <w:rFonts w:ascii="Calibri" w:hAnsi="Calibri"/>
          <w:i/>
          <w:iCs/>
          <w:noProof/>
          <w:sz w:val="20"/>
        </w:rPr>
        <w:t>Progress in Physical Geography</w:t>
      </w:r>
      <w:r w:rsidRPr="00723D9C">
        <w:rPr>
          <w:rFonts w:ascii="Calibri" w:hAnsi="Calibri"/>
          <w:noProof/>
          <w:sz w:val="20"/>
        </w:rPr>
        <w:t xml:space="preserve">, </w:t>
      </w:r>
      <w:r w:rsidRPr="00723D9C">
        <w:rPr>
          <w:rFonts w:ascii="Calibri" w:hAnsi="Calibri"/>
          <w:b/>
          <w:bCs/>
          <w:noProof/>
          <w:sz w:val="20"/>
        </w:rPr>
        <w:t>35</w:t>
      </w:r>
      <w:r w:rsidRPr="00723D9C">
        <w:rPr>
          <w:rFonts w:ascii="Calibri" w:hAnsi="Calibri"/>
          <w:noProof/>
          <w:sz w:val="20"/>
        </w:rPr>
        <w:t>, 249–261.</w:t>
      </w:r>
    </w:p>
    <w:p w14:paraId="54E73BB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Peel, M., McMahon, T. &amp; Finlayson, B. (2004) Continental differences in the variability of annual runoff-update and reassessment. </w:t>
      </w:r>
      <w:r w:rsidRPr="00723D9C">
        <w:rPr>
          <w:rFonts w:ascii="Calibri" w:hAnsi="Calibri"/>
          <w:i/>
          <w:iCs/>
          <w:noProof/>
          <w:sz w:val="20"/>
        </w:rPr>
        <w:t>Journal of Hydrology</w:t>
      </w:r>
      <w:r w:rsidRPr="00723D9C">
        <w:rPr>
          <w:rFonts w:ascii="Calibri" w:hAnsi="Calibri"/>
          <w:noProof/>
          <w:sz w:val="20"/>
        </w:rPr>
        <w:t xml:space="preserve">, </w:t>
      </w:r>
      <w:r w:rsidRPr="00723D9C">
        <w:rPr>
          <w:rFonts w:ascii="Calibri" w:hAnsi="Calibri"/>
          <w:b/>
          <w:bCs/>
          <w:noProof/>
          <w:sz w:val="20"/>
        </w:rPr>
        <w:t>295</w:t>
      </w:r>
      <w:r w:rsidRPr="00723D9C">
        <w:rPr>
          <w:rFonts w:ascii="Calibri" w:hAnsi="Calibri"/>
          <w:noProof/>
          <w:sz w:val="20"/>
        </w:rPr>
        <w:t>, 185–197.</w:t>
      </w:r>
    </w:p>
    <w:p w14:paraId="45EB9BE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Poff, N.L., Richter, B.D., Arthington, A.H., Bunn, S.E., Naiman, R.J., Kendy, E., Acreman, M., Apse, C., Bledsoe, B.P., Freeman, M.C., Henriksen, J., Jacobson, R.B., Kennen, J.G., Merritt, D.M., O’</w:t>
      </w:r>
      <w:r w:rsidRPr="00723D9C">
        <w:rPr>
          <w:rFonts w:ascii="Calibri" w:hAnsi="Calibri" w:cs="Calibri"/>
          <w:noProof/>
          <w:sz w:val="20"/>
        </w:rPr>
        <w:t>™</w:t>
      </w:r>
      <w:r w:rsidRPr="00723D9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723D9C">
        <w:rPr>
          <w:rFonts w:ascii="Calibri" w:hAnsi="Calibri"/>
          <w:i/>
          <w:iCs/>
          <w:noProof/>
          <w:sz w:val="20"/>
        </w:rPr>
        <w:t>Freshwater Biology</w:t>
      </w:r>
      <w:r w:rsidRPr="00723D9C">
        <w:rPr>
          <w:rFonts w:ascii="Calibri" w:hAnsi="Calibri"/>
          <w:noProof/>
          <w:sz w:val="20"/>
        </w:rPr>
        <w:t xml:space="preserve">, </w:t>
      </w:r>
      <w:r w:rsidRPr="00723D9C">
        <w:rPr>
          <w:rFonts w:ascii="Calibri" w:hAnsi="Calibri"/>
          <w:b/>
          <w:bCs/>
          <w:noProof/>
          <w:sz w:val="20"/>
        </w:rPr>
        <w:t>55</w:t>
      </w:r>
      <w:r w:rsidRPr="00723D9C">
        <w:rPr>
          <w:rFonts w:ascii="Calibri" w:hAnsi="Calibri"/>
          <w:noProof/>
          <w:sz w:val="20"/>
        </w:rPr>
        <w:t>, 147–170.</w:t>
      </w:r>
    </w:p>
    <w:p w14:paraId="7AC7AE86"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McDonald, I., Alarcón, A., Fichtler, E., Licona, J.-C., Peña-Claros, M., Sterck, F., Villegas, Z. &amp; Sass-Klaassen, U. (2010) The importance of wood traits and hydraulic conductance for the performance and life history strategies of 42 rainforest tree species.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185</w:t>
      </w:r>
      <w:r w:rsidRPr="00723D9C">
        <w:rPr>
          <w:rFonts w:ascii="Calibri" w:hAnsi="Calibri"/>
          <w:noProof/>
          <w:sz w:val="20"/>
        </w:rPr>
        <w:t>, 481–92.</w:t>
      </w:r>
    </w:p>
    <w:p w14:paraId="597F35D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Poorter, L., Wright, S.J., Paz, H., Ackerly, D.D., Condit, R., Ibarra-Manríquez, G., Harms, K.E., Licona, J.C., Martínez-Ramos, M., Mazer, S.J., Muller-Landau, H.C., Peña-Claros, M., Webb, C.O. &amp; Wright, I.J. (2008) Are functional traits good predictors of demographic rates? Evidence from five neotropical forests.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89</w:t>
      </w:r>
      <w:r w:rsidRPr="00723D9C">
        <w:rPr>
          <w:rFonts w:ascii="Calibri" w:hAnsi="Calibri"/>
          <w:noProof/>
          <w:sz w:val="20"/>
        </w:rPr>
        <w:t>, 1908–20.</w:t>
      </w:r>
    </w:p>
    <w:p w14:paraId="0040D645"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Preston, K.A., Cornwell, W.K. &amp; Denoyer, J.L. (2006) Wood density and vessel traits as distinct correlates of ecological strategy in 51 California coast range angiosperms. </w:t>
      </w:r>
      <w:r w:rsidRPr="00723D9C">
        <w:rPr>
          <w:rFonts w:ascii="Calibri" w:hAnsi="Calibri"/>
          <w:i/>
          <w:iCs/>
          <w:noProof/>
          <w:sz w:val="20"/>
        </w:rPr>
        <w:t>The New Phytologist</w:t>
      </w:r>
      <w:r w:rsidRPr="00723D9C">
        <w:rPr>
          <w:rFonts w:ascii="Calibri" w:hAnsi="Calibri"/>
          <w:noProof/>
          <w:sz w:val="20"/>
        </w:rPr>
        <w:t xml:space="preserve">, </w:t>
      </w:r>
      <w:r w:rsidRPr="00723D9C">
        <w:rPr>
          <w:rFonts w:ascii="Calibri" w:hAnsi="Calibri"/>
          <w:b/>
          <w:bCs/>
          <w:noProof/>
          <w:sz w:val="20"/>
        </w:rPr>
        <w:t>170</w:t>
      </w:r>
      <w:r w:rsidRPr="00723D9C">
        <w:rPr>
          <w:rFonts w:ascii="Calibri" w:hAnsi="Calibri"/>
          <w:noProof/>
          <w:sz w:val="20"/>
        </w:rPr>
        <w:t>, 807–18.</w:t>
      </w:r>
    </w:p>
    <w:p w14:paraId="5268B6C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R Core Team. (2013) R: A Language and Environment for Statistical Computing.</w:t>
      </w:r>
    </w:p>
    <w:p w14:paraId="16390CD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Reich, P. &amp; Wright, I. (2003) The evolution of plant functional variation: traits, spectra, and strategies. </w:t>
      </w:r>
      <w:r w:rsidRPr="00723D9C">
        <w:rPr>
          <w:rFonts w:ascii="Calibri" w:hAnsi="Calibri"/>
          <w:i/>
          <w:iCs/>
          <w:noProof/>
          <w:sz w:val="20"/>
        </w:rPr>
        <w:t>International Journal of Plant Sciences</w:t>
      </w:r>
      <w:r w:rsidRPr="00723D9C">
        <w:rPr>
          <w:rFonts w:ascii="Calibri" w:hAnsi="Calibri"/>
          <w:noProof/>
          <w:sz w:val="20"/>
        </w:rPr>
        <w:t xml:space="preserve">, </w:t>
      </w:r>
      <w:r w:rsidRPr="00723D9C">
        <w:rPr>
          <w:rFonts w:ascii="Calibri" w:hAnsi="Calibri"/>
          <w:b/>
          <w:bCs/>
          <w:noProof/>
          <w:sz w:val="20"/>
        </w:rPr>
        <w:t>164</w:t>
      </w:r>
      <w:r w:rsidRPr="00723D9C">
        <w:rPr>
          <w:rFonts w:ascii="Calibri" w:hAnsi="Calibri"/>
          <w:noProof/>
          <w:sz w:val="20"/>
        </w:rPr>
        <w:t>, 146–164.</w:t>
      </w:r>
    </w:p>
    <w:p w14:paraId="25ADA75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Russo, S.E., Jenkins, K.L., Wiser, S.K., Uriarte, M., Duncan, R.P. &amp; Coomes, D.A. (2010) Interspecific relationships among growth, mortality and xylem traits of woody species from New Zealand. </w:t>
      </w:r>
      <w:r w:rsidRPr="00723D9C">
        <w:rPr>
          <w:rFonts w:ascii="Calibri" w:hAnsi="Calibri"/>
          <w:i/>
          <w:iCs/>
          <w:noProof/>
          <w:sz w:val="20"/>
        </w:rPr>
        <w:t>Functional Ecology</w:t>
      </w:r>
      <w:r w:rsidRPr="00723D9C">
        <w:rPr>
          <w:rFonts w:ascii="Calibri" w:hAnsi="Calibri"/>
          <w:noProof/>
          <w:sz w:val="20"/>
        </w:rPr>
        <w:t xml:space="preserve">, </w:t>
      </w:r>
      <w:r w:rsidRPr="00723D9C">
        <w:rPr>
          <w:rFonts w:ascii="Calibri" w:hAnsi="Calibri"/>
          <w:b/>
          <w:bCs/>
          <w:noProof/>
          <w:sz w:val="20"/>
        </w:rPr>
        <w:t>24</w:t>
      </w:r>
      <w:r w:rsidRPr="00723D9C">
        <w:rPr>
          <w:rFonts w:ascii="Calibri" w:hAnsi="Calibri"/>
          <w:noProof/>
          <w:sz w:val="20"/>
        </w:rPr>
        <w:t>, 253–262.</w:t>
      </w:r>
    </w:p>
    <w:p w14:paraId="11F8656F"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Smith, I. (2004) An assessment of recent trends in Australian rainfall. </w:t>
      </w:r>
      <w:r w:rsidRPr="00723D9C">
        <w:rPr>
          <w:rFonts w:ascii="Calibri" w:hAnsi="Calibri"/>
          <w:i/>
          <w:iCs/>
          <w:noProof/>
          <w:sz w:val="20"/>
        </w:rPr>
        <w:t>Australian Meteorological Magazine</w:t>
      </w:r>
      <w:r w:rsidRPr="00723D9C">
        <w:rPr>
          <w:rFonts w:ascii="Calibri" w:hAnsi="Calibri"/>
          <w:noProof/>
          <w:sz w:val="20"/>
        </w:rPr>
        <w:t xml:space="preserve">, </w:t>
      </w:r>
      <w:r w:rsidRPr="00723D9C">
        <w:rPr>
          <w:rFonts w:ascii="Calibri" w:hAnsi="Calibri"/>
          <w:b/>
          <w:bCs/>
          <w:noProof/>
          <w:sz w:val="20"/>
        </w:rPr>
        <w:t>53</w:t>
      </w:r>
      <w:r w:rsidRPr="00723D9C">
        <w:rPr>
          <w:rFonts w:ascii="Calibri" w:hAnsi="Calibri"/>
          <w:noProof/>
          <w:sz w:val="20"/>
        </w:rPr>
        <w:t>, 163–173.</w:t>
      </w:r>
    </w:p>
    <w:p w14:paraId="0157FDBD"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Van Steenis, C.G.G.J. (1981) </w:t>
      </w:r>
      <w:r w:rsidRPr="00723D9C">
        <w:rPr>
          <w:rFonts w:ascii="Calibri" w:hAnsi="Calibri"/>
          <w:i/>
          <w:iCs/>
          <w:noProof/>
          <w:sz w:val="20"/>
        </w:rPr>
        <w:t>Rheophytes of the World: An Account of the Flood-Resistant Flowering Plants and Ferns and the Theory of Autonomous Evolution</w:t>
      </w:r>
      <w:r w:rsidRPr="00723D9C">
        <w:rPr>
          <w:rFonts w:ascii="Calibri" w:hAnsi="Calibri"/>
          <w:noProof/>
          <w:sz w:val="20"/>
        </w:rPr>
        <w:t>. Sijthoff &amp; Noordhoff Alphen aan den Rijn, Netherlands.</w:t>
      </w:r>
    </w:p>
    <w:p w14:paraId="27ADE7CB"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Swenson, N. &amp; Enquist, B. (2007) Ecological and evolutionary determinants of a key plant functional trait: wood density and its community-wide variation across latitude and elevation. </w:t>
      </w:r>
      <w:r w:rsidRPr="00723D9C">
        <w:rPr>
          <w:rFonts w:ascii="Calibri" w:hAnsi="Calibri"/>
          <w:i/>
          <w:iCs/>
          <w:noProof/>
          <w:sz w:val="20"/>
        </w:rPr>
        <w:t>American Journal of Botany</w:t>
      </w:r>
      <w:r w:rsidRPr="00723D9C">
        <w:rPr>
          <w:rFonts w:ascii="Calibri" w:hAnsi="Calibri"/>
          <w:noProof/>
          <w:sz w:val="20"/>
        </w:rPr>
        <w:t xml:space="preserve">, </w:t>
      </w:r>
      <w:r w:rsidRPr="00723D9C">
        <w:rPr>
          <w:rFonts w:ascii="Calibri" w:hAnsi="Calibri"/>
          <w:b/>
          <w:bCs/>
          <w:noProof/>
          <w:sz w:val="20"/>
        </w:rPr>
        <w:t>94</w:t>
      </w:r>
      <w:r w:rsidRPr="00723D9C">
        <w:rPr>
          <w:rFonts w:ascii="Calibri" w:hAnsi="Calibri"/>
          <w:noProof/>
          <w:sz w:val="20"/>
        </w:rPr>
        <w:t>, 451–459.</w:t>
      </w:r>
    </w:p>
    <w:p w14:paraId="55A23010"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Tabacchi, E., Correll, D. &amp; Hauer, R. (1998) Development, maintenance and role of riparian vegetation in the river landscape. </w:t>
      </w:r>
      <w:r w:rsidRPr="00723D9C">
        <w:rPr>
          <w:rFonts w:ascii="Calibri" w:hAnsi="Calibri"/>
          <w:i/>
          <w:iCs/>
          <w:noProof/>
          <w:sz w:val="20"/>
        </w:rPr>
        <w:t>Freshwater …</w:t>
      </w:r>
      <w:r w:rsidRPr="00723D9C">
        <w:rPr>
          <w:rFonts w:ascii="Calibri" w:hAnsi="Calibri"/>
          <w:noProof/>
          <w:sz w:val="20"/>
        </w:rPr>
        <w:t xml:space="preserve">, </w:t>
      </w:r>
      <w:r w:rsidRPr="00723D9C">
        <w:rPr>
          <w:rFonts w:ascii="Calibri" w:hAnsi="Calibri"/>
          <w:b/>
          <w:bCs/>
          <w:noProof/>
          <w:sz w:val="20"/>
        </w:rPr>
        <w:t>40</w:t>
      </w:r>
      <w:r w:rsidRPr="00723D9C">
        <w:rPr>
          <w:rFonts w:ascii="Calibri" w:hAnsi="Calibri"/>
          <w:noProof/>
          <w:sz w:val="20"/>
        </w:rPr>
        <w:t>, 497–516.</w:t>
      </w:r>
    </w:p>
    <w:p w14:paraId="4A1AA89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Balaguer, L., Martinez-Ferri, E., Perez-Corona, E. &amp; Manrique, E. (2002a) Plasticity, instability and canalization: is the phenotypic variation in seedlings of sclerophyll oaks consistent with the environmental unpredictability of Mediterranean ecosystems?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156</w:t>
      </w:r>
      <w:r w:rsidRPr="00723D9C">
        <w:rPr>
          <w:rFonts w:ascii="Calibri" w:hAnsi="Calibri"/>
          <w:noProof/>
          <w:sz w:val="20"/>
        </w:rPr>
        <w:t>, 457–467.</w:t>
      </w:r>
    </w:p>
    <w:p w14:paraId="7BC1C79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Valladares, F., Chico, J. &amp; Aranda, I. (2002b) The greater seedling high-light tolerance of Quercus robur over Fagus sylvatica is linked to a greater physiological plasticity. </w:t>
      </w:r>
      <w:r w:rsidRPr="00723D9C">
        <w:rPr>
          <w:rFonts w:ascii="Calibri" w:hAnsi="Calibri"/>
          <w:i/>
          <w:iCs/>
          <w:noProof/>
          <w:sz w:val="20"/>
        </w:rPr>
        <w:t>Trees</w:t>
      </w:r>
      <w:r w:rsidRPr="00723D9C">
        <w:rPr>
          <w:rFonts w:ascii="Calibri" w:hAnsi="Calibri"/>
          <w:noProof/>
          <w:sz w:val="20"/>
        </w:rPr>
        <w:t xml:space="preserve">, </w:t>
      </w:r>
      <w:r w:rsidRPr="00723D9C">
        <w:rPr>
          <w:rFonts w:ascii="Calibri" w:hAnsi="Calibri"/>
          <w:b/>
          <w:bCs/>
          <w:noProof/>
          <w:sz w:val="20"/>
        </w:rPr>
        <w:t>16</w:t>
      </w:r>
      <w:r w:rsidRPr="00723D9C">
        <w:rPr>
          <w:rFonts w:ascii="Calibri" w:hAnsi="Calibri"/>
          <w:noProof/>
          <w:sz w:val="20"/>
        </w:rPr>
        <w:t>, 395–403.</w:t>
      </w:r>
    </w:p>
    <w:p w14:paraId="54131B43"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lastRenderedPageBreak/>
        <w:t xml:space="preserve">Valladares, F., Gianoli, E. &amp; Gómez, J. (2007) Ecological limits to plant phenotypic plasticity. </w:t>
      </w:r>
      <w:r w:rsidRPr="00723D9C">
        <w:rPr>
          <w:rFonts w:ascii="Calibri" w:hAnsi="Calibri"/>
          <w:i/>
          <w:iCs/>
          <w:noProof/>
          <w:sz w:val="20"/>
        </w:rPr>
        <w:t>New Phytologist</w:t>
      </w:r>
      <w:r w:rsidRPr="00723D9C">
        <w:rPr>
          <w:rFonts w:ascii="Calibri" w:hAnsi="Calibri"/>
          <w:noProof/>
          <w:sz w:val="20"/>
        </w:rPr>
        <w:t xml:space="preserve">, </w:t>
      </w:r>
      <w:r w:rsidRPr="00723D9C">
        <w:rPr>
          <w:rFonts w:ascii="Calibri" w:hAnsi="Calibri"/>
          <w:b/>
          <w:bCs/>
          <w:noProof/>
          <w:sz w:val="20"/>
        </w:rPr>
        <w:t>176</w:t>
      </w:r>
      <w:r w:rsidRPr="00723D9C">
        <w:rPr>
          <w:rFonts w:ascii="Calibri" w:hAnsi="Calibri"/>
          <w:noProof/>
          <w:sz w:val="20"/>
        </w:rPr>
        <w:t>, 749–63.</w:t>
      </w:r>
    </w:p>
    <w:p w14:paraId="7C09BBB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Ward, P.J., Beets, W., Bouwer, L.M., Aerts, J.C.J.H. &amp; Renssen, H. (2010) Sensitivity of river discharge to ENSO. </w:t>
      </w:r>
      <w:r w:rsidRPr="00723D9C">
        <w:rPr>
          <w:rFonts w:ascii="Calibri" w:hAnsi="Calibri"/>
          <w:i/>
          <w:iCs/>
          <w:noProof/>
          <w:sz w:val="20"/>
        </w:rPr>
        <w:t>Geophysical Research Letters</w:t>
      </w:r>
      <w:r w:rsidRPr="00723D9C">
        <w:rPr>
          <w:rFonts w:ascii="Calibri" w:hAnsi="Calibri"/>
          <w:noProof/>
          <w:sz w:val="20"/>
        </w:rPr>
        <w:t xml:space="preserve">, </w:t>
      </w:r>
      <w:r w:rsidRPr="00723D9C">
        <w:rPr>
          <w:rFonts w:ascii="Calibri" w:hAnsi="Calibri"/>
          <w:b/>
          <w:bCs/>
          <w:noProof/>
          <w:sz w:val="20"/>
        </w:rPr>
        <w:t>37</w:t>
      </w:r>
      <w:r w:rsidRPr="00723D9C">
        <w:rPr>
          <w:rFonts w:ascii="Calibri" w:hAnsi="Calibri"/>
          <w:noProof/>
          <w:sz w:val="20"/>
        </w:rPr>
        <w:t>.</w:t>
      </w:r>
    </w:p>
    <w:p w14:paraId="1C736EA4"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Webb, A., Erskine, W. &amp; Dragovich, D. (2002) Flood-driven formation and destruction of a forested flood plain and in-channel benches on a bedrock-confined stream: Wheeny Creek, southeast Australia. </w:t>
      </w:r>
      <w:r w:rsidRPr="00723D9C">
        <w:rPr>
          <w:rFonts w:ascii="Calibri" w:hAnsi="Calibri"/>
          <w:i/>
          <w:iCs/>
          <w:noProof/>
          <w:sz w:val="20"/>
        </w:rPr>
        <w:t>nternational Association of Hydrological Sciences</w:t>
      </w:r>
      <w:r w:rsidRPr="00723D9C">
        <w:rPr>
          <w:rFonts w:ascii="Calibri" w:hAnsi="Calibri"/>
          <w:noProof/>
          <w:sz w:val="20"/>
        </w:rPr>
        <w:t xml:space="preserve">, </w:t>
      </w:r>
      <w:r w:rsidRPr="00723D9C">
        <w:rPr>
          <w:rFonts w:ascii="Calibri" w:hAnsi="Calibri"/>
          <w:b/>
          <w:bCs/>
          <w:noProof/>
          <w:sz w:val="20"/>
        </w:rPr>
        <w:t>276</w:t>
      </w:r>
      <w:r w:rsidRPr="00723D9C">
        <w:rPr>
          <w:rFonts w:ascii="Calibri" w:hAnsi="Calibri"/>
          <w:noProof/>
          <w:sz w:val="20"/>
        </w:rPr>
        <w:t>, 203–210.</w:t>
      </w:r>
    </w:p>
    <w:p w14:paraId="13685988"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Weimann, M. &amp; Williamson, G. (2002) Geographic variation in wood specific gravity: effects of latitude, temperature and precipitation. </w:t>
      </w:r>
      <w:r w:rsidRPr="00723D9C">
        <w:rPr>
          <w:rFonts w:ascii="Calibri" w:hAnsi="Calibri"/>
          <w:i/>
          <w:iCs/>
          <w:noProof/>
          <w:sz w:val="20"/>
        </w:rPr>
        <w:t>Wood and Fiber Science</w:t>
      </w:r>
      <w:r w:rsidRPr="00723D9C">
        <w:rPr>
          <w:rFonts w:ascii="Calibri" w:hAnsi="Calibri"/>
          <w:noProof/>
          <w:sz w:val="20"/>
        </w:rPr>
        <w:t xml:space="preserve">, </w:t>
      </w:r>
      <w:r w:rsidRPr="00723D9C">
        <w:rPr>
          <w:rFonts w:ascii="Calibri" w:hAnsi="Calibri"/>
          <w:b/>
          <w:bCs/>
          <w:noProof/>
          <w:sz w:val="20"/>
        </w:rPr>
        <w:t>34</w:t>
      </w:r>
      <w:r w:rsidRPr="00723D9C">
        <w:rPr>
          <w:rFonts w:ascii="Calibri" w:hAnsi="Calibri"/>
          <w:noProof/>
          <w:sz w:val="20"/>
        </w:rPr>
        <w:t>, 96–107.</w:t>
      </w:r>
    </w:p>
    <w:p w14:paraId="253F629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(1998) A leaf-height-seed (LHS) plant ecology strategy scheme. </w:t>
      </w:r>
      <w:r w:rsidRPr="00723D9C">
        <w:rPr>
          <w:rFonts w:ascii="Calibri" w:hAnsi="Calibri"/>
          <w:i/>
          <w:iCs/>
          <w:noProof/>
          <w:sz w:val="20"/>
        </w:rPr>
        <w:t>Plant and Soil</w:t>
      </w:r>
      <w:r w:rsidRPr="00723D9C">
        <w:rPr>
          <w:rFonts w:ascii="Calibri" w:hAnsi="Calibri"/>
          <w:noProof/>
          <w:sz w:val="20"/>
        </w:rPr>
        <w:t xml:space="preserve">, </w:t>
      </w:r>
      <w:r w:rsidRPr="00723D9C">
        <w:rPr>
          <w:rFonts w:ascii="Calibri" w:hAnsi="Calibri"/>
          <w:b/>
          <w:bCs/>
          <w:noProof/>
          <w:sz w:val="20"/>
        </w:rPr>
        <w:t>199</w:t>
      </w:r>
      <w:r w:rsidRPr="00723D9C">
        <w:rPr>
          <w:rFonts w:ascii="Calibri" w:hAnsi="Calibri"/>
          <w:noProof/>
          <w:sz w:val="20"/>
        </w:rPr>
        <w:t>, 213–227.</w:t>
      </w:r>
    </w:p>
    <w:p w14:paraId="0BB70152"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Falster, D.S., Moles, A.T., Vesk, P. a. &amp; Wright, I.J. (2002) PLANT ECOLOGICAL STRATEGIES: Some Leading Dimensions of Variation Between Species. </w:t>
      </w:r>
      <w:r w:rsidRPr="00723D9C">
        <w:rPr>
          <w:rFonts w:ascii="Calibri" w:hAnsi="Calibri"/>
          <w:i/>
          <w:iCs/>
          <w:noProof/>
          <w:sz w:val="20"/>
        </w:rPr>
        <w:t>Annual Review of Ecology and Systematics</w:t>
      </w:r>
      <w:r w:rsidRPr="00723D9C">
        <w:rPr>
          <w:rFonts w:ascii="Calibri" w:hAnsi="Calibri"/>
          <w:noProof/>
          <w:sz w:val="20"/>
        </w:rPr>
        <w:t xml:space="preserve">, </w:t>
      </w:r>
      <w:r w:rsidRPr="00723D9C">
        <w:rPr>
          <w:rFonts w:ascii="Calibri" w:hAnsi="Calibri"/>
          <w:b/>
          <w:bCs/>
          <w:noProof/>
          <w:sz w:val="20"/>
        </w:rPr>
        <w:t>33</w:t>
      </w:r>
      <w:r w:rsidRPr="00723D9C">
        <w:rPr>
          <w:rFonts w:ascii="Calibri" w:hAnsi="Calibri"/>
          <w:noProof/>
          <w:sz w:val="20"/>
        </w:rPr>
        <w:t>, 125–159.</w:t>
      </w:r>
    </w:p>
    <w:p w14:paraId="06BA69E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Westoby, M. &amp; Wright, I.J. (2006) Land-plant ecology on the basis of functional traits. </w:t>
      </w:r>
      <w:r w:rsidRPr="00723D9C">
        <w:rPr>
          <w:rFonts w:ascii="Calibri" w:hAnsi="Calibri"/>
          <w:i/>
          <w:iCs/>
          <w:noProof/>
          <w:sz w:val="20"/>
        </w:rPr>
        <w:t>Trends in Ecology &amp; Evolution</w:t>
      </w:r>
      <w:r w:rsidRPr="00723D9C">
        <w:rPr>
          <w:rFonts w:ascii="Calibri" w:hAnsi="Calibri"/>
          <w:noProof/>
          <w:sz w:val="20"/>
        </w:rPr>
        <w:t xml:space="preserve">, </w:t>
      </w:r>
      <w:r w:rsidRPr="00723D9C">
        <w:rPr>
          <w:rFonts w:ascii="Calibri" w:hAnsi="Calibri"/>
          <w:b/>
          <w:bCs/>
          <w:noProof/>
          <w:sz w:val="20"/>
        </w:rPr>
        <w:t>21</w:t>
      </w:r>
      <w:r w:rsidRPr="00723D9C">
        <w:rPr>
          <w:rFonts w:ascii="Calibri" w:hAnsi="Calibri"/>
          <w:noProof/>
          <w:sz w:val="20"/>
        </w:rPr>
        <w:t>, 261–8.</w:t>
      </w:r>
    </w:p>
    <w:p w14:paraId="387E795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Woolfrey, A.R. &amp; Ladd, P.. (2001) Habitat preference and reproductive traits of a major Australian riparian tree species (Casuarina cunninghamiana). </w:t>
      </w:r>
      <w:r w:rsidRPr="00723D9C">
        <w:rPr>
          <w:rFonts w:ascii="Calibri" w:hAnsi="Calibri"/>
          <w:i/>
          <w:iCs/>
          <w:noProof/>
          <w:sz w:val="20"/>
        </w:rPr>
        <w:t>Australian Journal of Botany</w:t>
      </w:r>
      <w:r w:rsidRPr="00723D9C">
        <w:rPr>
          <w:rFonts w:ascii="Calibri" w:hAnsi="Calibri"/>
          <w:noProof/>
          <w:sz w:val="20"/>
        </w:rPr>
        <w:t xml:space="preserve">, </w:t>
      </w:r>
      <w:r w:rsidRPr="00723D9C">
        <w:rPr>
          <w:rFonts w:ascii="Calibri" w:hAnsi="Calibri"/>
          <w:b/>
          <w:bCs/>
          <w:noProof/>
          <w:sz w:val="20"/>
        </w:rPr>
        <w:t>49</w:t>
      </w:r>
      <w:r w:rsidRPr="00723D9C">
        <w:rPr>
          <w:rFonts w:ascii="Calibri" w:hAnsi="Calibri"/>
          <w:noProof/>
          <w:sz w:val="20"/>
        </w:rPr>
        <w:t>, 705–715.</w:t>
      </w:r>
    </w:p>
    <w:p w14:paraId="67021369"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723D9C">
        <w:rPr>
          <w:rFonts w:ascii="Calibri" w:hAnsi="Calibri"/>
          <w:i/>
          <w:iCs/>
          <w:noProof/>
          <w:sz w:val="20"/>
        </w:rPr>
        <w:t>Ecology</w:t>
      </w:r>
      <w:r w:rsidRPr="00723D9C">
        <w:rPr>
          <w:rFonts w:ascii="Calibri" w:hAnsi="Calibri"/>
          <w:noProof/>
          <w:sz w:val="20"/>
        </w:rPr>
        <w:t xml:space="preserve">, </w:t>
      </w:r>
      <w:r w:rsidRPr="00723D9C">
        <w:rPr>
          <w:rFonts w:ascii="Calibri" w:hAnsi="Calibri"/>
          <w:b/>
          <w:bCs/>
          <w:noProof/>
          <w:sz w:val="20"/>
        </w:rPr>
        <w:t>91</w:t>
      </w:r>
      <w:r w:rsidRPr="00723D9C">
        <w:rPr>
          <w:rFonts w:ascii="Calibri" w:hAnsi="Calibri"/>
          <w:noProof/>
          <w:sz w:val="20"/>
        </w:rPr>
        <w:t>, 3664–74.</w:t>
      </w:r>
    </w:p>
    <w:p w14:paraId="55AF994E" w14:textId="77777777" w:rsidR="00723D9C" w:rsidRPr="00723D9C" w:rsidRDefault="00723D9C">
      <w:pPr>
        <w:pStyle w:val="NormalWeb"/>
        <w:ind w:left="480" w:hanging="480"/>
        <w:divId w:val="2131894719"/>
        <w:rPr>
          <w:rFonts w:ascii="Calibri" w:hAnsi="Calibri"/>
          <w:noProof/>
          <w:sz w:val="20"/>
        </w:rPr>
      </w:pPr>
      <w:r w:rsidRPr="00723D9C">
        <w:rPr>
          <w:rFonts w:ascii="Calibri" w:hAnsi="Calibri"/>
          <w:noProof/>
          <w:sz w:val="20"/>
        </w:rPr>
        <w:t xml:space="preserve">Zieminska, K., Butler, D.W., Gleason, S.M., Wright, I.J. &amp; Westoby, M. (2013) Fibre wall and lumen fractions drive wood density variation across 24 Australian angiosperms. </w:t>
      </w:r>
      <w:r w:rsidRPr="00723D9C">
        <w:rPr>
          <w:rFonts w:ascii="Calibri" w:hAnsi="Calibri"/>
          <w:i/>
          <w:iCs/>
          <w:noProof/>
          <w:sz w:val="20"/>
        </w:rPr>
        <w:t>AoB PLANTS</w:t>
      </w:r>
      <w:r w:rsidRPr="00723D9C">
        <w:rPr>
          <w:rFonts w:ascii="Calibri" w:hAnsi="Calibri"/>
          <w:noProof/>
          <w:sz w:val="20"/>
        </w:rPr>
        <w:t xml:space="preserve">, </w:t>
      </w:r>
      <w:r w:rsidRPr="00723D9C">
        <w:rPr>
          <w:rFonts w:ascii="Calibri" w:hAnsi="Calibri"/>
          <w:b/>
          <w:bCs/>
          <w:noProof/>
          <w:sz w:val="20"/>
        </w:rPr>
        <w:t>5</w:t>
      </w:r>
      <w:r w:rsidRPr="00723D9C">
        <w:rPr>
          <w:rFonts w:ascii="Calibri" w:hAnsi="Calibri"/>
          <w:noProof/>
          <w:sz w:val="20"/>
        </w:rPr>
        <w:t>, plt046.</w:t>
      </w:r>
    </w:p>
    <w:p w14:paraId="3B60FB5E" w14:textId="77777777" w:rsidR="008E156A" w:rsidRDefault="0044507E" w:rsidP="00FF6655">
      <w:pPr>
        <w:spacing w:line="360" w:lineRule="auto"/>
        <w:rPr>
          <w:b/>
          <w:sz w:val="20"/>
          <w:szCs w:val="20"/>
        </w:rPr>
      </w:pPr>
      <w:r w:rsidRPr="00EF3710">
        <w:rPr>
          <w:b/>
          <w:sz w:val="20"/>
          <w:szCs w:val="20"/>
        </w:rPr>
        <w:fldChar w:fldCharType="end"/>
      </w:r>
    </w:p>
    <w:p w14:paraId="12980C09" w14:textId="77777777" w:rsidR="008E156A" w:rsidRDefault="008E156A" w:rsidP="00FF6655">
      <w:pPr>
        <w:spacing w:line="360" w:lineRule="auto"/>
        <w:rPr>
          <w:b/>
          <w:sz w:val="20"/>
          <w:szCs w:val="20"/>
        </w:rPr>
      </w:pPr>
    </w:p>
    <w:p w14:paraId="6E12624D" w14:textId="77777777" w:rsidR="008E156A" w:rsidRDefault="008E156A" w:rsidP="00FF6655">
      <w:pPr>
        <w:spacing w:line="360" w:lineRule="auto"/>
        <w:rPr>
          <w:b/>
          <w:sz w:val="20"/>
          <w:szCs w:val="20"/>
        </w:rPr>
      </w:pPr>
    </w:p>
    <w:p w14:paraId="5252042E" w14:textId="77777777" w:rsidR="008E156A" w:rsidRDefault="008E156A" w:rsidP="00FF6655">
      <w:pPr>
        <w:spacing w:line="360" w:lineRule="auto"/>
        <w:rPr>
          <w:b/>
          <w:sz w:val="20"/>
          <w:szCs w:val="20"/>
        </w:rPr>
      </w:pPr>
    </w:p>
    <w:p w14:paraId="2F773B3E" w14:textId="77777777" w:rsidR="008E156A" w:rsidRDefault="008E156A" w:rsidP="00FF6655">
      <w:pPr>
        <w:spacing w:line="360" w:lineRule="auto"/>
        <w:rPr>
          <w:b/>
          <w:sz w:val="20"/>
          <w:szCs w:val="20"/>
        </w:rPr>
      </w:pPr>
    </w:p>
    <w:p w14:paraId="0C288DE5" w14:textId="77777777" w:rsidR="008E156A" w:rsidRDefault="008E156A" w:rsidP="00FF6655">
      <w:pPr>
        <w:spacing w:line="360" w:lineRule="auto"/>
        <w:rPr>
          <w:b/>
          <w:sz w:val="20"/>
          <w:szCs w:val="20"/>
        </w:rPr>
      </w:pPr>
    </w:p>
    <w:p w14:paraId="0AD851E7" w14:textId="77777777" w:rsidR="008E156A" w:rsidRDefault="008E156A" w:rsidP="00FF6655">
      <w:pPr>
        <w:spacing w:line="360" w:lineRule="auto"/>
        <w:rPr>
          <w:b/>
          <w:sz w:val="20"/>
          <w:szCs w:val="20"/>
        </w:rPr>
      </w:pPr>
    </w:p>
    <w:p w14:paraId="27CAB7E0" w14:textId="77777777" w:rsidR="003E4268" w:rsidRDefault="003E4268">
      <w:pPr>
        <w:rPr>
          <w:b/>
        </w:rPr>
      </w:pPr>
      <w:r>
        <w:rPr>
          <w:b/>
        </w:rPr>
        <w:br w:type="page"/>
      </w:r>
    </w:p>
    <w:p w14:paraId="7E6252B5"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1</w:t>
      </w:r>
      <w:r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tbl>
      <w:tblPr>
        <w:tblStyle w:val="TableGrid"/>
        <w:tblW w:w="0" w:type="auto"/>
        <w:tblLook w:val="04A0" w:firstRow="1" w:lastRow="0" w:firstColumn="1" w:lastColumn="0" w:noHBand="0" w:noVBand="1"/>
      </w:tblPr>
      <w:tblGrid>
        <w:gridCol w:w="1848"/>
        <w:gridCol w:w="1848"/>
        <w:gridCol w:w="1848"/>
        <w:gridCol w:w="1849"/>
        <w:gridCol w:w="1849"/>
      </w:tblGrid>
      <w:tr w:rsidR="009961A5" w14:paraId="0643AEE2" w14:textId="77777777" w:rsidTr="009961A5">
        <w:tc>
          <w:tcPr>
            <w:tcW w:w="1848" w:type="dxa"/>
          </w:tcPr>
          <w:p w14:paraId="4032E50D" w14:textId="5A253CBC" w:rsidR="009961A5" w:rsidRPr="00FD6EDE" w:rsidRDefault="009961A5" w:rsidP="006B7DFF">
            <w:pPr>
              <w:pStyle w:val="Caption"/>
              <w:keepNext/>
              <w:rPr>
                <w:b/>
                <w:sz w:val="22"/>
                <w:szCs w:val="22"/>
              </w:rPr>
            </w:pPr>
            <w:r w:rsidRPr="00FD6EDE">
              <w:rPr>
                <w:b/>
                <w:sz w:val="22"/>
                <w:szCs w:val="22"/>
              </w:rPr>
              <w:t>Site</w:t>
            </w:r>
          </w:p>
        </w:tc>
        <w:tc>
          <w:tcPr>
            <w:tcW w:w="1848" w:type="dxa"/>
          </w:tcPr>
          <w:p w14:paraId="7B89EB47" w14:textId="21A373AE" w:rsidR="009961A5" w:rsidRPr="00FD6EDE" w:rsidRDefault="009961A5" w:rsidP="006B7DFF">
            <w:pPr>
              <w:pStyle w:val="Caption"/>
              <w:keepNext/>
              <w:rPr>
                <w:b/>
                <w:sz w:val="22"/>
                <w:szCs w:val="22"/>
              </w:rPr>
            </w:pPr>
            <w:r w:rsidRPr="00FD6EDE">
              <w:rPr>
                <w:b/>
                <w:sz w:val="22"/>
                <w:szCs w:val="22"/>
              </w:rPr>
              <w:t>Longitude</w:t>
            </w:r>
          </w:p>
        </w:tc>
        <w:tc>
          <w:tcPr>
            <w:tcW w:w="1848" w:type="dxa"/>
          </w:tcPr>
          <w:p w14:paraId="7513EE89" w14:textId="050A6E1B" w:rsidR="009961A5" w:rsidRPr="00FD6EDE" w:rsidRDefault="009961A5" w:rsidP="006B7DFF">
            <w:pPr>
              <w:pStyle w:val="Caption"/>
              <w:keepNext/>
              <w:rPr>
                <w:b/>
                <w:sz w:val="22"/>
                <w:szCs w:val="22"/>
              </w:rPr>
            </w:pPr>
            <w:r w:rsidRPr="00FD6EDE">
              <w:rPr>
                <w:b/>
                <w:sz w:val="22"/>
                <w:szCs w:val="22"/>
              </w:rPr>
              <w:t>Latitude</w:t>
            </w:r>
          </w:p>
        </w:tc>
        <w:tc>
          <w:tcPr>
            <w:tcW w:w="1849" w:type="dxa"/>
          </w:tcPr>
          <w:p w14:paraId="18B305C4" w14:textId="39EC39C4" w:rsidR="009961A5" w:rsidRPr="00FD6EDE" w:rsidRDefault="009961A5" w:rsidP="006B7DFF">
            <w:pPr>
              <w:pStyle w:val="Caption"/>
              <w:keepNext/>
              <w:rPr>
                <w:b/>
                <w:sz w:val="22"/>
                <w:szCs w:val="22"/>
              </w:rPr>
            </w:pPr>
            <w:r w:rsidRPr="00FD6EDE">
              <w:rPr>
                <w:b/>
                <w:sz w:val="22"/>
                <w:szCs w:val="22"/>
              </w:rPr>
              <w:t>Hydrological class</w:t>
            </w:r>
          </w:p>
        </w:tc>
        <w:tc>
          <w:tcPr>
            <w:tcW w:w="1849" w:type="dxa"/>
          </w:tcPr>
          <w:p w14:paraId="26F0FDC1" w14:textId="2CFDFD79" w:rsidR="009961A5" w:rsidRPr="00FD6EDE" w:rsidRDefault="009961A5" w:rsidP="006B7DFF">
            <w:pPr>
              <w:pStyle w:val="Caption"/>
              <w:keepNext/>
              <w:rPr>
                <w:b/>
                <w:sz w:val="22"/>
                <w:szCs w:val="22"/>
              </w:rPr>
            </w:pPr>
            <w:r w:rsidRPr="00FD6EDE">
              <w:rPr>
                <w:b/>
                <w:sz w:val="22"/>
                <w:szCs w:val="22"/>
              </w:rPr>
              <w:t>Number of species sampled</w:t>
            </w:r>
          </w:p>
        </w:tc>
      </w:tr>
      <w:tr w:rsidR="009961A5" w14:paraId="204A5DAA" w14:textId="77777777" w:rsidTr="009961A5">
        <w:tc>
          <w:tcPr>
            <w:tcW w:w="1848" w:type="dxa"/>
          </w:tcPr>
          <w:p w14:paraId="6D98B870" w14:textId="0001605B" w:rsidR="009961A5" w:rsidRPr="006B7DFF" w:rsidRDefault="009961A5" w:rsidP="006B7DFF">
            <w:pPr>
              <w:pStyle w:val="Caption"/>
              <w:keepNext/>
              <w:rPr>
                <w:i w:val="0"/>
                <w:sz w:val="22"/>
                <w:szCs w:val="22"/>
              </w:rPr>
            </w:pPr>
            <w:r w:rsidRPr="006B7DFF">
              <w:rPr>
                <w:i w:val="0"/>
                <w:sz w:val="22"/>
                <w:szCs w:val="22"/>
              </w:rPr>
              <w:t>Snowy Creek</w:t>
            </w:r>
          </w:p>
        </w:tc>
        <w:tc>
          <w:tcPr>
            <w:tcW w:w="1848" w:type="dxa"/>
          </w:tcPr>
          <w:p w14:paraId="16E8A490" w14:textId="14B4FCE7" w:rsidR="009961A5" w:rsidRPr="006B7DFF" w:rsidRDefault="009961A5" w:rsidP="006B7DFF">
            <w:pPr>
              <w:pStyle w:val="Caption"/>
              <w:keepNext/>
              <w:rPr>
                <w:i w:val="0"/>
                <w:sz w:val="22"/>
                <w:szCs w:val="22"/>
              </w:rPr>
            </w:pPr>
            <w:r w:rsidRPr="006B7DFF">
              <w:rPr>
                <w:i w:val="0"/>
                <w:sz w:val="22"/>
                <w:szCs w:val="22"/>
              </w:rPr>
              <w:t>147.413</w:t>
            </w:r>
          </w:p>
        </w:tc>
        <w:tc>
          <w:tcPr>
            <w:tcW w:w="1848" w:type="dxa"/>
          </w:tcPr>
          <w:p w14:paraId="75FDF629" w14:textId="1D78F2C1" w:rsidR="009961A5" w:rsidRPr="006B7DFF" w:rsidRDefault="004923D7" w:rsidP="006B7DFF">
            <w:pPr>
              <w:pStyle w:val="Caption"/>
              <w:keepNext/>
              <w:rPr>
                <w:i w:val="0"/>
                <w:sz w:val="22"/>
                <w:szCs w:val="22"/>
              </w:rPr>
            </w:pPr>
            <w:r w:rsidRPr="006B7DFF">
              <w:rPr>
                <w:i w:val="0"/>
                <w:sz w:val="22"/>
                <w:szCs w:val="22"/>
              </w:rPr>
              <w:t>-36.569</w:t>
            </w:r>
          </w:p>
        </w:tc>
        <w:tc>
          <w:tcPr>
            <w:tcW w:w="1849" w:type="dxa"/>
          </w:tcPr>
          <w:p w14:paraId="2AD97889" w14:textId="543EC777" w:rsidR="009961A5" w:rsidRPr="006B7DFF" w:rsidRDefault="004923D7" w:rsidP="006B7DFF">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c>
          <w:tcPr>
            <w:tcW w:w="1849" w:type="dxa"/>
          </w:tcPr>
          <w:p w14:paraId="73F1DA23" w14:textId="16B13C52" w:rsidR="009961A5" w:rsidRPr="006B7DFF" w:rsidRDefault="004923D7" w:rsidP="006B7DFF">
            <w:pPr>
              <w:pStyle w:val="Caption"/>
              <w:keepNext/>
              <w:rPr>
                <w:i w:val="0"/>
                <w:sz w:val="22"/>
                <w:szCs w:val="22"/>
              </w:rPr>
            </w:pPr>
            <w:r w:rsidRPr="006B7DFF">
              <w:rPr>
                <w:i w:val="0"/>
                <w:sz w:val="22"/>
                <w:szCs w:val="22"/>
              </w:rPr>
              <w:t>3</w:t>
            </w:r>
          </w:p>
        </w:tc>
      </w:tr>
      <w:tr w:rsidR="004923D7" w14:paraId="3DE59D50" w14:textId="77777777" w:rsidTr="009961A5">
        <w:tc>
          <w:tcPr>
            <w:tcW w:w="1848" w:type="dxa"/>
          </w:tcPr>
          <w:p w14:paraId="5FF7FA6E" w14:textId="4FDA3BA1" w:rsidR="004923D7" w:rsidRPr="006B7DFF" w:rsidRDefault="004923D7" w:rsidP="006B7DFF">
            <w:pPr>
              <w:pStyle w:val="Caption"/>
              <w:keepNext/>
              <w:rPr>
                <w:i w:val="0"/>
                <w:sz w:val="22"/>
                <w:szCs w:val="22"/>
              </w:rPr>
            </w:pPr>
            <w:proofErr w:type="spellStart"/>
            <w:r w:rsidRPr="006B7DFF">
              <w:rPr>
                <w:i w:val="0"/>
                <w:sz w:val="22"/>
                <w:szCs w:val="22"/>
              </w:rPr>
              <w:t>Gibbo</w:t>
            </w:r>
            <w:proofErr w:type="spellEnd"/>
            <w:r w:rsidRPr="006B7DFF">
              <w:rPr>
                <w:i w:val="0"/>
                <w:sz w:val="22"/>
                <w:szCs w:val="22"/>
              </w:rPr>
              <w:t xml:space="preserve"> River</w:t>
            </w:r>
          </w:p>
        </w:tc>
        <w:tc>
          <w:tcPr>
            <w:tcW w:w="1848" w:type="dxa"/>
          </w:tcPr>
          <w:p w14:paraId="474F263A" w14:textId="764566C4" w:rsidR="004923D7" w:rsidRPr="006B7DFF" w:rsidRDefault="004923D7" w:rsidP="006B7DFF">
            <w:pPr>
              <w:pStyle w:val="Caption"/>
              <w:keepNext/>
              <w:rPr>
                <w:i w:val="0"/>
                <w:sz w:val="22"/>
                <w:szCs w:val="22"/>
              </w:rPr>
            </w:pPr>
            <w:r w:rsidRPr="006B7DFF">
              <w:rPr>
                <w:i w:val="0"/>
                <w:sz w:val="22"/>
                <w:szCs w:val="22"/>
              </w:rPr>
              <w:t>147.709</w:t>
            </w:r>
          </w:p>
        </w:tc>
        <w:tc>
          <w:tcPr>
            <w:tcW w:w="1848" w:type="dxa"/>
          </w:tcPr>
          <w:p w14:paraId="427A57DC" w14:textId="6D1FD9E3" w:rsidR="004923D7" w:rsidRPr="006B7DFF" w:rsidRDefault="004923D7" w:rsidP="006B7DFF">
            <w:pPr>
              <w:pStyle w:val="Caption"/>
              <w:keepNext/>
              <w:rPr>
                <w:i w:val="0"/>
                <w:sz w:val="22"/>
                <w:szCs w:val="22"/>
              </w:rPr>
            </w:pPr>
            <w:r w:rsidRPr="006B7DFF">
              <w:rPr>
                <w:i w:val="0"/>
                <w:sz w:val="22"/>
                <w:szCs w:val="22"/>
              </w:rPr>
              <w:t>-36.756</w:t>
            </w:r>
          </w:p>
        </w:tc>
        <w:tc>
          <w:tcPr>
            <w:tcW w:w="1849" w:type="dxa"/>
          </w:tcPr>
          <w:p w14:paraId="6A897620" w14:textId="7B1FA8EC" w:rsidR="004923D7" w:rsidRPr="006B7DFF" w:rsidRDefault="004923D7" w:rsidP="006B7DFF">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c>
          <w:tcPr>
            <w:tcW w:w="1849" w:type="dxa"/>
          </w:tcPr>
          <w:p w14:paraId="36859659" w14:textId="2863C3A6" w:rsidR="004923D7" w:rsidRPr="006B7DFF" w:rsidRDefault="004923D7" w:rsidP="006B7DFF">
            <w:pPr>
              <w:pStyle w:val="Caption"/>
              <w:keepNext/>
              <w:rPr>
                <w:i w:val="0"/>
                <w:sz w:val="22"/>
                <w:szCs w:val="22"/>
              </w:rPr>
            </w:pPr>
            <w:r w:rsidRPr="006B7DFF">
              <w:rPr>
                <w:i w:val="0"/>
                <w:sz w:val="22"/>
                <w:szCs w:val="22"/>
              </w:rPr>
              <w:t>4</w:t>
            </w:r>
          </w:p>
        </w:tc>
      </w:tr>
      <w:tr w:rsidR="004923D7" w14:paraId="3463E7CA" w14:textId="77777777" w:rsidTr="009961A5">
        <w:tc>
          <w:tcPr>
            <w:tcW w:w="1848" w:type="dxa"/>
          </w:tcPr>
          <w:p w14:paraId="2CD0DCC2" w14:textId="2DBA0954" w:rsidR="004923D7" w:rsidRPr="006B7DFF" w:rsidRDefault="004923D7" w:rsidP="006B7DFF">
            <w:pPr>
              <w:pStyle w:val="Caption"/>
              <w:keepNext/>
              <w:rPr>
                <w:i w:val="0"/>
                <w:sz w:val="22"/>
                <w:szCs w:val="22"/>
              </w:rPr>
            </w:pPr>
            <w:proofErr w:type="spellStart"/>
            <w:r w:rsidRPr="006B7DFF">
              <w:rPr>
                <w:i w:val="0"/>
                <w:sz w:val="22"/>
                <w:szCs w:val="22"/>
              </w:rPr>
              <w:t>Goodradigbee</w:t>
            </w:r>
            <w:proofErr w:type="spellEnd"/>
            <w:r w:rsidRPr="006B7DFF">
              <w:rPr>
                <w:i w:val="0"/>
                <w:sz w:val="22"/>
                <w:szCs w:val="22"/>
              </w:rPr>
              <w:t xml:space="preserve"> River</w:t>
            </w:r>
          </w:p>
        </w:tc>
        <w:tc>
          <w:tcPr>
            <w:tcW w:w="1848" w:type="dxa"/>
          </w:tcPr>
          <w:p w14:paraId="63B1B805" w14:textId="4CAA7893" w:rsidR="004923D7" w:rsidRPr="006B7DFF" w:rsidRDefault="004923D7" w:rsidP="006B7DFF">
            <w:pPr>
              <w:pStyle w:val="Caption"/>
              <w:keepNext/>
              <w:rPr>
                <w:i w:val="0"/>
                <w:sz w:val="22"/>
                <w:szCs w:val="22"/>
              </w:rPr>
            </w:pPr>
            <w:r w:rsidRPr="006B7DFF">
              <w:rPr>
                <w:i w:val="0"/>
                <w:sz w:val="22"/>
                <w:szCs w:val="22"/>
              </w:rPr>
              <w:t>147.826</w:t>
            </w:r>
          </w:p>
        </w:tc>
        <w:tc>
          <w:tcPr>
            <w:tcW w:w="1848" w:type="dxa"/>
          </w:tcPr>
          <w:p w14:paraId="33ED84D7" w14:textId="210C60F3" w:rsidR="004923D7" w:rsidRPr="006B7DFF" w:rsidRDefault="004923D7" w:rsidP="006B7DFF">
            <w:pPr>
              <w:pStyle w:val="Caption"/>
              <w:keepNext/>
              <w:rPr>
                <w:i w:val="0"/>
                <w:sz w:val="22"/>
                <w:szCs w:val="22"/>
              </w:rPr>
            </w:pPr>
            <w:r w:rsidRPr="006B7DFF">
              <w:rPr>
                <w:i w:val="0"/>
                <w:sz w:val="22"/>
                <w:szCs w:val="22"/>
              </w:rPr>
              <w:t>-36.444</w:t>
            </w:r>
          </w:p>
        </w:tc>
        <w:tc>
          <w:tcPr>
            <w:tcW w:w="1849" w:type="dxa"/>
          </w:tcPr>
          <w:p w14:paraId="3A0DEA99" w14:textId="5BDAFBB6" w:rsidR="004923D7" w:rsidRPr="006B7DFF" w:rsidRDefault="004923D7" w:rsidP="006B7DFF">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c>
          <w:tcPr>
            <w:tcW w:w="1849" w:type="dxa"/>
          </w:tcPr>
          <w:p w14:paraId="42EDB5CA" w14:textId="16557114" w:rsidR="004923D7" w:rsidRPr="006B7DFF" w:rsidRDefault="004923D7" w:rsidP="006B7DFF">
            <w:pPr>
              <w:pStyle w:val="Caption"/>
              <w:keepNext/>
              <w:rPr>
                <w:i w:val="0"/>
                <w:sz w:val="22"/>
                <w:szCs w:val="22"/>
              </w:rPr>
            </w:pPr>
            <w:r w:rsidRPr="006B7DFF">
              <w:rPr>
                <w:i w:val="0"/>
                <w:sz w:val="22"/>
                <w:szCs w:val="22"/>
              </w:rPr>
              <w:t>7</w:t>
            </w:r>
          </w:p>
        </w:tc>
      </w:tr>
      <w:tr w:rsidR="004923D7" w14:paraId="6F27ADD1" w14:textId="77777777" w:rsidTr="009961A5">
        <w:tc>
          <w:tcPr>
            <w:tcW w:w="1848" w:type="dxa"/>
          </w:tcPr>
          <w:p w14:paraId="77C00F50" w14:textId="4EE52171" w:rsidR="004923D7" w:rsidRPr="006B7DFF" w:rsidRDefault="004923D7" w:rsidP="006B7DFF">
            <w:pPr>
              <w:pStyle w:val="Caption"/>
              <w:keepNext/>
              <w:rPr>
                <w:i w:val="0"/>
                <w:sz w:val="22"/>
                <w:szCs w:val="22"/>
              </w:rPr>
            </w:pPr>
            <w:r w:rsidRPr="006B7DFF">
              <w:rPr>
                <w:i w:val="0"/>
                <w:sz w:val="22"/>
                <w:szCs w:val="22"/>
              </w:rPr>
              <w:t>Nariel Creek</w:t>
            </w:r>
          </w:p>
        </w:tc>
        <w:tc>
          <w:tcPr>
            <w:tcW w:w="1848" w:type="dxa"/>
          </w:tcPr>
          <w:p w14:paraId="1E187596" w14:textId="271DE633" w:rsidR="004923D7" w:rsidRPr="006B7DFF" w:rsidRDefault="004923D7" w:rsidP="006B7DFF">
            <w:pPr>
              <w:pStyle w:val="Caption"/>
              <w:keepNext/>
              <w:rPr>
                <w:i w:val="0"/>
                <w:sz w:val="22"/>
                <w:szCs w:val="22"/>
              </w:rPr>
            </w:pPr>
            <w:r w:rsidRPr="006B7DFF">
              <w:rPr>
                <w:i w:val="0"/>
                <w:sz w:val="22"/>
                <w:szCs w:val="22"/>
              </w:rPr>
              <w:t>148.731</w:t>
            </w:r>
          </w:p>
        </w:tc>
        <w:tc>
          <w:tcPr>
            <w:tcW w:w="1848" w:type="dxa"/>
          </w:tcPr>
          <w:p w14:paraId="2B63C958" w14:textId="01291D34" w:rsidR="004923D7" w:rsidRPr="006B7DFF" w:rsidRDefault="004923D7" w:rsidP="006B7DFF">
            <w:pPr>
              <w:pStyle w:val="Caption"/>
              <w:keepNext/>
              <w:rPr>
                <w:i w:val="0"/>
                <w:sz w:val="22"/>
                <w:szCs w:val="22"/>
              </w:rPr>
            </w:pPr>
            <w:r w:rsidRPr="006B7DFF">
              <w:rPr>
                <w:i w:val="0"/>
                <w:sz w:val="22"/>
                <w:szCs w:val="22"/>
              </w:rPr>
              <w:t>-36.421</w:t>
            </w:r>
          </w:p>
        </w:tc>
        <w:tc>
          <w:tcPr>
            <w:tcW w:w="1849" w:type="dxa"/>
          </w:tcPr>
          <w:p w14:paraId="2E30043F" w14:textId="196901D4" w:rsidR="004923D7" w:rsidRPr="006B7DFF" w:rsidRDefault="004923D7" w:rsidP="006B7DFF">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c>
          <w:tcPr>
            <w:tcW w:w="1849" w:type="dxa"/>
          </w:tcPr>
          <w:p w14:paraId="031F9F1C" w14:textId="66DFC176" w:rsidR="004923D7" w:rsidRPr="006B7DFF" w:rsidRDefault="004923D7" w:rsidP="006B7DFF">
            <w:pPr>
              <w:pStyle w:val="Caption"/>
              <w:keepNext/>
              <w:rPr>
                <w:i w:val="0"/>
                <w:sz w:val="22"/>
                <w:szCs w:val="22"/>
              </w:rPr>
            </w:pPr>
            <w:r w:rsidRPr="006B7DFF">
              <w:rPr>
                <w:i w:val="0"/>
                <w:sz w:val="22"/>
                <w:szCs w:val="22"/>
              </w:rPr>
              <w:t>4</w:t>
            </w:r>
          </w:p>
        </w:tc>
      </w:tr>
      <w:tr w:rsidR="004923D7" w14:paraId="45717165" w14:textId="77777777" w:rsidTr="009961A5">
        <w:tc>
          <w:tcPr>
            <w:tcW w:w="1848" w:type="dxa"/>
          </w:tcPr>
          <w:p w14:paraId="6044110E" w14:textId="4740C91D" w:rsidR="004923D7" w:rsidRPr="006B7DFF" w:rsidRDefault="004923D7" w:rsidP="006B7DFF">
            <w:pPr>
              <w:pStyle w:val="Caption"/>
              <w:keepNext/>
              <w:rPr>
                <w:i w:val="0"/>
                <w:sz w:val="22"/>
                <w:szCs w:val="22"/>
              </w:rPr>
            </w:pPr>
            <w:r w:rsidRPr="006B7DFF">
              <w:rPr>
                <w:i w:val="0"/>
                <w:sz w:val="22"/>
                <w:szCs w:val="22"/>
              </w:rPr>
              <w:t>Jacob’s River</w:t>
            </w:r>
          </w:p>
        </w:tc>
        <w:tc>
          <w:tcPr>
            <w:tcW w:w="1848" w:type="dxa"/>
          </w:tcPr>
          <w:p w14:paraId="2E4F26AB" w14:textId="3556D2BA" w:rsidR="004923D7" w:rsidRPr="006B7DFF" w:rsidRDefault="004923D7" w:rsidP="006B7DFF">
            <w:pPr>
              <w:pStyle w:val="Caption"/>
              <w:keepNext/>
              <w:rPr>
                <w:i w:val="0"/>
                <w:sz w:val="22"/>
                <w:szCs w:val="22"/>
              </w:rPr>
            </w:pPr>
            <w:r w:rsidRPr="006B7DFF">
              <w:rPr>
                <w:i w:val="0"/>
                <w:sz w:val="22"/>
                <w:szCs w:val="22"/>
              </w:rPr>
              <w:t>148.427</w:t>
            </w:r>
          </w:p>
        </w:tc>
        <w:tc>
          <w:tcPr>
            <w:tcW w:w="1848" w:type="dxa"/>
          </w:tcPr>
          <w:p w14:paraId="2D8B4D22" w14:textId="38599D2F" w:rsidR="004923D7" w:rsidRPr="006B7DFF" w:rsidRDefault="004923D7" w:rsidP="006B7DFF">
            <w:pPr>
              <w:pStyle w:val="Caption"/>
              <w:keepNext/>
              <w:rPr>
                <w:i w:val="0"/>
                <w:sz w:val="22"/>
                <w:szCs w:val="22"/>
              </w:rPr>
            </w:pPr>
            <w:r w:rsidRPr="006B7DFF">
              <w:rPr>
                <w:i w:val="0"/>
                <w:sz w:val="22"/>
                <w:szCs w:val="22"/>
              </w:rPr>
              <w:t>-36.727</w:t>
            </w:r>
          </w:p>
        </w:tc>
        <w:tc>
          <w:tcPr>
            <w:tcW w:w="1849" w:type="dxa"/>
          </w:tcPr>
          <w:p w14:paraId="541AD11D" w14:textId="7DCD6DF4" w:rsidR="004923D7" w:rsidRPr="006B7DFF" w:rsidRDefault="004923D7" w:rsidP="006B7DFF">
            <w:pPr>
              <w:pStyle w:val="Caption"/>
              <w:keepNext/>
              <w:rPr>
                <w:i w:val="0"/>
                <w:sz w:val="22"/>
                <w:szCs w:val="22"/>
              </w:rPr>
            </w:pPr>
            <w:r w:rsidRPr="006B7DFF">
              <w:rPr>
                <w:i w:val="0"/>
                <w:sz w:val="22"/>
                <w:szCs w:val="22"/>
              </w:rPr>
              <w:t xml:space="preserve">stable winter </w:t>
            </w:r>
            <w:proofErr w:type="spellStart"/>
            <w:r w:rsidRPr="006B7DFF">
              <w:rPr>
                <w:i w:val="0"/>
                <w:sz w:val="22"/>
                <w:szCs w:val="22"/>
              </w:rPr>
              <w:t>baseflow</w:t>
            </w:r>
            <w:proofErr w:type="spellEnd"/>
          </w:p>
        </w:tc>
        <w:tc>
          <w:tcPr>
            <w:tcW w:w="1849" w:type="dxa"/>
          </w:tcPr>
          <w:p w14:paraId="23D5357B" w14:textId="310DCAB9" w:rsidR="004923D7" w:rsidRPr="006B7DFF" w:rsidRDefault="004923D7" w:rsidP="006B7DFF">
            <w:pPr>
              <w:pStyle w:val="Caption"/>
              <w:keepNext/>
              <w:rPr>
                <w:i w:val="0"/>
                <w:sz w:val="22"/>
                <w:szCs w:val="22"/>
              </w:rPr>
            </w:pPr>
            <w:r w:rsidRPr="006B7DFF">
              <w:rPr>
                <w:i w:val="0"/>
                <w:sz w:val="22"/>
                <w:szCs w:val="22"/>
              </w:rPr>
              <w:t>4</w:t>
            </w:r>
          </w:p>
        </w:tc>
      </w:tr>
      <w:tr w:rsidR="004923D7" w14:paraId="1E2AA499" w14:textId="77777777" w:rsidTr="009961A5">
        <w:tc>
          <w:tcPr>
            <w:tcW w:w="1848" w:type="dxa"/>
          </w:tcPr>
          <w:p w14:paraId="2C1814FF" w14:textId="1B7027F1" w:rsidR="004923D7" w:rsidRPr="006B7DFF" w:rsidRDefault="004923D7" w:rsidP="006B7DFF">
            <w:pPr>
              <w:pStyle w:val="Caption"/>
              <w:keepNext/>
              <w:rPr>
                <w:i w:val="0"/>
                <w:sz w:val="22"/>
                <w:szCs w:val="22"/>
              </w:rPr>
            </w:pPr>
            <w:r w:rsidRPr="006B7DFF">
              <w:rPr>
                <w:i w:val="0"/>
                <w:sz w:val="22"/>
                <w:szCs w:val="22"/>
              </w:rPr>
              <w:t xml:space="preserve">Tuross River at </w:t>
            </w:r>
            <w:proofErr w:type="spellStart"/>
            <w:r w:rsidRPr="006B7DFF">
              <w:rPr>
                <w:i w:val="0"/>
                <w:sz w:val="22"/>
                <w:szCs w:val="22"/>
              </w:rPr>
              <w:t>Belowra</w:t>
            </w:r>
            <w:proofErr w:type="spellEnd"/>
          </w:p>
        </w:tc>
        <w:tc>
          <w:tcPr>
            <w:tcW w:w="1848" w:type="dxa"/>
          </w:tcPr>
          <w:p w14:paraId="32EA444B" w14:textId="67715420" w:rsidR="004923D7" w:rsidRPr="006B7DFF" w:rsidRDefault="004923D7" w:rsidP="006B7DFF">
            <w:pPr>
              <w:pStyle w:val="Caption"/>
              <w:keepNext/>
              <w:rPr>
                <w:i w:val="0"/>
                <w:sz w:val="22"/>
                <w:szCs w:val="22"/>
              </w:rPr>
            </w:pPr>
            <w:r w:rsidRPr="006B7DFF">
              <w:rPr>
                <w:i w:val="0"/>
                <w:sz w:val="22"/>
                <w:szCs w:val="22"/>
              </w:rPr>
              <w:t>149.709</w:t>
            </w:r>
          </w:p>
        </w:tc>
        <w:tc>
          <w:tcPr>
            <w:tcW w:w="1848" w:type="dxa"/>
          </w:tcPr>
          <w:p w14:paraId="604AB9ED" w14:textId="5B9BE0E2" w:rsidR="004923D7" w:rsidRPr="006B7DFF" w:rsidRDefault="004923D7" w:rsidP="006B7DFF">
            <w:pPr>
              <w:pStyle w:val="Caption"/>
              <w:keepNext/>
              <w:rPr>
                <w:i w:val="0"/>
                <w:sz w:val="22"/>
                <w:szCs w:val="22"/>
              </w:rPr>
            </w:pPr>
            <w:r w:rsidRPr="006B7DFF">
              <w:rPr>
                <w:i w:val="0"/>
                <w:sz w:val="22"/>
                <w:szCs w:val="22"/>
              </w:rPr>
              <w:t>-36.201</w:t>
            </w:r>
          </w:p>
        </w:tc>
        <w:tc>
          <w:tcPr>
            <w:tcW w:w="1849" w:type="dxa"/>
          </w:tcPr>
          <w:p w14:paraId="2DCB9A48" w14:textId="4C327CB3" w:rsidR="004923D7" w:rsidRPr="006B7DFF" w:rsidRDefault="004923D7" w:rsidP="006B7DFF">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c>
          <w:tcPr>
            <w:tcW w:w="1849" w:type="dxa"/>
          </w:tcPr>
          <w:p w14:paraId="76EA862F" w14:textId="7926E289" w:rsidR="004923D7" w:rsidRPr="006B7DFF" w:rsidRDefault="004923D7" w:rsidP="006B7DFF">
            <w:pPr>
              <w:pStyle w:val="Caption"/>
              <w:keepNext/>
              <w:rPr>
                <w:i w:val="0"/>
                <w:sz w:val="22"/>
                <w:szCs w:val="22"/>
              </w:rPr>
            </w:pPr>
            <w:r w:rsidRPr="006B7DFF">
              <w:rPr>
                <w:i w:val="0"/>
                <w:sz w:val="22"/>
                <w:szCs w:val="22"/>
              </w:rPr>
              <w:t>4</w:t>
            </w:r>
          </w:p>
        </w:tc>
      </w:tr>
      <w:tr w:rsidR="004923D7" w14:paraId="4072E875" w14:textId="77777777" w:rsidTr="009961A5">
        <w:tc>
          <w:tcPr>
            <w:tcW w:w="1848" w:type="dxa"/>
          </w:tcPr>
          <w:p w14:paraId="64F94E3B" w14:textId="38B90A30" w:rsidR="004923D7" w:rsidRPr="006B7DFF" w:rsidRDefault="004923D7" w:rsidP="006B7DFF">
            <w:pPr>
              <w:pStyle w:val="Caption"/>
              <w:keepNext/>
              <w:rPr>
                <w:i w:val="0"/>
                <w:sz w:val="22"/>
                <w:szCs w:val="22"/>
              </w:rPr>
            </w:pPr>
            <w:r w:rsidRPr="006B7DFF">
              <w:rPr>
                <w:i w:val="0"/>
                <w:sz w:val="22"/>
                <w:szCs w:val="22"/>
              </w:rPr>
              <w:t>Genoa River</w:t>
            </w:r>
          </w:p>
        </w:tc>
        <w:tc>
          <w:tcPr>
            <w:tcW w:w="1848" w:type="dxa"/>
          </w:tcPr>
          <w:p w14:paraId="4B3B26AB" w14:textId="1685F7D1" w:rsidR="004923D7" w:rsidRPr="006B7DFF" w:rsidRDefault="004923D7" w:rsidP="006B7DFF">
            <w:pPr>
              <w:pStyle w:val="Caption"/>
              <w:keepNext/>
              <w:rPr>
                <w:i w:val="0"/>
                <w:sz w:val="22"/>
                <w:szCs w:val="22"/>
              </w:rPr>
            </w:pPr>
            <w:r w:rsidRPr="006B7DFF">
              <w:rPr>
                <w:i w:val="0"/>
                <w:sz w:val="22"/>
                <w:szCs w:val="22"/>
              </w:rPr>
              <w:t>149.321</w:t>
            </w:r>
          </w:p>
        </w:tc>
        <w:tc>
          <w:tcPr>
            <w:tcW w:w="1848" w:type="dxa"/>
          </w:tcPr>
          <w:p w14:paraId="374743EA" w14:textId="2F57FE13" w:rsidR="004923D7" w:rsidRPr="006B7DFF" w:rsidRDefault="004923D7" w:rsidP="006B7DFF">
            <w:pPr>
              <w:pStyle w:val="Caption"/>
              <w:keepNext/>
              <w:rPr>
                <w:i w:val="0"/>
                <w:sz w:val="22"/>
                <w:szCs w:val="22"/>
              </w:rPr>
            </w:pPr>
            <w:r w:rsidRPr="006B7DFF">
              <w:rPr>
                <w:i w:val="0"/>
                <w:sz w:val="22"/>
                <w:szCs w:val="22"/>
              </w:rPr>
              <w:t>-37.174</w:t>
            </w:r>
          </w:p>
        </w:tc>
        <w:tc>
          <w:tcPr>
            <w:tcW w:w="1849" w:type="dxa"/>
          </w:tcPr>
          <w:p w14:paraId="44054106" w14:textId="2EDCDC1C" w:rsidR="004923D7" w:rsidRPr="006B7DFF" w:rsidRDefault="004923D7" w:rsidP="006B7DFF">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c>
          <w:tcPr>
            <w:tcW w:w="1849" w:type="dxa"/>
          </w:tcPr>
          <w:p w14:paraId="189C54EE" w14:textId="5DCFDA1A" w:rsidR="004923D7" w:rsidRPr="006B7DFF" w:rsidRDefault="004923D7" w:rsidP="006B7DFF">
            <w:pPr>
              <w:pStyle w:val="Caption"/>
              <w:keepNext/>
              <w:rPr>
                <w:i w:val="0"/>
                <w:sz w:val="22"/>
                <w:szCs w:val="22"/>
              </w:rPr>
            </w:pPr>
            <w:r w:rsidRPr="006B7DFF">
              <w:rPr>
                <w:i w:val="0"/>
                <w:sz w:val="22"/>
                <w:szCs w:val="22"/>
              </w:rPr>
              <w:t>5</w:t>
            </w:r>
          </w:p>
        </w:tc>
      </w:tr>
      <w:tr w:rsidR="004923D7" w14:paraId="32A4AFF5" w14:textId="77777777" w:rsidTr="009961A5">
        <w:tc>
          <w:tcPr>
            <w:tcW w:w="1848" w:type="dxa"/>
          </w:tcPr>
          <w:p w14:paraId="134C9A9C" w14:textId="2DC8B1C6" w:rsidR="004923D7" w:rsidRPr="006B7DFF" w:rsidRDefault="004923D7" w:rsidP="006B7DFF">
            <w:pPr>
              <w:pStyle w:val="Caption"/>
              <w:keepNext/>
              <w:rPr>
                <w:i w:val="0"/>
                <w:sz w:val="22"/>
                <w:szCs w:val="22"/>
              </w:rPr>
            </w:pPr>
            <w:proofErr w:type="spellStart"/>
            <w:r w:rsidRPr="006B7DFF">
              <w:rPr>
                <w:i w:val="0"/>
                <w:sz w:val="22"/>
                <w:szCs w:val="22"/>
              </w:rPr>
              <w:t>Wallagaraugh</w:t>
            </w:r>
            <w:proofErr w:type="spellEnd"/>
            <w:r w:rsidRPr="006B7DFF">
              <w:rPr>
                <w:i w:val="0"/>
                <w:sz w:val="22"/>
                <w:szCs w:val="22"/>
              </w:rPr>
              <w:t xml:space="preserve"> River</w:t>
            </w:r>
          </w:p>
        </w:tc>
        <w:tc>
          <w:tcPr>
            <w:tcW w:w="1848" w:type="dxa"/>
          </w:tcPr>
          <w:p w14:paraId="7CD41ECC" w14:textId="4652F1AF" w:rsidR="004923D7" w:rsidRPr="006B7DFF" w:rsidRDefault="004923D7" w:rsidP="006B7DFF">
            <w:pPr>
              <w:pStyle w:val="Caption"/>
              <w:keepNext/>
              <w:rPr>
                <w:i w:val="0"/>
                <w:sz w:val="22"/>
                <w:szCs w:val="22"/>
              </w:rPr>
            </w:pPr>
            <w:r w:rsidRPr="006B7DFF">
              <w:rPr>
                <w:i w:val="0"/>
                <w:sz w:val="22"/>
                <w:szCs w:val="22"/>
              </w:rPr>
              <w:t>149.714</w:t>
            </w:r>
          </w:p>
        </w:tc>
        <w:tc>
          <w:tcPr>
            <w:tcW w:w="1848" w:type="dxa"/>
          </w:tcPr>
          <w:p w14:paraId="70AE66ED" w14:textId="5338E050" w:rsidR="004923D7" w:rsidRPr="006B7DFF" w:rsidRDefault="004923D7" w:rsidP="006B7DFF">
            <w:pPr>
              <w:pStyle w:val="Caption"/>
              <w:keepNext/>
              <w:rPr>
                <w:i w:val="0"/>
                <w:sz w:val="22"/>
                <w:szCs w:val="22"/>
              </w:rPr>
            </w:pPr>
            <w:r w:rsidRPr="006B7DFF">
              <w:rPr>
                <w:i w:val="0"/>
                <w:sz w:val="22"/>
                <w:szCs w:val="22"/>
              </w:rPr>
              <w:t>-37.371</w:t>
            </w:r>
          </w:p>
        </w:tc>
        <w:tc>
          <w:tcPr>
            <w:tcW w:w="1849" w:type="dxa"/>
          </w:tcPr>
          <w:p w14:paraId="6DAF84CF" w14:textId="69F4DD56" w:rsidR="004923D7" w:rsidRPr="006B7DFF" w:rsidRDefault="004923D7" w:rsidP="006B7DFF">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c>
          <w:tcPr>
            <w:tcW w:w="1849" w:type="dxa"/>
          </w:tcPr>
          <w:p w14:paraId="0186FD01" w14:textId="09EEFD47" w:rsidR="004923D7" w:rsidRPr="006B7DFF" w:rsidRDefault="004923D7" w:rsidP="006B7DFF">
            <w:pPr>
              <w:pStyle w:val="Caption"/>
              <w:keepNext/>
              <w:rPr>
                <w:i w:val="0"/>
                <w:sz w:val="22"/>
                <w:szCs w:val="22"/>
              </w:rPr>
            </w:pPr>
            <w:r w:rsidRPr="006B7DFF">
              <w:rPr>
                <w:i w:val="0"/>
                <w:sz w:val="22"/>
                <w:szCs w:val="22"/>
              </w:rPr>
              <w:t>1</w:t>
            </w:r>
          </w:p>
        </w:tc>
      </w:tr>
      <w:tr w:rsidR="004923D7" w14:paraId="1FE233C4" w14:textId="77777777" w:rsidTr="009961A5">
        <w:tc>
          <w:tcPr>
            <w:tcW w:w="1848" w:type="dxa"/>
          </w:tcPr>
          <w:p w14:paraId="72FF245E" w14:textId="0758C6B6" w:rsidR="004923D7" w:rsidRPr="006B7DFF" w:rsidRDefault="004923D7" w:rsidP="006B7DFF">
            <w:pPr>
              <w:pStyle w:val="Caption"/>
              <w:keepNext/>
              <w:rPr>
                <w:i w:val="0"/>
                <w:sz w:val="22"/>
                <w:szCs w:val="22"/>
              </w:rPr>
            </w:pPr>
            <w:r w:rsidRPr="006B7DFF">
              <w:rPr>
                <w:i w:val="0"/>
                <w:sz w:val="22"/>
                <w:szCs w:val="22"/>
              </w:rPr>
              <w:t>Mann River</w:t>
            </w:r>
          </w:p>
        </w:tc>
        <w:tc>
          <w:tcPr>
            <w:tcW w:w="1848" w:type="dxa"/>
          </w:tcPr>
          <w:p w14:paraId="412311BD" w14:textId="190B1D95" w:rsidR="004923D7" w:rsidRPr="006B7DFF" w:rsidRDefault="004923D7" w:rsidP="006B7DFF">
            <w:pPr>
              <w:pStyle w:val="Caption"/>
              <w:keepNext/>
              <w:rPr>
                <w:i w:val="0"/>
                <w:sz w:val="22"/>
                <w:szCs w:val="22"/>
              </w:rPr>
            </w:pPr>
            <w:r w:rsidRPr="006B7DFF">
              <w:rPr>
                <w:i w:val="0"/>
                <w:sz w:val="22"/>
                <w:szCs w:val="22"/>
              </w:rPr>
              <w:t>152.105</w:t>
            </w:r>
          </w:p>
        </w:tc>
        <w:tc>
          <w:tcPr>
            <w:tcW w:w="1848" w:type="dxa"/>
          </w:tcPr>
          <w:p w14:paraId="796C4AF6" w14:textId="11909CAB" w:rsidR="004923D7" w:rsidRPr="006B7DFF" w:rsidRDefault="004923D7" w:rsidP="006B7DFF">
            <w:pPr>
              <w:pStyle w:val="Caption"/>
              <w:keepNext/>
              <w:rPr>
                <w:i w:val="0"/>
                <w:sz w:val="22"/>
                <w:szCs w:val="22"/>
              </w:rPr>
            </w:pPr>
            <w:r w:rsidRPr="006B7DFF">
              <w:rPr>
                <w:i w:val="0"/>
                <w:sz w:val="22"/>
                <w:szCs w:val="22"/>
              </w:rPr>
              <w:t>-29.695</w:t>
            </w:r>
          </w:p>
        </w:tc>
        <w:tc>
          <w:tcPr>
            <w:tcW w:w="1849" w:type="dxa"/>
          </w:tcPr>
          <w:p w14:paraId="4A84AE43" w14:textId="71DC0ACD" w:rsidR="004923D7" w:rsidRPr="006B7DFF" w:rsidRDefault="004923D7" w:rsidP="006B7DFF">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c>
          <w:tcPr>
            <w:tcW w:w="1849" w:type="dxa"/>
          </w:tcPr>
          <w:p w14:paraId="5F1E1395" w14:textId="734B3830" w:rsidR="004923D7" w:rsidRPr="006B7DFF" w:rsidRDefault="004923D7" w:rsidP="006B7DFF">
            <w:pPr>
              <w:pStyle w:val="Caption"/>
              <w:keepNext/>
              <w:rPr>
                <w:i w:val="0"/>
                <w:sz w:val="22"/>
                <w:szCs w:val="22"/>
              </w:rPr>
            </w:pPr>
            <w:r w:rsidRPr="006B7DFF">
              <w:rPr>
                <w:i w:val="0"/>
                <w:sz w:val="22"/>
                <w:szCs w:val="22"/>
              </w:rPr>
              <w:t>4</w:t>
            </w:r>
          </w:p>
        </w:tc>
      </w:tr>
      <w:tr w:rsidR="004923D7" w14:paraId="191913F3" w14:textId="77777777" w:rsidTr="009961A5">
        <w:tc>
          <w:tcPr>
            <w:tcW w:w="1848" w:type="dxa"/>
          </w:tcPr>
          <w:p w14:paraId="43E8AA9D" w14:textId="73CBD60F" w:rsidR="004923D7" w:rsidRPr="006B7DFF" w:rsidRDefault="004923D7" w:rsidP="006B7DFF">
            <w:pPr>
              <w:pStyle w:val="Caption"/>
              <w:keepNext/>
              <w:rPr>
                <w:i w:val="0"/>
                <w:sz w:val="22"/>
                <w:szCs w:val="22"/>
              </w:rPr>
            </w:pPr>
            <w:r w:rsidRPr="006B7DFF">
              <w:rPr>
                <w:i w:val="0"/>
                <w:sz w:val="22"/>
                <w:szCs w:val="22"/>
              </w:rPr>
              <w:t>Cataract Creek</w:t>
            </w:r>
          </w:p>
        </w:tc>
        <w:tc>
          <w:tcPr>
            <w:tcW w:w="1848" w:type="dxa"/>
          </w:tcPr>
          <w:p w14:paraId="4FE61CA8" w14:textId="48884D8F" w:rsidR="004923D7" w:rsidRPr="006B7DFF" w:rsidRDefault="004923D7" w:rsidP="006B7DFF">
            <w:pPr>
              <w:pStyle w:val="Caption"/>
              <w:keepNext/>
              <w:rPr>
                <w:i w:val="0"/>
                <w:sz w:val="22"/>
                <w:szCs w:val="22"/>
              </w:rPr>
            </w:pPr>
            <w:r w:rsidRPr="006B7DFF">
              <w:rPr>
                <w:i w:val="0"/>
                <w:sz w:val="22"/>
                <w:szCs w:val="22"/>
              </w:rPr>
              <w:t>152.217</w:t>
            </w:r>
          </w:p>
        </w:tc>
        <w:tc>
          <w:tcPr>
            <w:tcW w:w="1848" w:type="dxa"/>
          </w:tcPr>
          <w:p w14:paraId="49E627C8" w14:textId="607CE7A8" w:rsidR="004923D7" w:rsidRPr="006B7DFF" w:rsidRDefault="004923D7" w:rsidP="006B7DFF">
            <w:pPr>
              <w:pStyle w:val="Caption"/>
              <w:keepNext/>
              <w:rPr>
                <w:i w:val="0"/>
                <w:sz w:val="22"/>
                <w:szCs w:val="22"/>
              </w:rPr>
            </w:pPr>
            <w:r w:rsidRPr="006B7DFF">
              <w:rPr>
                <w:i w:val="0"/>
                <w:sz w:val="22"/>
                <w:szCs w:val="22"/>
              </w:rPr>
              <w:t>-28.934</w:t>
            </w:r>
          </w:p>
        </w:tc>
        <w:tc>
          <w:tcPr>
            <w:tcW w:w="1849" w:type="dxa"/>
          </w:tcPr>
          <w:p w14:paraId="1D90F9D4" w14:textId="21973D28" w:rsidR="004923D7" w:rsidRPr="006B7DFF" w:rsidRDefault="004923D7" w:rsidP="006B7DFF">
            <w:pPr>
              <w:pStyle w:val="Caption"/>
              <w:keepNext/>
              <w:rPr>
                <w:i w:val="0"/>
                <w:sz w:val="22"/>
                <w:szCs w:val="22"/>
              </w:rPr>
            </w:pPr>
            <w:r w:rsidRPr="006B7DFF">
              <w:rPr>
                <w:i w:val="0"/>
                <w:sz w:val="22"/>
                <w:szCs w:val="22"/>
              </w:rPr>
              <w:t xml:space="preserve">unpredictable </w:t>
            </w:r>
            <w:proofErr w:type="spellStart"/>
            <w:r w:rsidRPr="006B7DFF">
              <w:rPr>
                <w:i w:val="0"/>
                <w:sz w:val="22"/>
                <w:szCs w:val="22"/>
              </w:rPr>
              <w:t>baseflow</w:t>
            </w:r>
            <w:proofErr w:type="spellEnd"/>
          </w:p>
        </w:tc>
        <w:tc>
          <w:tcPr>
            <w:tcW w:w="1849" w:type="dxa"/>
          </w:tcPr>
          <w:p w14:paraId="5DCCE925" w14:textId="27B78E83" w:rsidR="004923D7" w:rsidRPr="006B7DFF" w:rsidRDefault="004923D7" w:rsidP="006B7DFF">
            <w:pPr>
              <w:pStyle w:val="Caption"/>
              <w:keepNext/>
              <w:rPr>
                <w:i w:val="0"/>
                <w:sz w:val="22"/>
                <w:szCs w:val="22"/>
              </w:rPr>
            </w:pPr>
            <w:r w:rsidRPr="006B7DFF">
              <w:rPr>
                <w:i w:val="0"/>
                <w:sz w:val="22"/>
                <w:szCs w:val="22"/>
              </w:rPr>
              <w:t>3</w:t>
            </w:r>
          </w:p>
        </w:tc>
      </w:tr>
      <w:tr w:rsidR="004923D7" w14:paraId="3B14FD9C" w14:textId="77777777" w:rsidTr="009961A5">
        <w:tc>
          <w:tcPr>
            <w:tcW w:w="1848" w:type="dxa"/>
          </w:tcPr>
          <w:p w14:paraId="721F0D24" w14:textId="6DDFE226" w:rsidR="004923D7" w:rsidRPr="006B7DFF" w:rsidRDefault="004923D7" w:rsidP="006B7DFF">
            <w:pPr>
              <w:pStyle w:val="Caption"/>
              <w:keepNext/>
              <w:rPr>
                <w:i w:val="0"/>
                <w:sz w:val="22"/>
                <w:szCs w:val="22"/>
              </w:rPr>
            </w:pPr>
            <w:r w:rsidRPr="006B7DFF">
              <w:rPr>
                <w:i w:val="0"/>
                <w:sz w:val="22"/>
                <w:szCs w:val="22"/>
              </w:rPr>
              <w:t>Jilliby Creek</w:t>
            </w:r>
          </w:p>
        </w:tc>
        <w:tc>
          <w:tcPr>
            <w:tcW w:w="1848" w:type="dxa"/>
          </w:tcPr>
          <w:p w14:paraId="2C48234D" w14:textId="5FB67C97" w:rsidR="004923D7" w:rsidRPr="006B7DFF" w:rsidRDefault="004923D7" w:rsidP="006B7DFF">
            <w:pPr>
              <w:pStyle w:val="Caption"/>
              <w:keepNext/>
              <w:rPr>
                <w:i w:val="0"/>
                <w:sz w:val="22"/>
                <w:szCs w:val="22"/>
              </w:rPr>
            </w:pPr>
            <w:r w:rsidRPr="006B7DFF">
              <w:rPr>
                <w:i w:val="0"/>
                <w:sz w:val="22"/>
                <w:szCs w:val="22"/>
              </w:rPr>
              <w:t>151.389</w:t>
            </w:r>
          </w:p>
        </w:tc>
        <w:tc>
          <w:tcPr>
            <w:tcW w:w="1848" w:type="dxa"/>
          </w:tcPr>
          <w:p w14:paraId="667F1950" w14:textId="2538618A" w:rsidR="004923D7" w:rsidRPr="006B7DFF" w:rsidRDefault="004923D7" w:rsidP="006B7DFF">
            <w:pPr>
              <w:pStyle w:val="Caption"/>
              <w:keepNext/>
              <w:rPr>
                <w:i w:val="0"/>
                <w:sz w:val="22"/>
                <w:szCs w:val="22"/>
              </w:rPr>
            </w:pPr>
            <w:r w:rsidRPr="006B7DFF">
              <w:rPr>
                <w:i w:val="0"/>
                <w:sz w:val="22"/>
                <w:szCs w:val="22"/>
              </w:rPr>
              <w:t>-33.246</w:t>
            </w:r>
          </w:p>
        </w:tc>
        <w:tc>
          <w:tcPr>
            <w:tcW w:w="1849" w:type="dxa"/>
          </w:tcPr>
          <w:p w14:paraId="34FAF1D2" w14:textId="1C2B5380" w:rsidR="004923D7" w:rsidRPr="006B7DFF" w:rsidRDefault="004923D7" w:rsidP="006B7DFF">
            <w:pPr>
              <w:pStyle w:val="Caption"/>
              <w:keepNext/>
              <w:rPr>
                <w:i w:val="0"/>
                <w:sz w:val="22"/>
                <w:szCs w:val="22"/>
              </w:rPr>
            </w:pPr>
            <w:r w:rsidRPr="006B7DFF">
              <w:rPr>
                <w:i w:val="0"/>
                <w:sz w:val="22"/>
                <w:szCs w:val="22"/>
              </w:rPr>
              <w:t>unpredictable intermittent</w:t>
            </w:r>
          </w:p>
        </w:tc>
        <w:tc>
          <w:tcPr>
            <w:tcW w:w="1849" w:type="dxa"/>
          </w:tcPr>
          <w:p w14:paraId="1A1BE460" w14:textId="47E301D8" w:rsidR="004923D7" w:rsidRPr="006B7DFF" w:rsidRDefault="004923D7" w:rsidP="006B7DFF">
            <w:pPr>
              <w:pStyle w:val="Caption"/>
              <w:keepNext/>
              <w:rPr>
                <w:i w:val="0"/>
                <w:sz w:val="22"/>
                <w:szCs w:val="22"/>
              </w:rPr>
            </w:pPr>
            <w:r w:rsidRPr="006B7DFF">
              <w:rPr>
                <w:i w:val="0"/>
                <w:sz w:val="22"/>
                <w:szCs w:val="22"/>
              </w:rPr>
              <w:t>5</w:t>
            </w:r>
          </w:p>
        </w:tc>
      </w:tr>
      <w:tr w:rsidR="004923D7" w14:paraId="66245C9E" w14:textId="77777777" w:rsidTr="009961A5">
        <w:tc>
          <w:tcPr>
            <w:tcW w:w="1848" w:type="dxa"/>
          </w:tcPr>
          <w:p w14:paraId="2F520F22" w14:textId="40F3D0CD" w:rsidR="004923D7" w:rsidRPr="006B7DFF" w:rsidRDefault="004923D7" w:rsidP="006B7DFF">
            <w:pPr>
              <w:pStyle w:val="Caption"/>
              <w:keepNext/>
              <w:rPr>
                <w:i w:val="0"/>
                <w:sz w:val="22"/>
                <w:szCs w:val="22"/>
              </w:rPr>
            </w:pPr>
            <w:proofErr w:type="spellStart"/>
            <w:r w:rsidRPr="006B7DFF">
              <w:rPr>
                <w:i w:val="0"/>
                <w:sz w:val="22"/>
                <w:szCs w:val="22"/>
              </w:rPr>
              <w:t>Sportsmans</w:t>
            </w:r>
            <w:proofErr w:type="spellEnd"/>
            <w:r w:rsidRPr="006B7DFF">
              <w:rPr>
                <w:i w:val="0"/>
                <w:sz w:val="22"/>
                <w:szCs w:val="22"/>
              </w:rPr>
              <w:t xml:space="preserve"> Creek</w:t>
            </w:r>
          </w:p>
        </w:tc>
        <w:tc>
          <w:tcPr>
            <w:tcW w:w="1848" w:type="dxa"/>
          </w:tcPr>
          <w:p w14:paraId="7A1B4D6F" w14:textId="42CE4F21" w:rsidR="004923D7" w:rsidRPr="006B7DFF" w:rsidRDefault="004923D7" w:rsidP="006B7DFF">
            <w:pPr>
              <w:pStyle w:val="Caption"/>
              <w:keepNext/>
              <w:rPr>
                <w:i w:val="0"/>
                <w:sz w:val="22"/>
                <w:szCs w:val="22"/>
              </w:rPr>
            </w:pPr>
            <w:r w:rsidRPr="006B7DFF">
              <w:rPr>
                <w:i w:val="0"/>
                <w:sz w:val="22"/>
                <w:szCs w:val="22"/>
              </w:rPr>
              <w:t>142.981</w:t>
            </w:r>
          </w:p>
        </w:tc>
        <w:tc>
          <w:tcPr>
            <w:tcW w:w="1848" w:type="dxa"/>
          </w:tcPr>
          <w:p w14:paraId="0476A379" w14:textId="4DA9BD6D" w:rsidR="004923D7" w:rsidRPr="006B7DFF" w:rsidRDefault="004923D7" w:rsidP="006B7DFF">
            <w:pPr>
              <w:pStyle w:val="Caption"/>
              <w:keepNext/>
              <w:rPr>
                <w:i w:val="0"/>
                <w:sz w:val="22"/>
                <w:szCs w:val="22"/>
              </w:rPr>
            </w:pPr>
            <w:r w:rsidRPr="006B7DFF">
              <w:rPr>
                <w:i w:val="0"/>
                <w:sz w:val="22"/>
                <w:szCs w:val="22"/>
              </w:rPr>
              <w:t>-29.467</w:t>
            </w:r>
          </w:p>
        </w:tc>
        <w:tc>
          <w:tcPr>
            <w:tcW w:w="1849" w:type="dxa"/>
          </w:tcPr>
          <w:p w14:paraId="566A0E15" w14:textId="5F939A2A" w:rsidR="004923D7" w:rsidRPr="006B7DFF" w:rsidRDefault="004923D7" w:rsidP="006B7DFF">
            <w:pPr>
              <w:pStyle w:val="Caption"/>
              <w:keepNext/>
              <w:rPr>
                <w:i w:val="0"/>
                <w:sz w:val="22"/>
                <w:szCs w:val="22"/>
              </w:rPr>
            </w:pPr>
            <w:r w:rsidRPr="006B7DFF">
              <w:rPr>
                <w:i w:val="0"/>
                <w:sz w:val="22"/>
                <w:szCs w:val="22"/>
              </w:rPr>
              <w:t>unpredictable intermittent</w:t>
            </w:r>
          </w:p>
        </w:tc>
        <w:tc>
          <w:tcPr>
            <w:tcW w:w="1849" w:type="dxa"/>
          </w:tcPr>
          <w:p w14:paraId="3DAB0D27" w14:textId="6ACA9588" w:rsidR="004923D7" w:rsidRPr="006B7DFF" w:rsidRDefault="004923D7" w:rsidP="006B7DFF">
            <w:pPr>
              <w:pStyle w:val="Caption"/>
              <w:keepNext/>
              <w:rPr>
                <w:i w:val="0"/>
                <w:sz w:val="22"/>
                <w:szCs w:val="22"/>
              </w:rPr>
            </w:pPr>
            <w:r w:rsidRPr="006B7DFF">
              <w:rPr>
                <w:i w:val="0"/>
                <w:sz w:val="22"/>
                <w:szCs w:val="22"/>
              </w:rPr>
              <w:t>8</w:t>
            </w:r>
          </w:p>
        </w:tc>
      </w:tr>
      <w:tr w:rsidR="004923D7" w14:paraId="1CCCFDCA" w14:textId="77777777" w:rsidTr="009961A5">
        <w:tc>
          <w:tcPr>
            <w:tcW w:w="1848" w:type="dxa"/>
          </w:tcPr>
          <w:p w14:paraId="1C02163B" w14:textId="649E3232" w:rsidR="004923D7" w:rsidRPr="006B7DFF" w:rsidRDefault="004923D7" w:rsidP="006B7DFF">
            <w:pPr>
              <w:pStyle w:val="Caption"/>
              <w:keepNext/>
              <w:rPr>
                <w:i w:val="0"/>
                <w:sz w:val="22"/>
                <w:szCs w:val="22"/>
              </w:rPr>
            </w:pPr>
            <w:r w:rsidRPr="006B7DFF">
              <w:rPr>
                <w:i w:val="0"/>
                <w:sz w:val="22"/>
                <w:szCs w:val="22"/>
              </w:rPr>
              <w:t>Mammy Johnsons River</w:t>
            </w:r>
          </w:p>
        </w:tc>
        <w:tc>
          <w:tcPr>
            <w:tcW w:w="1848" w:type="dxa"/>
          </w:tcPr>
          <w:p w14:paraId="171BA071" w14:textId="5EC6421E" w:rsidR="004923D7" w:rsidRPr="006B7DFF" w:rsidRDefault="004923D7" w:rsidP="006B7DFF">
            <w:pPr>
              <w:pStyle w:val="Caption"/>
              <w:keepNext/>
              <w:rPr>
                <w:i w:val="0"/>
                <w:sz w:val="22"/>
                <w:szCs w:val="22"/>
              </w:rPr>
            </w:pPr>
            <w:r w:rsidRPr="006B7DFF">
              <w:rPr>
                <w:i w:val="0"/>
                <w:sz w:val="22"/>
                <w:szCs w:val="22"/>
              </w:rPr>
              <w:t>151.979</w:t>
            </w:r>
          </w:p>
        </w:tc>
        <w:tc>
          <w:tcPr>
            <w:tcW w:w="1848" w:type="dxa"/>
          </w:tcPr>
          <w:p w14:paraId="19E6BBB6" w14:textId="0E02D8AB" w:rsidR="004923D7" w:rsidRPr="006B7DFF" w:rsidRDefault="004923D7" w:rsidP="006B7DFF">
            <w:pPr>
              <w:pStyle w:val="Caption"/>
              <w:keepNext/>
              <w:rPr>
                <w:i w:val="0"/>
                <w:sz w:val="22"/>
                <w:szCs w:val="22"/>
              </w:rPr>
            </w:pPr>
            <w:r w:rsidRPr="006B7DFF">
              <w:rPr>
                <w:i w:val="0"/>
                <w:sz w:val="22"/>
                <w:szCs w:val="22"/>
              </w:rPr>
              <w:t>-32.244</w:t>
            </w:r>
          </w:p>
        </w:tc>
        <w:tc>
          <w:tcPr>
            <w:tcW w:w="1849" w:type="dxa"/>
          </w:tcPr>
          <w:p w14:paraId="43BBF27C" w14:textId="31DE260A" w:rsidR="004923D7" w:rsidRPr="006B7DFF" w:rsidRDefault="004923D7" w:rsidP="006B7DFF">
            <w:pPr>
              <w:pStyle w:val="Caption"/>
              <w:keepNext/>
              <w:rPr>
                <w:i w:val="0"/>
                <w:sz w:val="22"/>
                <w:szCs w:val="22"/>
              </w:rPr>
            </w:pPr>
            <w:r w:rsidRPr="006B7DFF">
              <w:rPr>
                <w:i w:val="0"/>
                <w:sz w:val="22"/>
                <w:szCs w:val="22"/>
              </w:rPr>
              <w:t>unpredictable intermittent</w:t>
            </w:r>
          </w:p>
        </w:tc>
        <w:tc>
          <w:tcPr>
            <w:tcW w:w="1849" w:type="dxa"/>
          </w:tcPr>
          <w:p w14:paraId="1C524FD2" w14:textId="78D768FB" w:rsidR="004923D7" w:rsidRPr="006B7DFF" w:rsidRDefault="004923D7" w:rsidP="006B7DFF">
            <w:pPr>
              <w:pStyle w:val="Caption"/>
              <w:keepNext/>
              <w:rPr>
                <w:i w:val="0"/>
                <w:sz w:val="22"/>
                <w:szCs w:val="22"/>
              </w:rPr>
            </w:pPr>
            <w:r w:rsidRPr="006B7DFF">
              <w:rPr>
                <w:i w:val="0"/>
                <w:sz w:val="22"/>
                <w:szCs w:val="22"/>
              </w:rPr>
              <w:t>7</w:t>
            </w:r>
          </w:p>
        </w:tc>
      </w:tr>
      <w:tr w:rsidR="004923D7" w14:paraId="6B831988" w14:textId="77777777" w:rsidTr="009961A5">
        <w:tc>
          <w:tcPr>
            <w:tcW w:w="1848" w:type="dxa"/>
          </w:tcPr>
          <w:p w14:paraId="7F30E155" w14:textId="23F88D52" w:rsidR="004923D7" w:rsidRPr="006B7DFF" w:rsidRDefault="004923D7" w:rsidP="006B7DFF">
            <w:pPr>
              <w:pStyle w:val="Caption"/>
              <w:keepNext/>
              <w:rPr>
                <w:i w:val="0"/>
                <w:sz w:val="22"/>
                <w:szCs w:val="22"/>
              </w:rPr>
            </w:pPr>
            <w:proofErr w:type="spellStart"/>
            <w:r w:rsidRPr="006B7DFF">
              <w:rPr>
                <w:i w:val="0"/>
                <w:sz w:val="22"/>
                <w:szCs w:val="22"/>
              </w:rPr>
              <w:t>Wadbilliga</w:t>
            </w:r>
            <w:proofErr w:type="spellEnd"/>
            <w:r w:rsidRPr="006B7DFF">
              <w:rPr>
                <w:i w:val="0"/>
                <w:sz w:val="22"/>
                <w:szCs w:val="22"/>
              </w:rPr>
              <w:t xml:space="preserve"> River</w:t>
            </w:r>
          </w:p>
        </w:tc>
        <w:tc>
          <w:tcPr>
            <w:tcW w:w="1848" w:type="dxa"/>
          </w:tcPr>
          <w:p w14:paraId="11416781" w14:textId="62FF3C29" w:rsidR="004923D7" w:rsidRPr="006B7DFF" w:rsidRDefault="004923D7" w:rsidP="006B7DFF">
            <w:pPr>
              <w:pStyle w:val="Caption"/>
              <w:keepNext/>
              <w:rPr>
                <w:i w:val="0"/>
                <w:sz w:val="22"/>
                <w:szCs w:val="22"/>
              </w:rPr>
            </w:pPr>
            <w:r w:rsidRPr="006B7DFF">
              <w:rPr>
                <w:i w:val="0"/>
                <w:sz w:val="22"/>
                <w:szCs w:val="22"/>
              </w:rPr>
              <w:t>149.694</w:t>
            </w:r>
          </w:p>
        </w:tc>
        <w:tc>
          <w:tcPr>
            <w:tcW w:w="1848" w:type="dxa"/>
          </w:tcPr>
          <w:p w14:paraId="152C6974" w14:textId="7CBC2D1F" w:rsidR="004923D7" w:rsidRPr="006B7DFF" w:rsidRDefault="004923D7" w:rsidP="006B7DFF">
            <w:pPr>
              <w:pStyle w:val="Caption"/>
              <w:keepNext/>
              <w:rPr>
                <w:i w:val="0"/>
                <w:sz w:val="22"/>
                <w:szCs w:val="22"/>
              </w:rPr>
            </w:pPr>
            <w:r w:rsidRPr="006B7DFF">
              <w:rPr>
                <w:i w:val="0"/>
                <w:sz w:val="22"/>
                <w:szCs w:val="22"/>
              </w:rPr>
              <w:t>-36.259</w:t>
            </w:r>
          </w:p>
        </w:tc>
        <w:tc>
          <w:tcPr>
            <w:tcW w:w="1849" w:type="dxa"/>
          </w:tcPr>
          <w:p w14:paraId="63D63359" w14:textId="0CEBF5BE" w:rsidR="004923D7" w:rsidRPr="006B7DFF" w:rsidRDefault="004923D7" w:rsidP="006B7DFF">
            <w:pPr>
              <w:pStyle w:val="Caption"/>
              <w:keepNext/>
              <w:rPr>
                <w:i w:val="0"/>
                <w:sz w:val="22"/>
                <w:szCs w:val="22"/>
              </w:rPr>
            </w:pPr>
            <w:r w:rsidRPr="006B7DFF">
              <w:rPr>
                <w:i w:val="0"/>
                <w:sz w:val="22"/>
                <w:szCs w:val="22"/>
              </w:rPr>
              <w:t>unpredictable intermittent</w:t>
            </w:r>
          </w:p>
        </w:tc>
        <w:tc>
          <w:tcPr>
            <w:tcW w:w="1849" w:type="dxa"/>
          </w:tcPr>
          <w:p w14:paraId="2B7CBD9E" w14:textId="77DC2E1B" w:rsidR="004923D7" w:rsidRPr="006B7DFF" w:rsidRDefault="004923D7" w:rsidP="006B7DFF">
            <w:pPr>
              <w:pStyle w:val="Caption"/>
              <w:keepNext/>
              <w:rPr>
                <w:i w:val="0"/>
                <w:sz w:val="22"/>
                <w:szCs w:val="22"/>
              </w:rPr>
            </w:pPr>
            <w:r w:rsidRPr="006B7DFF">
              <w:rPr>
                <w:i w:val="0"/>
                <w:sz w:val="22"/>
                <w:szCs w:val="22"/>
              </w:rPr>
              <w:t>4</w:t>
            </w:r>
          </w:p>
        </w:tc>
      </w:tr>
      <w:tr w:rsidR="004923D7" w14:paraId="4796B6C5" w14:textId="77777777" w:rsidTr="009961A5">
        <w:tc>
          <w:tcPr>
            <w:tcW w:w="1848" w:type="dxa"/>
          </w:tcPr>
          <w:p w14:paraId="1F776D05" w14:textId="11523E83" w:rsidR="004923D7" w:rsidRPr="006B7DFF" w:rsidRDefault="004923D7" w:rsidP="006B7DFF">
            <w:pPr>
              <w:pStyle w:val="Caption"/>
              <w:keepNext/>
              <w:rPr>
                <w:i w:val="0"/>
                <w:sz w:val="22"/>
                <w:szCs w:val="22"/>
              </w:rPr>
            </w:pPr>
            <w:r w:rsidRPr="006B7DFF">
              <w:rPr>
                <w:i w:val="0"/>
                <w:sz w:val="22"/>
                <w:szCs w:val="22"/>
              </w:rPr>
              <w:t xml:space="preserve">Tuross River downstream of </w:t>
            </w:r>
            <w:proofErr w:type="spellStart"/>
            <w:r w:rsidRPr="006B7DFF">
              <w:rPr>
                <w:i w:val="0"/>
                <w:sz w:val="22"/>
                <w:szCs w:val="22"/>
              </w:rPr>
              <w:t>Wadbilliga</w:t>
            </w:r>
            <w:proofErr w:type="spellEnd"/>
            <w:r w:rsidRPr="006B7DFF">
              <w:rPr>
                <w:i w:val="0"/>
                <w:sz w:val="22"/>
                <w:szCs w:val="22"/>
              </w:rPr>
              <w:t xml:space="preserve"> junction</w:t>
            </w:r>
          </w:p>
        </w:tc>
        <w:tc>
          <w:tcPr>
            <w:tcW w:w="1848" w:type="dxa"/>
          </w:tcPr>
          <w:p w14:paraId="439E20F9" w14:textId="0ED60A75" w:rsidR="004923D7" w:rsidRPr="006B7DFF" w:rsidRDefault="004923D7" w:rsidP="006B7DFF">
            <w:pPr>
              <w:pStyle w:val="Caption"/>
              <w:keepNext/>
              <w:rPr>
                <w:i w:val="0"/>
                <w:sz w:val="22"/>
                <w:szCs w:val="22"/>
              </w:rPr>
            </w:pPr>
            <w:r w:rsidRPr="006B7DFF">
              <w:rPr>
                <w:i w:val="0"/>
                <w:sz w:val="22"/>
                <w:szCs w:val="22"/>
              </w:rPr>
              <w:t>149.761</w:t>
            </w:r>
          </w:p>
        </w:tc>
        <w:tc>
          <w:tcPr>
            <w:tcW w:w="1848" w:type="dxa"/>
          </w:tcPr>
          <w:p w14:paraId="2463C73A" w14:textId="1BD155EB" w:rsidR="004923D7" w:rsidRPr="006B7DFF" w:rsidRDefault="004923D7" w:rsidP="006B7DFF">
            <w:pPr>
              <w:pStyle w:val="Caption"/>
              <w:keepNext/>
              <w:rPr>
                <w:i w:val="0"/>
                <w:sz w:val="22"/>
                <w:szCs w:val="22"/>
              </w:rPr>
            </w:pPr>
            <w:r w:rsidRPr="006B7DFF">
              <w:rPr>
                <w:i w:val="0"/>
                <w:sz w:val="22"/>
                <w:szCs w:val="22"/>
              </w:rPr>
              <w:t>-36.197</w:t>
            </w:r>
          </w:p>
        </w:tc>
        <w:tc>
          <w:tcPr>
            <w:tcW w:w="1849" w:type="dxa"/>
          </w:tcPr>
          <w:p w14:paraId="22DEBC96" w14:textId="1DE572F4" w:rsidR="004923D7" w:rsidRPr="006B7DFF" w:rsidRDefault="004923D7" w:rsidP="006B7DFF">
            <w:pPr>
              <w:pStyle w:val="Caption"/>
              <w:keepNext/>
              <w:rPr>
                <w:i w:val="0"/>
                <w:sz w:val="22"/>
                <w:szCs w:val="22"/>
              </w:rPr>
            </w:pPr>
            <w:r w:rsidRPr="006B7DFF">
              <w:rPr>
                <w:i w:val="0"/>
                <w:sz w:val="22"/>
                <w:szCs w:val="22"/>
              </w:rPr>
              <w:t>unpredictable intermittent</w:t>
            </w:r>
          </w:p>
        </w:tc>
        <w:tc>
          <w:tcPr>
            <w:tcW w:w="1849" w:type="dxa"/>
          </w:tcPr>
          <w:p w14:paraId="55F58907" w14:textId="6503D15B" w:rsidR="004923D7" w:rsidRPr="006B7DFF" w:rsidRDefault="004923D7" w:rsidP="006B7DFF">
            <w:pPr>
              <w:pStyle w:val="Caption"/>
              <w:keepNext/>
              <w:rPr>
                <w:i w:val="0"/>
                <w:sz w:val="22"/>
                <w:szCs w:val="22"/>
              </w:rPr>
            </w:pPr>
            <w:r w:rsidRPr="006B7DFF">
              <w:rPr>
                <w:i w:val="0"/>
                <w:sz w:val="22"/>
                <w:szCs w:val="22"/>
              </w:rPr>
              <w:t>6</w:t>
            </w:r>
          </w:p>
        </w:tc>
      </w:tr>
    </w:tbl>
    <w:p w14:paraId="2205597A" w14:textId="77777777" w:rsidR="006B7DFF" w:rsidRPr="006B7DFF" w:rsidRDefault="006B7DFF" w:rsidP="006B7DFF">
      <w:bookmarkStart w:id="22" w:name="_GoBack"/>
      <w:bookmarkEnd w:id="22"/>
    </w:p>
    <w:p w14:paraId="7A6011BD" w14:textId="77777777" w:rsidR="00FD6EDE" w:rsidRPr="00FD6EDE" w:rsidRDefault="00FD6EDE" w:rsidP="00FD6EDE">
      <w:pPr>
        <w:pStyle w:val="Caption"/>
        <w:keepNext/>
        <w:spacing w:line="360" w:lineRule="auto"/>
        <w:rPr>
          <w:color w:val="auto"/>
          <w:sz w:val="22"/>
          <w:szCs w:val="22"/>
        </w:rPr>
      </w:pPr>
      <w:commentRangeStart w:id="23"/>
      <w:r w:rsidRPr="00FD6EDE">
        <w:rPr>
          <w:b/>
          <w:color w:val="auto"/>
          <w:sz w:val="22"/>
          <w:szCs w:val="22"/>
        </w:rPr>
        <w:lastRenderedPageBreak/>
        <w:t>Table</w:t>
      </w:r>
      <w:commentRangeEnd w:id="23"/>
      <w:r w:rsidRPr="00FD6EDE">
        <w:rPr>
          <w:rStyle w:val="CommentReference"/>
          <w:i w:val="0"/>
          <w:iCs w:val="0"/>
          <w:color w:val="auto"/>
          <w:sz w:val="22"/>
          <w:szCs w:val="22"/>
        </w:rPr>
        <w:commentReference w:id="23"/>
      </w:r>
      <w:r w:rsidRPr="00FD6EDE">
        <w:rPr>
          <w:b/>
          <w:color w:val="auto"/>
          <w:sz w:val="22"/>
          <w:szCs w:val="22"/>
        </w:rPr>
        <w:t xml:space="preserv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Pr="00FD6EDE">
        <w:rPr>
          <w:color w:val="auto"/>
          <w:sz w:val="22"/>
          <w:szCs w:val="22"/>
        </w:rPr>
        <w:fldChar w:fldCharType="separate"/>
      </w:r>
      <w:r w:rsidRPr="00FD6EDE">
        <w:rPr>
          <w:i w:val="0"/>
          <w:noProof/>
          <w:color w:val="auto"/>
          <w:sz w:val="22"/>
          <w:szCs w:val="22"/>
        </w:rPr>
        <w:t>(Finlayson &amp; McMahon 1988)</w:t>
      </w:r>
      <w:r w:rsidRPr="00FD6EDE">
        <w:rPr>
          <w:color w:val="auto"/>
          <w:sz w:val="22"/>
          <w:szCs w:val="22"/>
        </w:rPr>
        <w:fldChar w:fldCharType="end"/>
      </w:r>
      <w:r w:rsidRPr="00FD6EDE">
        <w:rPr>
          <w:color w:val="auto"/>
          <w:sz w:val="22"/>
          <w:szCs w:val="22"/>
        </w:rPr>
        <w:t xml:space="preserve"> is not represented here.</w:t>
      </w:r>
    </w:p>
    <w:tbl>
      <w:tblPr>
        <w:tblStyle w:val="TableGrid"/>
        <w:tblW w:w="0" w:type="auto"/>
        <w:tblLook w:val="04A0" w:firstRow="1" w:lastRow="0" w:firstColumn="1" w:lastColumn="0" w:noHBand="0" w:noVBand="1"/>
      </w:tblPr>
      <w:tblGrid>
        <w:gridCol w:w="2310"/>
        <w:gridCol w:w="2310"/>
        <w:gridCol w:w="2311"/>
        <w:gridCol w:w="2311"/>
      </w:tblGrid>
      <w:tr w:rsidR="00C13E06" w14:paraId="0B7F3262" w14:textId="77777777" w:rsidTr="00FF6655">
        <w:tc>
          <w:tcPr>
            <w:tcW w:w="2310" w:type="dxa"/>
          </w:tcPr>
          <w:p w14:paraId="0C3199F0" w14:textId="77777777" w:rsidR="008E156A" w:rsidRDefault="008E156A" w:rsidP="00FF6655">
            <w:pPr>
              <w:spacing w:line="360" w:lineRule="auto"/>
              <w:rPr>
                <w:rFonts w:ascii="Times New Roman" w:eastAsia="Times New Roman" w:hAnsi="Times New Roman" w:cs="Times New Roman"/>
                <w:b/>
                <w:bCs/>
                <w:kern w:val="36"/>
                <w:sz w:val="48"/>
                <w:szCs w:val="48"/>
                <w:lang w:eastAsia="en-AU"/>
              </w:rPr>
            </w:pPr>
            <w:commentRangeStart w:id="24"/>
            <w:commentRangeStart w:id="25"/>
          </w:p>
        </w:tc>
        <w:tc>
          <w:tcPr>
            <w:tcW w:w="2310" w:type="dxa"/>
          </w:tcPr>
          <w:p w14:paraId="65EB310D" w14:textId="77777777" w:rsidR="008E156A" w:rsidRDefault="00C13E06" w:rsidP="00FF6655">
            <w:pPr>
              <w:spacing w:line="360" w:lineRule="auto"/>
              <w:rPr>
                <w:b/>
                <w:i/>
              </w:rPr>
            </w:pPr>
            <w:r w:rsidRPr="009422EA">
              <w:rPr>
                <w:b/>
                <w:i/>
              </w:rPr>
              <w:t xml:space="preserve">Stable winter </w:t>
            </w:r>
            <w:proofErr w:type="spellStart"/>
            <w:r w:rsidRPr="009422EA">
              <w:rPr>
                <w:b/>
                <w:i/>
              </w:rPr>
              <w:t>baseflow</w:t>
            </w:r>
            <w:proofErr w:type="spellEnd"/>
          </w:p>
        </w:tc>
        <w:tc>
          <w:tcPr>
            <w:tcW w:w="2311" w:type="dxa"/>
          </w:tcPr>
          <w:p w14:paraId="0AC5A7A7" w14:textId="77777777" w:rsidR="008E156A" w:rsidRDefault="00C13E06" w:rsidP="00FF6655">
            <w:pPr>
              <w:spacing w:line="360" w:lineRule="auto"/>
              <w:rPr>
                <w:b/>
                <w:i/>
              </w:rPr>
            </w:pPr>
            <w:r w:rsidRPr="009422EA">
              <w:rPr>
                <w:b/>
                <w:i/>
              </w:rPr>
              <w:t xml:space="preserve">Unpredictable </w:t>
            </w:r>
            <w:proofErr w:type="spellStart"/>
            <w:r w:rsidRPr="009422EA">
              <w:rPr>
                <w:b/>
                <w:i/>
              </w:rPr>
              <w:t>baseflow</w:t>
            </w:r>
            <w:proofErr w:type="spellEnd"/>
          </w:p>
        </w:tc>
        <w:tc>
          <w:tcPr>
            <w:tcW w:w="2311" w:type="dxa"/>
          </w:tcPr>
          <w:p w14:paraId="5BBD62AB" w14:textId="77777777" w:rsidR="008E156A" w:rsidRDefault="00C13E06" w:rsidP="00FF6655">
            <w:pPr>
              <w:spacing w:line="360" w:lineRule="auto"/>
              <w:rPr>
                <w:b/>
                <w:i/>
              </w:rPr>
            </w:pPr>
            <w:r w:rsidRPr="009422EA">
              <w:rPr>
                <w:b/>
                <w:i/>
              </w:rPr>
              <w:t>Unpredictable intermittent</w:t>
            </w:r>
            <w:commentRangeEnd w:id="24"/>
            <w:r w:rsidR="003E4268">
              <w:rPr>
                <w:rStyle w:val="CommentReference"/>
              </w:rPr>
              <w:commentReference w:id="24"/>
            </w:r>
            <w:r w:rsidR="00690109">
              <w:rPr>
                <w:rStyle w:val="CommentReference"/>
              </w:rPr>
              <w:commentReference w:id="25"/>
            </w:r>
          </w:p>
        </w:tc>
      </w:tr>
      <w:commentRangeEnd w:id="25"/>
      <w:tr w:rsidR="00C13E06" w14:paraId="2E0C33C3" w14:textId="77777777" w:rsidTr="00C13E06">
        <w:tc>
          <w:tcPr>
            <w:tcW w:w="2310" w:type="dxa"/>
          </w:tcPr>
          <w:p w14:paraId="29BCA189" w14:textId="77777777" w:rsidR="008E156A" w:rsidRDefault="00C13E06" w:rsidP="00FF6655">
            <w:pPr>
              <w:spacing w:line="360" w:lineRule="auto"/>
              <w:rPr>
                <w:b/>
              </w:rPr>
            </w:pPr>
            <w:r w:rsidRPr="009422EA">
              <w:rPr>
                <w:b/>
              </w:rPr>
              <w:t>Geographic distribution</w:t>
            </w:r>
          </w:p>
        </w:tc>
        <w:tc>
          <w:tcPr>
            <w:tcW w:w="2310" w:type="dxa"/>
          </w:tcPr>
          <w:p w14:paraId="448DC6A2" w14:textId="77777777" w:rsidR="00C13E06" w:rsidRDefault="00C13E06" w:rsidP="00AC4611">
            <w:pPr>
              <w:spacing w:line="360" w:lineRule="auto"/>
            </w:pPr>
            <w:r>
              <w:t>Restricted to southern half of Australia, primarily South East Coast and South West Coast drainage divisions and Tasmania.</w:t>
            </w:r>
          </w:p>
        </w:tc>
        <w:tc>
          <w:tcPr>
            <w:tcW w:w="2311" w:type="dxa"/>
          </w:tcPr>
          <w:p w14:paraId="0E0A01BB" w14:textId="77777777" w:rsidR="00C13E06" w:rsidRDefault="00C13E06" w:rsidP="00AC4611">
            <w:pPr>
              <w:spacing w:line="360" w:lineRule="auto"/>
            </w:pPr>
            <w:r>
              <w:t>Distributed widely across southern and eastern Australia.</w:t>
            </w:r>
          </w:p>
        </w:tc>
        <w:tc>
          <w:tcPr>
            <w:tcW w:w="2311" w:type="dxa"/>
          </w:tcPr>
          <w:p w14:paraId="30F12459" w14:textId="444252CD" w:rsidR="00C13E06" w:rsidRDefault="00C13E06" w:rsidP="00AC4611">
            <w:pPr>
              <w:spacing w:line="360" w:lineRule="auto"/>
            </w:pPr>
            <w:r>
              <w:t xml:space="preserve">Distributed widely </w:t>
            </w:r>
            <w:r w:rsidR="009B7013">
              <w:t xml:space="preserve">along </w:t>
            </w:r>
            <w:r>
              <w:t xml:space="preserve">east coast of Australia. </w:t>
            </w:r>
          </w:p>
        </w:tc>
      </w:tr>
      <w:tr w:rsidR="00C13E06" w14:paraId="1337051A" w14:textId="77777777" w:rsidTr="00C13E06">
        <w:tc>
          <w:tcPr>
            <w:tcW w:w="2310" w:type="dxa"/>
          </w:tcPr>
          <w:p w14:paraId="252A99FB" w14:textId="77777777" w:rsidR="008E156A" w:rsidRDefault="00C13E06" w:rsidP="00FF6655">
            <w:pPr>
              <w:spacing w:line="360" w:lineRule="auto"/>
              <w:rPr>
                <w:b/>
              </w:rPr>
            </w:pPr>
            <w:proofErr w:type="spellStart"/>
            <w:r w:rsidRPr="009422EA">
              <w:rPr>
                <w:b/>
              </w:rPr>
              <w:t>Perenniality</w:t>
            </w:r>
            <w:proofErr w:type="spellEnd"/>
          </w:p>
        </w:tc>
        <w:tc>
          <w:tcPr>
            <w:tcW w:w="2310" w:type="dxa"/>
          </w:tcPr>
          <w:p w14:paraId="6E61F95D" w14:textId="77777777" w:rsidR="00C13E06" w:rsidRDefault="00C13E06" w:rsidP="00AC4611">
            <w:pPr>
              <w:spacing w:line="360" w:lineRule="auto"/>
            </w:pPr>
            <w:r>
              <w:t>Perennial</w:t>
            </w:r>
          </w:p>
        </w:tc>
        <w:tc>
          <w:tcPr>
            <w:tcW w:w="2311" w:type="dxa"/>
          </w:tcPr>
          <w:p w14:paraId="3FA8540E" w14:textId="77777777" w:rsidR="00C13E06" w:rsidRDefault="00C13E06" w:rsidP="00AC4611">
            <w:pPr>
              <w:spacing w:line="360" w:lineRule="auto"/>
            </w:pPr>
            <w:r>
              <w:t>Perennial</w:t>
            </w:r>
          </w:p>
        </w:tc>
        <w:tc>
          <w:tcPr>
            <w:tcW w:w="2311" w:type="dxa"/>
          </w:tcPr>
          <w:p w14:paraId="37AD6CE3" w14:textId="77777777" w:rsidR="00C13E06" w:rsidRDefault="00C13E06" w:rsidP="00AC4611">
            <w:pPr>
              <w:spacing w:line="360" w:lineRule="auto"/>
            </w:pPr>
            <w:r>
              <w:t>Intermittent</w:t>
            </w:r>
          </w:p>
        </w:tc>
      </w:tr>
      <w:tr w:rsidR="00C13E06" w14:paraId="44A8A0B1" w14:textId="77777777" w:rsidTr="00C13E06">
        <w:tc>
          <w:tcPr>
            <w:tcW w:w="2310" w:type="dxa"/>
          </w:tcPr>
          <w:p w14:paraId="40CB789B" w14:textId="77777777" w:rsidR="008E156A" w:rsidRDefault="00C13E06" w:rsidP="00FF6655">
            <w:pPr>
              <w:spacing w:line="360" w:lineRule="auto"/>
              <w:rPr>
                <w:b/>
              </w:rPr>
            </w:pPr>
            <w:r w:rsidRPr="009422EA">
              <w:rPr>
                <w:b/>
              </w:rPr>
              <w:t>Seasonality</w:t>
            </w:r>
          </w:p>
        </w:tc>
        <w:tc>
          <w:tcPr>
            <w:tcW w:w="2310" w:type="dxa"/>
          </w:tcPr>
          <w:p w14:paraId="58DEBB0F" w14:textId="77777777" w:rsidR="00C13E06" w:rsidRDefault="00C13E06" w:rsidP="00AC4611">
            <w:pPr>
              <w:spacing w:line="360" w:lineRule="auto"/>
            </w:pPr>
            <w:r>
              <w:t>Strongly winter dominated</w:t>
            </w:r>
          </w:p>
        </w:tc>
        <w:tc>
          <w:tcPr>
            <w:tcW w:w="2311" w:type="dxa"/>
          </w:tcPr>
          <w:p w14:paraId="73BB05BD" w14:textId="77777777" w:rsidR="00C13E06" w:rsidRDefault="00C13E06" w:rsidP="00AC4611">
            <w:pPr>
              <w:spacing w:line="360" w:lineRule="auto"/>
            </w:pPr>
            <w:r>
              <w:t>Weak seasonal signal</w:t>
            </w:r>
          </w:p>
        </w:tc>
        <w:tc>
          <w:tcPr>
            <w:tcW w:w="2311" w:type="dxa"/>
          </w:tcPr>
          <w:p w14:paraId="68D814F3" w14:textId="77777777" w:rsidR="00C13E06" w:rsidRDefault="00C13E06" w:rsidP="00AC4611">
            <w:pPr>
              <w:spacing w:line="360" w:lineRule="auto"/>
            </w:pPr>
            <w:r>
              <w:t>Highly unpredictable</w:t>
            </w:r>
          </w:p>
        </w:tc>
      </w:tr>
      <w:tr w:rsidR="00C13E06" w14:paraId="16C1BA18" w14:textId="77777777" w:rsidTr="00C13E06">
        <w:tc>
          <w:tcPr>
            <w:tcW w:w="2310" w:type="dxa"/>
          </w:tcPr>
          <w:p w14:paraId="14298E28" w14:textId="77777777" w:rsidR="008E156A" w:rsidRDefault="00C13E06" w:rsidP="00FF6655">
            <w:pPr>
              <w:spacing w:line="360" w:lineRule="auto"/>
              <w:rPr>
                <w:b/>
              </w:rPr>
            </w:pPr>
            <w:r w:rsidRPr="009422EA">
              <w:rPr>
                <w:b/>
              </w:rPr>
              <w:t>Flow variability</w:t>
            </w:r>
          </w:p>
        </w:tc>
        <w:tc>
          <w:tcPr>
            <w:tcW w:w="2310" w:type="dxa"/>
          </w:tcPr>
          <w:p w14:paraId="193F3E92" w14:textId="77777777" w:rsidR="00C13E06" w:rsidRDefault="00C13E06" w:rsidP="00AC4611">
            <w:pPr>
              <w:spacing w:line="360" w:lineRule="auto"/>
            </w:pPr>
            <w:r>
              <w:t>Low</w:t>
            </w:r>
          </w:p>
        </w:tc>
        <w:tc>
          <w:tcPr>
            <w:tcW w:w="2311" w:type="dxa"/>
          </w:tcPr>
          <w:p w14:paraId="2A5016B2" w14:textId="77777777" w:rsidR="00C13E06" w:rsidRDefault="00C13E06" w:rsidP="00AC4611">
            <w:pPr>
              <w:spacing w:line="360" w:lineRule="auto"/>
            </w:pPr>
            <w:r>
              <w:t>Moderate</w:t>
            </w:r>
          </w:p>
        </w:tc>
        <w:tc>
          <w:tcPr>
            <w:tcW w:w="2311" w:type="dxa"/>
          </w:tcPr>
          <w:p w14:paraId="5D837238" w14:textId="77777777" w:rsidR="00C13E06" w:rsidRDefault="00C13E06" w:rsidP="00AC4611">
            <w:pPr>
              <w:spacing w:line="360" w:lineRule="auto"/>
            </w:pPr>
            <w:r>
              <w:t>High</w:t>
            </w:r>
          </w:p>
        </w:tc>
      </w:tr>
      <w:tr w:rsidR="00C13E06" w14:paraId="7A32C97D" w14:textId="77777777" w:rsidTr="00C13E06">
        <w:tc>
          <w:tcPr>
            <w:tcW w:w="2310" w:type="dxa"/>
          </w:tcPr>
          <w:p w14:paraId="210CE5D7" w14:textId="77777777" w:rsidR="008E156A" w:rsidRDefault="00C13E06" w:rsidP="00FF6655">
            <w:pPr>
              <w:spacing w:line="360" w:lineRule="auto"/>
              <w:rPr>
                <w:b/>
              </w:rPr>
            </w:pPr>
            <w:r w:rsidRPr="009422EA">
              <w:rPr>
                <w:b/>
              </w:rPr>
              <w:t>Flood characteristics</w:t>
            </w:r>
          </w:p>
          <w:p w14:paraId="06DA28A6" w14:textId="77777777" w:rsidR="008E156A" w:rsidRDefault="008E156A" w:rsidP="00FF6655">
            <w:pPr>
              <w:rPr>
                <w:b/>
              </w:rPr>
            </w:pPr>
          </w:p>
        </w:tc>
        <w:tc>
          <w:tcPr>
            <w:tcW w:w="2310" w:type="dxa"/>
          </w:tcPr>
          <w:p w14:paraId="7A561CFA" w14:textId="3F6F4921" w:rsidR="00C13E06" w:rsidRDefault="00C13E06" w:rsidP="003E4268">
            <w:pPr>
              <w:spacing w:line="360" w:lineRule="auto"/>
            </w:pPr>
            <w:r>
              <w:t xml:space="preserve">Small, frequent, short duration. </w:t>
            </w:r>
            <w:r w:rsidR="003E4268">
              <w:t>Sl</w:t>
            </w:r>
            <w:r>
              <w:t>ow rise and fall rates.</w:t>
            </w:r>
          </w:p>
        </w:tc>
        <w:tc>
          <w:tcPr>
            <w:tcW w:w="2311" w:type="dxa"/>
          </w:tcPr>
          <w:p w14:paraId="54A29742" w14:textId="2B555BD8" w:rsidR="00C13E06" w:rsidRDefault="00C13E06" w:rsidP="00AC4611">
            <w:pPr>
              <w:spacing w:line="360" w:lineRule="auto"/>
            </w:pPr>
            <w:r>
              <w:t xml:space="preserve">Roughly 50% higher magnitude than stable winter </w:t>
            </w:r>
            <w:proofErr w:type="spellStart"/>
            <w:r>
              <w:t>baseflow</w:t>
            </w:r>
            <w:proofErr w:type="spellEnd"/>
            <w:r>
              <w:t xml:space="preserve"> streams, with similar duration and </w:t>
            </w:r>
            <w:r w:rsidR="009B7013">
              <w:t xml:space="preserve">faster </w:t>
            </w:r>
            <w:r>
              <w:t xml:space="preserve">rise and fall rates. </w:t>
            </w:r>
          </w:p>
        </w:tc>
        <w:tc>
          <w:tcPr>
            <w:tcW w:w="2311" w:type="dxa"/>
          </w:tcPr>
          <w:p w14:paraId="7C91A34D" w14:textId="498B7D8C" w:rsidR="00C13E06" w:rsidRDefault="00C13E06" w:rsidP="003E4268">
            <w:pPr>
              <w:spacing w:line="360" w:lineRule="auto"/>
            </w:pPr>
            <w:r>
              <w:t xml:space="preserve">Higher magnitude than unpredictable </w:t>
            </w:r>
            <w:proofErr w:type="spellStart"/>
            <w:r>
              <w:t>baseflow</w:t>
            </w:r>
            <w:proofErr w:type="spellEnd"/>
            <w:r>
              <w:t xml:space="preserve"> streams, </w:t>
            </w:r>
            <w:r w:rsidR="009B7013">
              <w:t xml:space="preserve">with </w:t>
            </w:r>
            <w:r>
              <w:t>similar duration</w:t>
            </w:r>
            <w:r w:rsidR="009B7013">
              <w:t xml:space="preserve"> and</w:t>
            </w:r>
            <w:r>
              <w:t xml:space="preserve"> </w:t>
            </w:r>
            <w:r w:rsidR="009B7013">
              <w:t xml:space="preserve">faster </w:t>
            </w:r>
            <w:r>
              <w:t xml:space="preserve">rise and fall rates. </w:t>
            </w:r>
          </w:p>
        </w:tc>
      </w:tr>
      <w:tr w:rsidR="00C13E06" w14:paraId="72B0D94B" w14:textId="77777777" w:rsidTr="00C13E06">
        <w:tc>
          <w:tcPr>
            <w:tcW w:w="2310" w:type="dxa"/>
          </w:tcPr>
          <w:p w14:paraId="0968BED1" w14:textId="77777777" w:rsidR="008E156A" w:rsidRDefault="00C13E06" w:rsidP="00FF6655">
            <w:pPr>
              <w:spacing w:line="360" w:lineRule="auto"/>
              <w:rPr>
                <w:b/>
              </w:rPr>
            </w:pPr>
            <w:proofErr w:type="spellStart"/>
            <w:r w:rsidRPr="009422EA">
              <w:rPr>
                <w:b/>
              </w:rPr>
              <w:t>Baseflow</w:t>
            </w:r>
            <w:proofErr w:type="spellEnd"/>
            <w:r w:rsidRPr="009422EA">
              <w:rPr>
                <w:b/>
              </w:rPr>
              <w:t xml:space="preserve"> contribution</w:t>
            </w:r>
          </w:p>
        </w:tc>
        <w:tc>
          <w:tcPr>
            <w:tcW w:w="2310" w:type="dxa"/>
          </w:tcPr>
          <w:p w14:paraId="126D1BE4" w14:textId="77777777" w:rsidR="00C13E06" w:rsidRDefault="00C13E06" w:rsidP="00AC4611">
            <w:pPr>
              <w:spacing w:line="360" w:lineRule="auto"/>
            </w:pPr>
            <w:r>
              <w:t>High</w:t>
            </w:r>
          </w:p>
        </w:tc>
        <w:tc>
          <w:tcPr>
            <w:tcW w:w="2311" w:type="dxa"/>
          </w:tcPr>
          <w:p w14:paraId="7ED3A3A2" w14:textId="47CB7580" w:rsidR="00C13E06" w:rsidRDefault="00C13E06" w:rsidP="00FF6655">
            <w:pPr>
              <w:spacing w:line="360" w:lineRule="auto"/>
            </w:pPr>
            <w:r>
              <w:t xml:space="preserve">High, </w:t>
            </w:r>
            <w:commentRangeStart w:id="26"/>
            <w:r>
              <w:t xml:space="preserve">but lower </w:t>
            </w:r>
            <w:commentRangeEnd w:id="26"/>
            <w:r w:rsidR="009B7013">
              <w:rPr>
                <w:rStyle w:val="CommentReference"/>
              </w:rPr>
              <w:commentReference w:id="26"/>
            </w:r>
            <w:r>
              <w:t xml:space="preserve">than stable winter </w:t>
            </w:r>
            <w:proofErr w:type="spellStart"/>
            <w:r>
              <w:t>baseflow</w:t>
            </w:r>
            <w:proofErr w:type="spellEnd"/>
          </w:p>
        </w:tc>
        <w:tc>
          <w:tcPr>
            <w:tcW w:w="2311" w:type="dxa"/>
          </w:tcPr>
          <w:p w14:paraId="18398BB2" w14:textId="77777777" w:rsidR="00C13E06" w:rsidRDefault="00C13E06" w:rsidP="00AC4611">
            <w:pPr>
              <w:keepNext/>
              <w:spacing w:line="360" w:lineRule="auto"/>
            </w:pPr>
            <w:r>
              <w:t>Intermediate</w:t>
            </w:r>
          </w:p>
        </w:tc>
      </w:tr>
    </w:tbl>
    <w:p w14:paraId="058D03D7" w14:textId="77777777" w:rsidR="008E156A" w:rsidRDefault="008E156A" w:rsidP="00FF6655">
      <w:pPr>
        <w:spacing w:line="360" w:lineRule="auto"/>
        <w:rPr>
          <w:b/>
        </w:rPr>
      </w:pPr>
    </w:p>
    <w:p w14:paraId="1C0AA028" w14:textId="77777777" w:rsidR="006B7DFF" w:rsidRDefault="006B7DFF" w:rsidP="00FF6655">
      <w:pPr>
        <w:spacing w:line="360" w:lineRule="auto"/>
        <w:rPr>
          <w:b/>
        </w:rPr>
      </w:pPr>
    </w:p>
    <w:p w14:paraId="2F34AA9E" w14:textId="77777777" w:rsidR="006B7DFF" w:rsidRDefault="006B7DFF" w:rsidP="00FF6655">
      <w:pPr>
        <w:spacing w:line="360" w:lineRule="auto"/>
        <w:rPr>
          <w:b/>
        </w:rPr>
      </w:pPr>
    </w:p>
    <w:p w14:paraId="0DD910AC" w14:textId="77777777" w:rsidR="008E156A" w:rsidDel="00A041EE" w:rsidRDefault="008E156A" w:rsidP="00FF6655">
      <w:pPr>
        <w:spacing w:line="360" w:lineRule="auto"/>
        <w:rPr>
          <w:del w:id="27" w:author="James Lawson" w:date="2014-05-26T19:15:00Z"/>
          <w:b/>
        </w:rPr>
      </w:pPr>
    </w:p>
    <w:p w14:paraId="5B61477C" w14:textId="77777777" w:rsidR="008E156A" w:rsidRDefault="008E156A" w:rsidP="00FF6655">
      <w:pPr>
        <w:spacing w:line="360" w:lineRule="auto"/>
        <w:rPr>
          <w:b/>
        </w:rPr>
      </w:pPr>
    </w:p>
    <w:p w14:paraId="388FE7BE"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tbl>
      <w:tblPr>
        <w:tblStyle w:val="TableGrid"/>
        <w:tblW w:w="9016" w:type="dxa"/>
        <w:tblLayout w:type="fixed"/>
        <w:tblLook w:val="04A0" w:firstRow="1" w:lastRow="0" w:firstColumn="1" w:lastColumn="0" w:noHBand="0" w:noVBand="1"/>
      </w:tblPr>
      <w:tblGrid>
        <w:gridCol w:w="2204"/>
        <w:gridCol w:w="1902"/>
        <w:gridCol w:w="535"/>
        <w:gridCol w:w="1875"/>
        <w:gridCol w:w="2500"/>
      </w:tblGrid>
      <w:tr w:rsidR="00C13E06" w:rsidRPr="00EA700F" w14:paraId="3B8C5C2C" w14:textId="77777777" w:rsidTr="00C13E06">
        <w:tc>
          <w:tcPr>
            <w:tcW w:w="2204" w:type="dxa"/>
          </w:tcPr>
          <w:p w14:paraId="2E4896A2"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Parameter</w:t>
            </w:r>
          </w:p>
        </w:tc>
        <w:tc>
          <w:tcPr>
            <w:tcW w:w="2437" w:type="dxa"/>
            <w:gridSpan w:val="2"/>
          </w:tcPr>
          <w:p w14:paraId="31C786B7"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Abbreviation</w:t>
            </w:r>
          </w:p>
        </w:tc>
        <w:tc>
          <w:tcPr>
            <w:tcW w:w="1875" w:type="dxa"/>
          </w:tcPr>
          <w:p w14:paraId="4E87E75B"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Units</w:t>
            </w:r>
          </w:p>
        </w:tc>
        <w:tc>
          <w:tcPr>
            <w:tcW w:w="2500" w:type="dxa"/>
          </w:tcPr>
          <w:p w14:paraId="4EC375D5" w14:textId="77777777" w:rsidR="008E156A" w:rsidRDefault="00C13E06" w:rsidP="00FF6655">
            <w:pPr>
              <w:spacing w:line="276" w:lineRule="auto"/>
              <w:rPr>
                <w:rFonts w:eastAsia="Times New Roman" w:cs="Times New Roman"/>
                <w:b/>
                <w:color w:val="000000"/>
                <w:lang w:eastAsia="en-AU"/>
              </w:rPr>
            </w:pPr>
            <w:r w:rsidRPr="00EA700F">
              <w:rPr>
                <w:rFonts w:eastAsia="Times New Roman" w:cs="Times New Roman"/>
                <w:b/>
                <w:color w:val="000000"/>
                <w:lang w:eastAsia="en-AU"/>
              </w:rPr>
              <w:t>Description</w:t>
            </w:r>
          </w:p>
        </w:tc>
      </w:tr>
      <w:tr w:rsidR="00C13E06" w:rsidRPr="00EA700F" w14:paraId="592E38CE" w14:textId="77777777" w:rsidTr="00C13E06">
        <w:tc>
          <w:tcPr>
            <w:tcW w:w="9016" w:type="dxa"/>
            <w:gridSpan w:val="5"/>
          </w:tcPr>
          <w:p w14:paraId="12B8DE20" w14:textId="77777777" w:rsidR="008E156A" w:rsidRDefault="00C13E06" w:rsidP="00FF6655">
            <w:pPr>
              <w:spacing w:line="276" w:lineRule="auto"/>
              <w:rPr>
                <w:rFonts w:eastAsia="Times New Roman" w:cs="Times New Roman"/>
                <w:i/>
                <w:color w:val="000000"/>
                <w:lang w:eastAsia="en-AU"/>
              </w:rPr>
            </w:pPr>
            <w:r w:rsidRPr="00EA700F">
              <w:rPr>
                <w:rFonts w:eastAsia="Times New Roman" w:cs="Times New Roman"/>
                <w:i/>
                <w:color w:val="000000"/>
                <w:lang w:eastAsia="en-AU"/>
              </w:rPr>
              <w:t>Flood frequency and magnitude</w:t>
            </w:r>
          </w:p>
        </w:tc>
      </w:tr>
      <w:tr w:rsidR="00C13E06" w:rsidRPr="00EA700F" w14:paraId="030E2279" w14:textId="77777777" w:rsidTr="00C13E06">
        <w:tc>
          <w:tcPr>
            <w:tcW w:w="2204" w:type="dxa"/>
          </w:tcPr>
          <w:p w14:paraId="5D46261A"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magnitude of high spells</w:t>
            </w:r>
            <w:r w:rsidRPr="00EA700F">
              <w:rPr>
                <w:rFonts w:eastAsia="Times New Roman" w:cs="Times New Roman"/>
                <w:color w:val="000000"/>
                <w:lang w:eastAsia="en-AU"/>
              </w:rPr>
              <w:t>*</w:t>
            </w:r>
          </w:p>
        </w:tc>
        <w:tc>
          <w:tcPr>
            <w:tcW w:w="1902" w:type="dxa"/>
          </w:tcPr>
          <w:p w14:paraId="6730A988" w14:textId="77777777" w:rsidR="008E156A" w:rsidRDefault="00C13E06" w:rsidP="00FF6655">
            <w:pPr>
              <w:spacing w:line="276" w:lineRule="auto"/>
              <w:rPr>
                <w:rFonts w:eastAsia="Times New Roman" w:cs="Times New Roman"/>
                <w:color w:val="000000"/>
                <w:lang w:eastAsia="en-AU"/>
              </w:rPr>
            </w:pPr>
            <w:proofErr w:type="spellStart"/>
            <w:r w:rsidRPr="00EA700F">
              <w:t>HSPeaknorm</w:t>
            </w:r>
            <w:proofErr w:type="spellEnd"/>
          </w:p>
        </w:tc>
        <w:tc>
          <w:tcPr>
            <w:tcW w:w="2410" w:type="dxa"/>
            <w:gridSpan w:val="2"/>
          </w:tcPr>
          <w:p w14:paraId="50E4AA6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6F6B50F8" w14:textId="77777777" w:rsidR="00C13E06" w:rsidRPr="00EA700F" w:rsidRDefault="00C13E06" w:rsidP="00AC4611">
            <w:pPr>
              <w:spacing w:line="276" w:lineRule="auto"/>
              <w:rPr>
                <w:rFonts w:eastAsia="Times New Roman" w:cs="Times New Roman"/>
                <w:color w:val="000000"/>
                <w:lang w:eastAsia="en-AU"/>
              </w:rPr>
            </w:pPr>
            <w:r w:rsidRPr="00EA700F">
              <w:t>High spells are periods of flow above the 95</w:t>
            </w:r>
            <w:r w:rsidRPr="00EA700F">
              <w:rPr>
                <w:vertAlign w:val="superscript"/>
              </w:rPr>
              <w:t>th</w:t>
            </w:r>
            <w:r w:rsidRPr="00EA700F">
              <w:t xml:space="preserve"> percentile on the flow duration curve. We were interested in how frequently these conditions occurred over the time series as well as the mean magnitude of peak flows during these periods. 20 year average return interval (ARI) floods are extreme flow events that have the potential to </w:t>
            </w:r>
            <w:r>
              <w:t xml:space="preserve">re-work </w:t>
            </w:r>
            <w:r w:rsidRPr="00EA700F">
              <w:t xml:space="preserve">the fluvial landscape. Together, these metrics indicate the intensity and frequency </w:t>
            </w:r>
            <w:r>
              <w:t>of</w:t>
            </w:r>
            <w:r w:rsidRPr="00EA700F">
              <w:t xml:space="preserve"> mechanical stress </w:t>
            </w:r>
            <w:r>
              <w:t>experienced by plants</w:t>
            </w:r>
            <w:r w:rsidRPr="00EA700F">
              <w:t xml:space="preserve"> in the riparian zone.</w:t>
            </w:r>
          </w:p>
        </w:tc>
      </w:tr>
      <w:tr w:rsidR="00C13E06" w:rsidRPr="00EA700F" w14:paraId="660A74FE" w14:textId="77777777" w:rsidTr="00C13E06">
        <w:tc>
          <w:tcPr>
            <w:tcW w:w="2204" w:type="dxa"/>
          </w:tcPr>
          <w:p w14:paraId="504D307B"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high spell magnitude</w:t>
            </w:r>
          </w:p>
        </w:tc>
        <w:tc>
          <w:tcPr>
            <w:tcW w:w="1902" w:type="dxa"/>
          </w:tcPr>
          <w:p w14:paraId="3C49C530" w14:textId="77777777" w:rsidR="008E156A" w:rsidRDefault="00C13E06" w:rsidP="00FF6655">
            <w:pPr>
              <w:spacing w:line="276" w:lineRule="auto"/>
              <w:rPr>
                <w:rFonts w:eastAsia="Times New Roman" w:cs="Times New Roman"/>
                <w:color w:val="000000"/>
                <w:lang w:eastAsia="en-AU"/>
              </w:rPr>
            </w:pPr>
            <w:proofErr w:type="spellStart"/>
            <w:r w:rsidRPr="00EA700F">
              <w:t>CVAnnHSPeak</w:t>
            </w:r>
            <w:proofErr w:type="spellEnd"/>
          </w:p>
        </w:tc>
        <w:tc>
          <w:tcPr>
            <w:tcW w:w="2410" w:type="dxa"/>
            <w:gridSpan w:val="2"/>
          </w:tcPr>
          <w:p w14:paraId="751E9F7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2D9BBE8" w14:textId="77777777" w:rsidR="008E156A" w:rsidRDefault="008E156A" w:rsidP="00FF6655">
            <w:pPr>
              <w:spacing w:line="276" w:lineRule="auto"/>
              <w:rPr>
                <w:rFonts w:eastAsia="Times New Roman" w:cs="Times New Roman"/>
                <w:color w:val="000000"/>
                <w:lang w:eastAsia="en-AU"/>
              </w:rPr>
            </w:pPr>
          </w:p>
        </w:tc>
      </w:tr>
      <w:tr w:rsidR="00C13E06" w:rsidRPr="00EA700F" w14:paraId="4E3AF692" w14:textId="77777777" w:rsidTr="00C13E06">
        <w:tc>
          <w:tcPr>
            <w:tcW w:w="2204" w:type="dxa"/>
          </w:tcPr>
          <w:p w14:paraId="3A371994"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20 year ARI flood magnitude*</w:t>
            </w:r>
          </w:p>
        </w:tc>
        <w:tc>
          <w:tcPr>
            <w:tcW w:w="1902" w:type="dxa"/>
          </w:tcPr>
          <w:p w14:paraId="6EDD0C6B" w14:textId="77777777" w:rsidR="008E156A" w:rsidRDefault="00C13E06" w:rsidP="00FF6655">
            <w:pPr>
              <w:spacing w:line="276" w:lineRule="auto"/>
              <w:rPr>
                <w:rFonts w:eastAsia="Times New Roman" w:cs="Times New Roman"/>
                <w:color w:val="000000"/>
                <w:lang w:eastAsia="en-AU"/>
              </w:rPr>
            </w:pPr>
            <w:r w:rsidRPr="00EA700F">
              <w:t>AS20YrARInorm</w:t>
            </w:r>
          </w:p>
        </w:tc>
        <w:tc>
          <w:tcPr>
            <w:tcW w:w="2410" w:type="dxa"/>
            <w:gridSpan w:val="2"/>
          </w:tcPr>
          <w:p w14:paraId="313253E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2CA1956" w14:textId="77777777" w:rsidR="008E156A" w:rsidRDefault="008E156A" w:rsidP="00FF6655">
            <w:pPr>
              <w:spacing w:line="276" w:lineRule="auto"/>
              <w:rPr>
                <w:rFonts w:eastAsia="Times New Roman" w:cs="Times New Roman"/>
                <w:color w:val="000000"/>
                <w:lang w:eastAsia="en-AU"/>
              </w:rPr>
            </w:pPr>
          </w:p>
        </w:tc>
      </w:tr>
      <w:tr w:rsidR="00C13E06" w:rsidRPr="00EA700F" w14:paraId="6328D49E" w14:textId="77777777" w:rsidTr="00C13E06">
        <w:tc>
          <w:tcPr>
            <w:tcW w:w="2204" w:type="dxa"/>
          </w:tcPr>
          <w:p w14:paraId="47122278"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Mean of all years’ number of high spells</w:t>
            </w:r>
          </w:p>
        </w:tc>
        <w:tc>
          <w:tcPr>
            <w:tcW w:w="1902" w:type="dxa"/>
          </w:tcPr>
          <w:p w14:paraId="1DC130DC" w14:textId="77777777" w:rsidR="008E156A" w:rsidRDefault="00C13E06" w:rsidP="00FF6655">
            <w:pPr>
              <w:spacing w:line="276" w:lineRule="auto"/>
              <w:rPr>
                <w:rFonts w:eastAsia="Times New Roman" w:cs="Times New Roman"/>
                <w:color w:val="000000"/>
                <w:lang w:eastAsia="en-AU"/>
              </w:rPr>
            </w:pPr>
            <w:proofErr w:type="spellStart"/>
            <w:r w:rsidRPr="00EA700F">
              <w:t>MDFAnnHSNum</w:t>
            </w:r>
            <w:proofErr w:type="spellEnd"/>
          </w:p>
        </w:tc>
        <w:tc>
          <w:tcPr>
            <w:tcW w:w="2410" w:type="dxa"/>
            <w:gridSpan w:val="2"/>
          </w:tcPr>
          <w:p w14:paraId="177C248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109299F4" w14:textId="77777777" w:rsidR="008E156A" w:rsidRDefault="008E156A" w:rsidP="00FF6655">
            <w:pPr>
              <w:spacing w:line="276" w:lineRule="auto"/>
              <w:rPr>
                <w:rFonts w:eastAsia="Times New Roman" w:cs="Times New Roman"/>
                <w:color w:val="000000"/>
                <w:lang w:eastAsia="en-AU"/>
              </w:rPr>
            </w:pPr>
          </w:p>
        </w:tc>
      </w:tr>
      <w:tr w:rsidR="00C13E06" w:rsidRPr="00EA700F" w14:paraId="620B4F64" w14:textId="77777777" w:rsidTr="00C13E06">
        <w:tc>
          <w:tcPr>
            <w:tcW w:w="2204" w:type="dxa"/>
          </w:tcPr>
          <w:p w14:paraId="3071AD5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high spells</w:t>
            </w:r>
          </w:p>
        </w:tc>
        <w:tc>
          <w:tcPr>
            <w:tcW w:w="1902" w:type="dxa"/>
          </w:tcPr>
          <w:p w14:paraId="141359FE" w14:textId="77777777" w:rsidR="008E156A" w:rsidRDefault="00C13E06" w:rsidP="00FF6655">
            <w:pPr>
              <w:spacing w:line="276" w:lineRule="auto"/>
              <w:rPr>
                <w:rFonts w:eastAsia="Times New Roman" w:cs="Times New Roman"/>
                <w:color w:val="000000"/>
                <w:lang w:eastAsia="en-AU"/>
              </w:rPr>
            </w:pPr>
            <w:proofErr w:type="spellStart"/>
            <w:r w:rsidRPr="00EA700F">
              <w:t>CVAnnHSNum</w:t>
            </w:r>
            <w:proofErr w:type="spellEnd"/>
          </w:p>
        </w:tc>
        <w:tc>
          <w:tcPr>
            <w:tcW w:w="2410" w:type="dxa"/>
            <w:gridSpan w:val="2"/>
          </w:tcPr>
          <w:p w14:paraId="45701D05"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916280C" w14:textId="77777777" w:rsidR="008E156A" w:rsidRDefault="008E156A" w:rsidP="00FF6655">
            <w:pPr>
              <w:spacing w:line="276" w:lineRule="auto"/>
              <w:rPr>
                <w:rFonts w:eastAsia="Times New Roman" w:cs="Times New Roman"/>
                <w:color w:val="000000"/>
                <w:lang w:eastAsia="en-AU"/>
              </w:rPr>
            </w:pPr>
          </w:p>
        </w:tc>
      </w:tr>
      <w:tr w:rsidR="00C13E06" w:rsidRPr="00EA700F" w14:paraId="5CA37738" w14:textId="77777777" w:rsidTr="00C13E06">
        <w:tc>
          <w:tcPr>
            <w:tcW w:w="9016" w:type="dxa"/>
            <w:gridSpan w:val="5"/>
          </w:tcPr>
          <w:p w14:paraId="66F1930E" w14:textId="77777777" w:rsidR="008E156A" w:rsidRDefault="00C13E06" w:rsidP="00FF6655">
            <w:pPr>
              <w:tabs>
                <w:tab w:val="left" w:pos="3160"/>
              </w:tabs>
              <w:spacing w:line="276" w:lineRule="auto"/>
              <w:rPr>
                <w:rFonts w:eastAsia="Times New Roman" w:cs="Times New Roman"/>
                <w:i/>
                <w:color w:val="000000"/>
                <w:lang w:eastAsia="en-AU"/>
              </w:rPr>
            </w:pPr>
            <w:r w:rsidRPr="00EA700F">
              <w:rPr>
                <w:i/>
              </w:rPr>
              <w:t>Rise and fall rates</w:t>
            </w:r>
          </w:p>
        </w:tc>
      </w:tr>
      <w:tr w:rsidR="00C13E06" w:rsidRPr="00EA700F" w14:paraId="76E671D5" w14:textId="77777777" w:rsidTr="00C13E06">
        <w:tc>
          <w:tcPr>
            <w:tcW w:w="2204" w:type="dxa"/>
          </w:tcPr>
          <w:p w14:paraId="06219835"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rise *</w:t>
            </w:r>
          </w:p>
        </w:tc>
        <w:tc>
          <w:tcPr>
            <w:tcW w:w="1902" w:type="dxa"/>
          </w:tcPr>
          <w:p w14:paraId="51D8DC34" w14:textId="77777777" w:rsidR="008E156A" w:rsidRDefault="00C13E06" w:rsidP="00FF6655">
            <w:pPr>
              <w:spacing w:line="276" w:lineRule="auto"/>
            </w:pPr>
            <w:proofErr w:type="spellStart"/>
            <w:r w:rsidRPr="00EA700F">
              <w:t>MRateRisenorm</w:t>
            </w:r>
            <w:proofErr w:type="spellEnd"/>
          </w:p>
        </w:tc>
        <w:tc>
          <w:tcPr>
            <w:tcW w:w="2410" w:type="dxa"/>
            <w:gridSpan w:val="2"/>
          </w:tcPr>
          <w:p w14:paraId="0784A484"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5F4C88">
              <w:rPr>
                <w:rFonts w:eastAsia="Times New Roman" w:cs="Times New Roman"/>
                <w:color w:val="000000"/>
                <w:vertAlign w:val="superscript"/>
                <w:lang w:eastAsia="en-AU"/>
              </w:rPr>
              <w:t>-1</w:t>
            </w:r>
          </w:p>
        </w:tc>
        <w:tc>
          <w:tcPr>
            <w:tcW w:w="2500" w:type="dxa"/>
            <w:vMerge w:val="restart"/>
          </w:tcPr>
          <w:p w14:paraId="06A80578" w14:textId="77777777" w:rsidR="00C13E06" w:rsidRPr="00EA700F" w:rsidRDefault="00C13E06" w:rsidP="00AC4611">
            <w:pPr>
              <w:spacing w:line="276" w:lineRule="auto"/>
              <w:rPr>
                <w:rFonts w:eastAsia="Times New Roman" w:cs="Times New Roman"/>
                <w:color w:val="000000"/>
                <w:lang w:eastAsia="en-AU"/>
              </w:rPr>
            </w:pPr>
            <w:r w:rsidRPr="00EA700F">
              <w:t xml:space="preserve">Rise and fall rates represent flow </w:t>
            </w:r>
            <w:r>
              <w:t>‘</w:t>
            </w:r>
            <w:r w:rsidRPr="00EA700F">
              <w:t>flashiness</w:t>
            </w:r>
            <w:r>
              <w:t>’</w:t>
            </w:r>
            <w:r w:rsidRPr="00EA700F">
              <w:t xml:space="preserve">. Fast rise rates are associated with flood waves and intense mechanical stress to plant stems. Slow fall rates keep exposed substrate moist for longer periods, which may produce favourable conditions for germination. Historical discharge records are unfortunately limited to </w:t>
            </w:r>
            <w:r w:rsidRPr="00EA700F">
              <w:lastRenderedPageBreak/>
              <w:t>daily resolution, so are unable to fully capture flood discharge shapes. High variability between years indicates the occurrence of extreme events which may not have been captured by the mean value.</w:t>
            </w:r>
          </w:p>
        </w:tc>
      </w:tr>
      <w:tr w:rsidR="00C13E06" w:rsidRPr="00EA700F" w14:paraId="1ADEC188" w14:textId="77777777" w:rsidTr="00C13E06">
        <w:tc>
          <w:tcPr>
            <w:tcW w:w="2204" w:type="dxa"/>
          </w:tcPr>
          <w:p w14:paraId="01A9DCC9"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rate of fall *</w:t>
            </w:r>
          </w:p>
        </w:tc>
        <w:tc>
          <w:tcPr>
            <w:tcW w:w="1902" w:type="dxa"/>
          </w:tcPr>
          <w:p w14:paraId="6C87CDC7" w14:textId="77777777" w:rsidR="008E156A" w:rsidRDefault="00C13E06" w:rsidP="00FF6655">
            <w:pPr>
              <w:spacing w:line="276" w:lineRule="auto"/>
            </w:pPr>
            <w:proofErr w:type="spellStart"/>
            <w:r w:rsidRPr="00EA700F">
              <w:t>MRateFallnorm</w:t>
            </w:r>
            <w:proofErr w:type="spellEnd"/>
          </w:p>
        </w:tc>
        <w:tc>
          <w:tcPr>
            <w:tcW w:w="2410" w:type="dxa"/>
            <w:gridSpan w:val="2"/>
          </w:tcPr>
          <w:p w14:paraId="30EE456E" w14:textId="77777777" w:rsidR="008E156A" w:rsidRDefault="00C13E06" w:rsidP="00FF6655">
            <w:pPr>
              <w:spacing w:line="276" w:lineRule="auto"/>
              <w:rPr>
                <w:rFonts w:eastAsia="Times New Roman" w:cs="Times New Roman"/>
                <w:color w:val="000000"/>
                <w:lang w:eastAsia="en-AU"/>
              </w:rPr>
            </w:pPr>
            <w:r>
              <w:rPr>
                <w:rFonts w:eastAsia="Times New Roman" w:cs="Times New Roman"/>
                <w:color w:val="000000"/>
                <w:lang w:eastAsia="en-AU"/>
              </w:rPr>
              <w:t>day</w:t>
            </w:r>
            <w:r w:rsidRPr="00A00447">
              <w:rPr>
                <w:rFonts w:eastAsia="Times New Roman" w:cs="Times New Roman"/>
                <w:color w:val="000000"/>
                <w:vertAlign w:val="superscript"/>
                <w:lang w:eastAsia="en-AU"/>
              </w:rPr>
              <w:t>-1</w:t>
            </w:r>
          </w:p>
        </w:tc>
        <w:tc>
          <w:tcPr>
            <w:tcW w:w="2500" w:type="dxa"/>
            <w:vMerge/>
          </w:tcPr>
          <w:p w14:paraId="3FEA4ED3" w14:textId="77777777" w:rsidR="008E156A" w:rsidRDefault="008E156A" w:rsidP="00FF6655">
            <w:pPr>
              <w:spacing w:line="276" w:lineRule="auto"/>
              <w:rPr>
                <w:rFonts w:eastAsia="Times New Roman" w:cs="Times New Roman"/>
                <w:color w:val="000000"/>
                <w:lang w:eastAsia="en-AU"/>
              </w:rPr>
            </w:pPr>
          </w:p>
        </w:tc>
      </w:tr>
      <w:tr w:rsidR="00C13E06" w:rsidRPr="00EA700F" w14:paraId="47D150B6" w14:textId="77777777" w:rsidTr="00C13E06">
        <w:tc>
          <w:tcPr>
            <w:tcW w:w="2204" w:type="dxa"/>
          </w:tcPr>
          <w:p w14:paraId="6EB33FD1"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rise</w:t>
            </w:r>
          </w:p>
        </w:tc>
        <w:tc>
          <w:tcPr>
            <w:tcW w:w="1902" w:type="dxa"/>
          </w:tcPr>
          <w:p w14:paraId="6DA424B7" w14:textId="77777777" w:rsidR="008E156A" w:rsidRDefault="00C13E06" w:rsidP="00FF6655">
            <w:pPr>
              <w:spacing w:line="276" w:lineRule="auto"/>
            </w:pPr>
            <w:proofErr w:type="spellStart"/>
            <w:r w:rsidRPr="00EA700F">
              <w:t>CVAnnMRateRise</w:t>
            </w:r>
            <w:proofErr w:type="spellEnd"/>
          </w:p>
        </w:tc>
        <w:tc>
          <w:tcPr>
            <w:tcW w:w="2410" w:type="dxa"/>
            <w:gridSpan w:val="2"/>
          </w:tcPr>
          <w:p w14:paraId="4D2180F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95E0ACE" w14:textId="77777777" w:rsidR="008E156A" w:rsidRDefault="008E156A" w:rsidP="00FF6655">
            <w:pPr>
              <w:spacing w:line="276" w:lineRule="auto"/>
              <w:rPr>
                <w:rFonts w:eastAsia="Times New Roman" w:cs="Times New Roman"/>
                <w:color w:val="000000"/>
                <w:lang w:eastAsia="en-AU"/>
              </w:rPr>
            </w:pPr>
          </w:p>
        </w:tc>
      </w:tr>
      <w:tr w:rsidR="00C13E06" w:rsidRPr="00EA700F" w14:paraId="0A3930C3" w14:textId="77777777" w:rsidTr="00C13E06">
        <w:tc>
          <w:tcPr>
            <w:tcW w:w="2204" w:type="dxa"/>
          </w:tcPr>
          <w:p w14:paraId="441221B8"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sidR="003E4268">
              <w:rPr>
                <w:rFonts w:eastAsia="Times New Roman" w:cs="Times New Roman"/>
                <w:color w:val="000000"/>
                <w:lang w:eastAsia="en-AU"/>
              </w:rPr>
              <w:t>’</w:t>
            </w:r>
            <w:r w:rsidRPr="00EA700F">
              <w:rPr>
                <w:rFonts w:eastAsia="Times New Roman" w:cs="Times New Roman"/>
                <w:color w:val="000000"/>
                <w:lang w:eastAsia="en-AU"/>
              </w:rPr>
              <w:t xml:space="preserve"> mean rate of </w:t>
            </w:r>
            <w:r>
              <w:rPr>
                <w:rFonts w:eastAsia="Times New Roman" w:cs="Times New Roman"/>
                <w:color w:val="000000"/>
                <w:lang w:eastAsia="en-AU"/>
              </w:rPr>
              <w:t>fall</w:t>
            </w:r>
          </w:p>
        </w:tc>
        <w:tc>
          <w:tcPr>
            <w:tcW w:w="1902" w:type="dxa"/>
          </w:tcPr>
          <w:p w14:paraId="06A47440" w14:textId="77777777" w:rsidR="008E156A" w:rsidRDefault="00C13E06" w:rsidP="00FF6655">
            <w:pPr>
              <w:spacing w:line="276" w:lineRule="auto"/>
            </w:pPr>
            <w:proofErr w:type="spellStart"/>
            <w:r w:rsidRPr="00EA700F">
              <w:t>CVAnnMRateFall</w:t>
            </w:r>
            <w:proofErr w:type="spellEnd"/>
          </w:p>
        </w:tc>
        <w:tc>
          <w:tcPr>
            <w:tcW w:w="2410" w:type="dxa"/>
            <w:gridSpan w:val="2"/>
          </w:tcPr>
          <w:p w14:paraId="6E0C7E0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704B0CDB" w14:textId="77777777" w:rsidR="008E156A" w:rsidRDefault="008E156A" w:rsidP="00FF6655">
            <w:pPr>
              <w:spacing w:line="276" w:lineRule="auto"/>
              <w:rPr>
                <w:rFonts w:eastAsia="Times New Roman" w:cs="Times New Roman"/>
                <w:color w:val="000000"/>
                <w:lang w:eastAsia="en-AU"/>
              </w:rPr>
            </w:pPr>
          </w:p>
        </w:tc>
      </w:tr>
      <w:tr w:rsidR="00C13E06" w:rsidRPr="00EA700F" w14:paraId="4202DD7A" w14:textId="77777777" w:rsidTr="00C13E06">
        <w:tc>
          <w:tcPr>
            <w:tcW w:w="9016" w:type="dxa"/>
            <w:gridSpan w:val="5"/>
          </w:tcPr>
          <w:p w14:paraId="4F105E6A" w14:textId="77777777" w:rsidR="008E156A" w:rsidRDefault="00C13E06" w:rsidP="00FF6655">
            <w:pPr>
              <w:spacing w:line="276" w:lineRule="auto"/>
              <w:rPr>
                <w:rFonts w:eastAsia="Times New Roman" w:cs="Times New Roman"/>
                <w:i/>
                <w:color w:val="000000"/>
                <w:lang w:eastAsia="en-AU"/>
              </w:rPr>
            </w:pPr>
            <w:proofErr w:type="spellStart"/>
            <w:r w:rsidRPr="00EA700F">
              <w:rPr>
                <w:rFonts w:eastAsia="Times New Roman" w:cs="Times New Roman"/>
                <w:i/>
                <w:color w:val="000000"/>
                <w:lang w:eastAsia="en-AU"/>
              </w:rPr>
              <w:lastRenderedPageBreak/>
              <w:t>Baseflow</w:t>
            </w:r>
            <w:proofErr w:type="spellEnd"/>
            <w:r w:rsidRPr="00EA700F">
              <w:rPr>
                <w:rFonts w:eastAsia="Times New Roman" w:cs="Times New Roman"/>
                <w:i/>
                <w:color w:val="000000"/>
                <w:lang w:eastAsia="en-AU"/>
              </w:rPr>
              <w:t xml:space="preserve"> index</w:t>
            </w:r>
          </w:p>
        </w:tc>
      </w:tr>
      <w:tr w:rsidR="00C13E06" w:rsidRPr="00EA700F" w14:paraId="2B3A58C7" w14:textId="77777777" w:rsidTr="00C13E06">
        <w:tc>
          <w:tcPr>
            <w:tcW w:w="2204" w:type="dxa"/>
          </w:tcPr>
          <w:p w14:paraId="02F76A6A" w14:textId="77777777" w:rsidR="00C13E06" w:rsidRPr="00EA700F" w:rsidRDefault="00C13E06" w:rsidP="00AC4611">
            <w:pPr>
              <w:spacing w:line="276" w:lineRule="auto"/>
              <w:rPr>
                <w:rFonts w:eastAsia="Times New Roman" w:cs="Times New Roman"/>
                <w:color w:val="000000"/>
                <w:lang w:eastAsia="en-AU"/>
              </w:rPr>
            </w:pPr>
            <w:proofErr w:type="spellStart"/>
            <w:r w:rsidRPr="00EA700F">
              <w:rPr>
                <w:rFonts w:eastAsia="Times New Roman" w:cs="Times New Roman"/>
                <w:color w:val="000000"/>
                <w:lang w:eastAsia="en-AU"/>
              </w:rPr>
              <w:t>Baseflow</w:t>
            </w:r>
            <w:proofErr w:type="spellEnd"/>
            <w:r w:rsidRPr="00EA700F">
              <w:rPr>
                <w:rFonts w:eastAsia="Times New Roman" w:cs="Times New Roman"/>
                <w:color w:val="000000"/>
                <w:lang w:eastAsia="en-AU"/>
              </w:rPr>
              <w:t xml:space="preserve"> index</w:t>
            </w:r>
          </w:p>
        </w:tc>
        <w:tc>
          <w:tcPr>
            <w:tcW w:w="1902" w:type="dxa"/>
          </w:tcPr>
          <w:p w14:paraId="68BA16DC" w14:textId="77777777" w:rsidR="008E156A" w:rsidRDefault="00C13E06" w:rsidP="00FF6655">
            <w:pPr>
              <w:spacing w:line="276" w:lineRule="auto"/>
            </w:pPr>
            <w:r w:rsidRPr="00EA700F">
              <w:t>BFI</w:t>
            </w:r>
          </w:p>
        </w:tc>
        <w:tc>
          <w:tcPr>
            <w:tcW w:w="2410" w:type="dxa"/>
            <w:gridSpan w:val="2"/>
          </w:tcPr>
          <w:p w14:paraId="460BD229"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4E8A5060" w14:textId="77777777" w:rsidR="00C13E06" w:rsidRPr="00EA700F" w:rsidRDefault="00C13E06" w:rsidP="00AC4611">
            <w:pPr>
              <w:spacing w:line="276" w:lineRule="auto"/>
              <w:rPr>
                <w:rFonts w:eastAsia="Times New Roman" w:cs="Times New Roman"/>
                <w:color w:val="000000"/>
                <w:lang w:eastAsia="en-AU"/>
              </w:rPr>
            </w:pPr>
            <w:proofErr w:type="spellStart"/>
            <w:r w:rsidRPr="00EA700F">
              <w:t>Baseflow</w:t>
            </w:r>
            <w:proofErr w:type="spellEnd"/>
            <w:r w:rsidRPr="00EA700F">
              <w:t xml:space="preserve"> index is calculated using the ratio of flow during average conditions to total flow. It is a useful metric of consistency of water availability, in that it is maximised when average flow conditions dominate, and minimised when total flow is dominated by above average flow events. Intra-annual variability in </w:t>
            </w:r>
            <w:proofErr w:type="spellStart"/>
            <w:r w:rsidRPr="00EA700F">
              <w:t>baseflow</w:t>
            </w:r>
            <w:proofErr w:type="spellEnd"/>
            <w:r w:rsidRPr="00EA700F">
              <w:t xml:space="preserve"> index measures how predictable </w:t>
            </w:r>
            <w:proofErr w:type="spellStart"/>
            <w:r w:rsidRPr="00EA700F">
              <w:t>baseflow</w:t>
            </w:r>
            <w:proofErr w:type="spellEnd"/>
            <w:r w:rsidRPr="00EA700F">
              <w:t xml:space="preserve"> index is between years.</w:t>
            </w:r>
          </w:p>
        </w:tc>
      </w:tr>
      <w:tr w:rsidR="00C13E06" w:rsidRPr="00EA700F" w14:paraId="32ED2603" w14:textId="77777777" w:rsidTr="00C13E06">
        <w:tc>
          <w:tcPr>
            <w:tcW w:w="2204" w:type="dxa"/>
          </w:tcPr>
          <w:p w14:paraId="786CA554"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w:t>
            </w:r>
            <w:r w:rsidR="003E4268">
              <w:rPr>
                <w:color w:val="000000"/>
              </w:rPr>
              <w:t>’</w:t>
            </w:r>
            <w:r w:rsidRPr="00EA700F">
              <w:rPr>
                <w:color w:val="000000"/>
              </w:rPr>
              <w:t xml:space="preserve"> </w:t>
            </w:r>
            <w:proofErr w:type="spellStart"/>
            <w:r w:rsidRPr="00EA700F">
              <w:rPr>
                <w:color w:val="000000"/>
              </w:rPr>
              <w:t>Baseflow</w:t>
            </w:r>
            <w:proofErr w:type="spellEnd"/>
            <w:r w:rsidRPr="00EA700F">
              <w:rPr>
                <w:color w:val="000000"/>
              </w:rPr>
              <w:t xml:space="preserve"> Index</w:t>
            </w:r>
          </w:p>
        </w:tc>
        <w:tc>
          <w:tcPr>
            <w:tcW w:w="1902" w:type="dxa"/>
          </w:tcPr>
          <w:p w14:paraId="7B0F7BF3" w14:textId="77777777" w:rsidR="008E156A" w:rsidRDefault="00C13E06" w:rsidP="00FF6655">
            <w:pPr>
              <w:spacing w:line="276" w:lineRule="auto"/>
            </w:pPr>
            <w:proofErr w:type="spellStart"/>
            <w:r w:rsidRPr="00EA700F">
              <w:t>CVAnnBFI</w:t>
            </w:r>
            <w:proofErr w:type="spellEnd"/>
          </w:p>
        </w:tc>
        <w:tc>
          <w:tcPr>
            <w:tcW w:w="2410" w:type="dxa"/>
            <w:gridSpan w:val="2"/>
          </w:tcPr>
          <w:p w14:paraId="1C1323F9"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2557C354" w14:textId="77777777" w:rsidR="008E156A" w:rsidRDefault="008E156A" w:rsidP="00FF6655">
            <w:pPr>
              <w:spacing w:line="276" w:lineRule="auto"/>
              <w:rPr>
                <w:rFonts w:eastAsia="Times New Roman" w:cs="Times New Roman"/>
                <w:color w:val="000000"/>
                <w:lang w:eastAsia="en-AU"/>
              </w:rPr>
            </w:pPr>
          </w:p>
        </w:tc>
      </w:tr>
      <w:tr w:rsidR="00C13E06" w:rsidRPr="00EA700F" w14:paraId="534EB0FA" w14:textId="77777777" w:rsidTr="00C13E06">
        <w:tc>
          <w:tcPr>
            <w:tcW w:w="9016" w:type="dxa"/>
            <w:gridSpan w:val="5"/>
          </w:tcPr>
          <w:p w14:paraId="4ED81948" w14:textId="77777777" w:rsidR="008E156A" w:rsidRDefault="00C13E06" w:rsidP="00FF6655">
            <w:pPr>
              <w:spacing w:line="276" w:lineRule="auto"/>
              <w:rPr>
                <w:i/>
              </w:rPr>
            </w:pPr>
            <w:r w:rsidRPr="00EA700F">
              <w:rPr>
                <w:i/>
              </w:rPr>
              <w:t>Low flow magnitude, frequency and duration</w:t>
            </w:r>
          </w:p>
        </w:tc>
      </w:tr>
      <w:tr w:rsidR="00C13E06" w:rsidRPr="00EA700F" w14:paraId="06AC8618" w14:textId="77777777" w:rsidTr="00C13E06">
        <w:tc>
          <w:tcPr>
            <w:tcW w:w="2204" w:type="dxa"/>
          </w:tcPr>
          <w:p w14:paraId="0CE84E26"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mean low spell magnitude</w:t>
            </w:r>
          </w:p>
        </w:tc>
        <w:tc>
          <w:tcPr>
            <w:tcW w:w="1902" w:type="dxa"/>
          </w:tcPr>
          <w:p w14:paraId="470ACDCA" w14:textId="77777777" w:rsidR="008E156A" w:rsidRDefault="00C13E06" w:rsidP="00FF6655">
            <w:pPr>
              <w:spacing w:line="276" w:lineRule="auto"/>
            </w:pPr>
            <w:proofErr w:type="spellStart"/>
            <w:r w:rsidRPr="00EA700F">
              <w:t>LSPeaknorm</w:t>
            </w:r>
            <w:proofErr w:type="spellEnd"/>
          </w:p>
        </w:tc>
        <w:tc>
          <w:tcPr>
            <w:tcW w:w="2410" w:type="dxa"/>
            <w:gridSpan w:val="2"/>
          </w:tcPr>
          <w:p w14:paraId="04858AE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122DEB67" w14:textId="77777777" w:rsidR="00C13E06" w:rsidRPr="00EA700F" w:rsidRDefault="00C13E06" w:rsidP="00AC4611">
            <w:pPr>
              <w:spacing w:line="276" w:lineRule="auto"/>
              <w:rPr>
                <w:rFonts w:eastAsia="Times New Roman" w:cs="Times New Roman"/>
                <w:color w:val="000000"/>
                <w:lang w:eastAsia="en-AU"/>
              </w:rPr>
            </w:pPr>
            <w:r w:rsidRPr="00EA700F">
              <w:t>Low spells are periods of flow below the 5</w:t>
            </w:r>
            <w:r w:rsidRPr="00EA700F">
              <w:rPr>
                <w:vertAlign w:val="superscript"/>
              </w:rPr>
              <w:t>th</w:t>
            </w:r>
            <w:r w:rsidRPr="00EA700F">
              <w:t xml:space="preserve"> percentile on the flow duration curve. We were interested in how frequently these conditions occurred over the time series as well as the mean and </w:t>
            </w:r>
            <w:proofErr w:type="spellStart"/>
            <w:r w:rsidRPr="00EA700F">
              <w:t>interannual</w:t>
            </w:r>
            <w:proofErr w:type="spellEnd"/>
            <w:r w:rsidRPr="00EA700F">
              <w:t xml:space="preserve"> variability in magnitude and duration of low flows.</w:t>
            </w:r>
          </w:p>
        </w:tc>
      </w:tr>
      <w:tr w:rsidR="00C13E06" w:rsidRPr="00EA700F" w14:paraId="7F7904C4" w14:textId="77777777" w:rsidTr="00C13E06">
        <w:tc>
          <w:tcPr>
            <w:tcW w:w="2204" w:type="dxa"/>
          </w:tcPr>
          <w:p w14:paraId="23A0F8A0" w14:textId="77777777" w:rsidR="00C13E06" w:rsidRPr="00EA700F" w:rsidRDefault="00C13E06" w:rsidP="00AC4611">
            <w:pPr>
              <w:spacing w:line="276" w:lineRule="auto"/>
              <w:rPr>
                <w:rFonts w:eastAsia="Times New Roman" w:cs="Times New Roman"/>
                <w:color w:val="000000"/>
                <w:lang w:eastAsia="en-AU"/>
              </w:rPr>
            </w:pPr>
            <w:r>
              <w:rPr>
                <w:rFonts w:eastAsia="Times New Roman" w:cs="Times New Roman"/>
                <w:color w:val="000000"/>
                <w:lang w:eastAsia="en-AU"/>
              </w:rPr>
              <w:t>Mean magnitude of low spells</w:t>
            </w:r>
          </w:p>
        </w:tc>
        <w:tc>
          <w:tcPr>
            <w:tcW w:w="1902" w:type="dxa"/>
          </w:tcPr>
          <w:p w14:paraId="716EC48D" w14:textId="77777777" w:rsidR="008E156A" w:rsidRDefault="00C13E06" w:rsidP="00FF6655">
            <w:pPr>
              <w:spacing w:line="276" w:lineRule="auto"/>
            </w:pPr>
            <w:proofErr w:type="spellStart"/>
            <w:r w:rsidRPr="00EA700F">
              <w:t>CVAnnLSPeak</w:t>
            </w:r>
            <w:proofErr w:type="spellEnd"/>
          </w:p>
        </w:tc>
        <w:tc>
          <w:tcPr>
            <w:tcW w:w="2410" w:type="dxa"/>
            <w:gridSpan w:val="2"/>
          </w:tcPr>
          <w:p w14:paraId="4177386E"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5BC9A52" w14:textId="77777777" w:rsidR="008E156A" w:rsidRDefault="008E156A" w:rsidP="00FF6655">
            <w:pPr>
              <w:spacing w:line="276" w:lineRule="auto"/>
              <w:rPr>
                <w:rFonts w:eastAsia="Times New Roman" w:cs="Times New Roman"/>
                <w:color w:val="000000"/>
                <w:lang w:eastAsia="en-AU"/>
              </w:rPr>
            </w:pPr>
          </w:p>
        </w:tc>
      </w:tr>
      <w:tr w:rsidR="00C13E06" w:rsidRPr="00EA700F" w14:paraId="4230B94F" w14:textId="77777777" w:rsidTr="00C13E06">
        <w:tc>
          <w:tcPr>
            <w:tcW w:w="2204" w:type="dxa"/>
          </w:tcPr>
          <w:p w14:paraId="60B8D042"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of all years</w:t>
            </w:r>
            <w:r>
              <w:rPr>
                <w:rFonts w:eastAsia="Times New Roman" w:cs="Times New Roman"/>
                <w:color w:val="000000"/>
                <w:lang w:eastAsia="en-AU"/>
              </w:rPr>
              <w:t>’</w:t>
            </w:r>
            <w:r w:rsidRPr="00EA700F">
              <w:rPr>
                <w:rFonts w:eastAsia="Times New Roman" w:cs="Times New Roman"/>
                <w:color w:val="000000"/>
                <w:lang w:eastAsia="en-AU"/>
              </w:rPr>
              <w:t xml:space="preserve"> number of low spells</w:t>
            </w:r>
          </w:p>
        </w:tc>
        <w:tc>
          <w:tcPr>
            <w:tcW w:w="1902" w:type="dxa"/>
          </w:tcPr>
          <w:p w14:paraId="2D1A53F6" w14:textId="77777777" w:rsidR="008E156A" w:rsidRDefault="00C13E06" w:rsidP="00FF6655">
            <w:pPr>
              <w:spacing w:line="276" w:lineRule="auto"/>
            </w:pPr>
            <w:proofErr w:type="spellStart"/>
            <w:r w:rsidRPr="00EA700F">
              <w:t>MDFAnnLSNum</w:t>
            </w:r>
            <w:proofErr w:type="spellEnd"/>
          </w:p>
        </w:tc>
        <w:tc>
          <w:tcPr>
            <w:tcW w:w="2410" w:type="dxa"/>
            <w:gridSpan w:val="2"/>
          </w:tcPr>
          <w:p w14:paraId="6613D1FE"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year</w:t>
            </w:r>
            <w:r w:rsidRPr="00EA700F">
              <w:rPr>
                <w:rFonts w:eastAsia="Times New Roman" w:cs="Times New Roman"/>
                <w:color w:val="000000"/>
                <w:vertAlign w:val="superscript"/>
                <w:lang w:eastAsia="en-AU"/>
              </w:rPr>
              <w:t>-1</w:t>
            </w:r>
          </w:p>
        </w:tc>
        <w:tc>
          <w:tcPr>
            <w:tcW w:w="2500" w:type="dxa"/>
            <w:vMerge/>
          </w:tcPr>
          <w:p w14:paraId="216BDE02" w14:textId="77777777" w:rsidR="008E156A" w:rsidRDefault="008E156A" w:rsidP="00FF6655">
            <w:pPr>
              <w:spacing w:line="276" w:lineRule="auto"/>
              <w:rPr>
                <w:rFonts w:eastAsia="Times New Roman" w:cs="Times New Roman"/>
                <w:color w:val="000000"/>
                <w:lang w:eastAsia="en-AU"/>
              </w:rPr>
            </w:pPr>
          </w:p>
        </w:tc>
      </w:tr>
      <w:tr w:rsidR="00C13E06" w:rsidRPr="00EA700F" w14:paraId="27A8A84A" w14:textId="77777777" w:rsidTr="00C13E06">
        <w:tc>
          <w:tcPr>
            <w:tcW w:w="2204" w:type="dxa"/>
          </w:tcPr>
          <w:p w14:paraId="6241E995"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CV of all years’ number of low spells</w:t>
            </w:r>
          </w:p>
        </w:tc>
        <w:tc>
          <w:tcPr>
            <w:tcW w:w="1902" w:type="dxa"/>
          </w:tcPr>
          <w:p w14:paraId="15AAE9D3" w14:textId="77777777" w:rsidR="008E156A" w:rsidRDefault="00C13E06" w:rsidP="00FF6655">
            <w:pPr>
              <w:spacing w:line="276" w:lineRule="auto"/>
            </w:pPr>
            <w:proofErr w:type="spellStart"/>
            <w:r w:rsidRPr="00EA700F">
              <w:t>CVAnnLSNum</w:t>
            </w:r>
            <w:proofErr w:type="spellEnd"/>
          </w:p>
        </w:tc>
        <w:tc>
          <w:tcPr>
            <w:tcW w:w="2410" w:type="dxa"/>
            <w:gridSpan w:val="2"/>
          </w:tcPr>
          <w:p w14:paraId="58D8FE5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17A1723F" w14:textId="77777777" w:rsidR="008E156A" w:rsidRDefault="008E156A" w:rsidP="00FF6655">
            <w:pPr>
              <w:spacing w:line="276" w:lineRule="auto"/>
              <w:rPr>
                <w:rFonts w:eastAsia="Times New Roman" w:cs="Times New Roman"/>
                <w:color w:val="000000"/>
                <w:lang w:eastAsia="en-AU"/>
              </w:rPr>
            </w:pPr>
          </w:p>
        </w:tc>
      </w:tr>
      <w:tr w:rsidR="00C13E06" w:rsidRPr="00EA700F" w14:paraId="17663A8D" w14:textId="77777777" w:rsidTr="00C13E06">
        <w:tc>
          <w:tcPr>
            <w:tcW w:w="2204" w:type="dxa"/>
            <w:vAlign w:val="center"/>
          </w:tcPr>
          <w:p w14:paraId="0C4CEAB7"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duration of low spells</w:t>
            </w:r>
          </w:p>
        </w:tc>
        <w:tc>
          <w:tcPr>
            <w:tcW w:w="1902" w:type="dxa"/>
          </w:tcPr>
          <w:p w14:paraId="7DD51B0F" w14:textId="77777777" w:rsidR="008E156A" w:rsidRDefault="00C13E06" w:rsidP="00FF6655">
            <w:pPr>
              <w:spacing w:line="276" w:lineRule="auto"/>
            </w:pPr>
            <w:proofErr w:type="spellStart"/>
            <w:r w:rsidRPr="00EA700F">
              <w:t>LSMeanDur</w:t>
            </w:r>
            <w:proofErr w:type="spellEnd"/>
          </w:p>
        </w:tc>
        <w:tc>
          <w:tcPr>
            <w:tcW w:w="2410" w:type="dxa"/>
            <w:gridSpan w:val="2"/>
          </w:tcPr>
          <w:p w14:paraId="737C1192"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w:t>
            </w:r>
          </w:p>
        </w:tc>
        <w:tc>
          <w:tcPr>
            <w:tcW w:w="2500" w:type="dxa"/>
            <w:vMerge/>
          </w:tcPr>
          <w:p w14:paraId="79BB0971" w14:textId="77777777" w:rsidR="008E156A" w:rsidRDefault="008E156A" w:rsidP="00FF6655">
            <w:pPr>
              <w:spacing w:line="276" w:lineRule="auto"/>
              <w:rPr>
                <w:rFonts w:eastAsia="Times New Roman" w:cs="Times New Roman"/>
                <w:color w:val="000000"/>
                <w:lang w:eastAsia="en-AU"/>
              </w:rPr>
            </w:pPr>
          </w:p>
        </w:tc>
      </w:tr>
      <w:tr w:rsidR="00C13E06" w:rsidRPr="00EA700F" w14:paraId="62B6DCB0" w14:textId="77777777" w:rsidTr="00C13E06">
        <w:tc>
          <w:tcPr>
            <w:tcW w:w="2204" w:type="dxa"/>
          </w:tcPr>
          <w:p w14:paraId="47E0E87F"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 low spell mean duration</w:t>
            </w:r>
          </w:p>
        </w:tc>
        <w:tc>
          <w:tcPr>
            <w:tcW w:w="1902" w:type="dxa"/>
          </w:tcPr>
          <w:p w14:paraId="1A442F99" w14:textId="77777777" w:rsidR="008E156A" w:rsidRDefault="00C13E06" w:rsidP="00FF6655">
            <w:pPr>
              <w:spacing w:line="276" w:lineRule="auto"/>
            </w:pPr>
            <w:proofErr w:type="spellStart"/>
            <w:r w:rsidRPr="00EA700F">
              <w:t>CVAnnLSMeanDur</w:t>
            </w:r>
            <w:proofErr w:type="spellEnd"/>
          </w:p>
        </w:tc>
        <w:tc>
          <w:tcPr>
            <w:tcW w:w="2410" w:type="dxa"/>
            <w:gridSpan w:val="2"/>
          </w:tcPr>
          <w:p w14:paraId="44E2C3CB"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4A7E19F6" w14:textId="77777777" w:rsidR="008E156A" w:rsidRDefault="008E156A" w:rsidP="00FF6655">
            <w:pPr>
              <w:spacing w:line="276" w:lineRule="auto"/>
              <w:rPr>
                <w:rFonts w:eastAsia="Times New Roman" w:cs="Times New Roman"/>
                <w:color w:val="000000"/>
                <w:lang w:eastAsia="en-AU"/>
              </w:rPr>
            </w:pPr>
          </w:p>
        </w:tc>
      </w:tr>
      <w:tr w:rsidR="00C13E06" w:rsidRPr="00EA700F" w14:paraId="77756D7C" w14:textId="77777777" w:rsidTr="00C13E06">
        <w:tc>
          <w:tcPr>
            <w:tcW w:w="2204" w:type="dxa"/>
          </w:tcPr>
          <w:p w14:paraId="1C3D427A"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Mean flow during driest week</w:t>
            </w:r>
            <w:r>
              <w:rPr>
                <w:rFonts w:eastAsia="Times New Roman" w:cs="Times New Roman"/>
                <w:color w:val="000000"/>
                <w:lang w:eastAsia="en-AU"/>
              </w:rPr>
              <w:t xml:space="preserve"> of the year</w:t>
            </w:r>
            <w:r w:rsidRPr="00EA700F">
              <w:rPr>
                <w:rFonts w:eastAsia="Times New Roman" w:cs="Times New Roman"/>
                <w:color w:val="000000"/>
                <w:lang w:eastAsia="en-AU"/>
              </w:rPr>
              <w:t xml:space="preserve">* </w:t>
            </w:r>
          </w:p>
        </w:tc>
        <w:tc>
          <w:tcPr>
            <w:tcW w:w="1902" w:type="dxa"/>
          </w:tcPr>
          <w:p w14:paraId="752C036E" w14:textId="77777777" w:rsidR="008E156A" w:rsidRDefault="00C13E06" w:rsidP="00FF6655">
            <w:pPr>
              <w:spacing w:line="276" w:lineRule="auto"/>
              <w:rPr>
                <w:color w:val="000000"/>
              </w:rPr>
            </w:pPr>
            <w:r w:rsidRPr="00EA700F">
              <w:rPr>
                <w:color w:val="000000"/>
              </w:rPr>
              <w:t>MA.7daysMinMeannorm</w:t>
            </w:r>
          </w:p>
        </w:tc>
        <w:tc>
          <w:tcPr>
            <w:tcW w:w="2410" w:type="dxa"/>
            <w:gridSpan w:val="2"/>
          </w:tcPr>
          <w:p w14:paraId="348C8D3F"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F136E26" w14:textId="77777777" w:rsidR="008E156A" w:rsidRDefault="008E156A" w:rsidP="00FF6655">
            <w:pPr>
              <w:spacing w:line="276" w:lineRule="auto"/>
              <w:rPr>
                <w:rFonts w:eastAsia="Times New Roman" w:cs="Times New Roman"/>
                <w:color w:val="000000"/>
                <w:lang w:eastAsia="en-AU"/>
              </w:rPr>
            </w:pPr>
          </w:p>
        </w:tc>
      </w:tr>
      <w:tr w:rsidR="00C13E06" w:rsidRPr="00EA700F" w14:paraId="21A172E4" w14:textId="77777777" w:rsidTr="00C13E06">
        <w:tc>
          <w:tcPr>
            <w:tcW w:w="2204" w:type="dxa"/>
          </w:tcPr>
          <w:p w14:paraId="6EF62B6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lastRenderedPageBreak/>
              <w:t>Mean days per year under 0.1ML/day flow</w:t>
            </w:r>
          </w:p>
        </w:tc>
        <w:tc>
          <w:tcPr>
            <w:tcW w:w="1902" w:type="dxa"/>
          </w:tcPr>
          <w:p w14:paraId="74EBE3E9" w14:textId="77777777" w:rsidR="008E156A" w:rsidRDefault="00C13E06" w:rsidP="00FF6655">
            <w:pPr>
              <w:spacing w:line="276" w:lineRule="auto"/>
            </w:pPr>
            <w:r w:rsidRPr="00EA700F">
              <w:t>MDFAnnUnder0.1</w:t>
            </w:r>
          </w:p>
        </w:tc>
        <w:tc>
          <w:tcPr>
            <w:tcW w:w="2410" w:type="dxa"/>
            <w:gridSpan w:val="2"/>
          </w:tcPr>
          <w:p w14:paraId="1893453A"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days/year</w:t>
            </w:r>
          </w:p>
        </w:tc>
        <w:tc>
          <w:tcPr>
            <w:tcW w:w="2500" w:type="dxa"/>
            <w:vMerge/>
          </w:tcPr>
          <w:p w14:paraId="64D384FB" w14:textId="77777777" w:rsidR="008E156A" w:rsidRDefault="008E156A" w:rsidP="00FF6655">
            <w:pPr>
              <w:spacing w:line="276" w:lineRule="auto"/>
              <w:rPr>
                <w:rFonts w:eastAsia="Times New Roman" w:cs="Times New Roman"/>
                <w:color w:val="000000"/>
                <w:lang w:eastAsia="en-AU"/>
              </w:rPr>
            </w:pPr>
          </w:p>
        </w:tc>
      </w:tr>
      <w:tr w:rsidR="00C13E06" w:rsidRPr="00EA700F" w14:paraId="0069E2BD" w14:textId="77777777" w:rsidTr="00C13E06">
        <w:tc>
          <w:tcPr>
            <w:tcW w:w="2204" w:type="dxa"/>
          </w:tcPr>
          <w:p w14:paraId="49C16946" w14:textId="77777777" w:rsidR="00C13E06" w:rsidRPr="00EA700F" w:rsidRDefault="00C13E06" w:rsidP="00AC4611">
            <w:pPr>
              <w:spacing w:line="276" w:lineRule="auto"/>
              <w:rPr>
                <w:rFonts w:eastAsia="Times New Roman" w:cs="Times New Roman"/>
                <w:color w:val="000000"/>
                <w:lang w:eastAsia="en-AU"/>
              </w:rPr>
            </w:pPr>
            <w:r w:rsidRPr="00EA700F">
              <w:rPr>
                <w:rFonts w:eastAsia="Times New Roman" w:cs="Times New Roman"/>
                <w:color w:val="000000"/>
                <w:lang w:eastAsia="en-AU"/>
              </w:rPr>
              <w:t>CV of all years</w:t>
            </w:r>
            <w:r>
              <w:rPr>
                <w:rFonts w:eastAsia="Times New Roman" w:cs="Times New Roman"/>
                <w:color w:val="000000"/>
                <w:lang w:eastAsia="en-AU"/>
              </w:rPr>
              <w:t>’</w:t>
            </w:r>
            <w:r w:rsidRPr="00EA700F">
              <w:rPr>
                <w:rFonts w:eastAsia="Times New Roman" w:cs="Times New Roman"/>
                <w:color w:val="000000"/>
                <w:lang w:eastAsia="en-AU"/>
              </w:rPr>
              <w:t xml:space="preserve"> days per year under 0.1ML/day flow</w:t>
            </w:r>
          </w:p>
        </w:tc>
        <w:tc>
          <w:tcPr>
            <w:tcW w:w="1902" w:type="dxa"/>
          </w:tcPr>
          <w:p w14:paraId="1BF0711B" w14:textId="77777777" w:rsidR="008E156A" w:rsidRDefault="00C13E06" w:rsidP="00FF6655">
            <w:pPr>
              <w:spacing w:line="276" w:lineRule="auto"/>
            </w:pPr>
            <w:r w:rsidRPr="00EA700F">
              <w:t>CVAnnMDFAnnUnder0.1</w:t>
            </w:r>
          </w:p>
        </w:tc>
        <w:tc>
          <w:tcPr>
            <w:tcW w:w="2410" w:type="dxa"/>
            <w:gridSpan w:val="2"/>
          </w:tcPr>
          <w:p w14:paraId="722FE801"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32E46E58" w14:textId="77777777" w:rsidR="008E156A" w:rsidRDefault="008E156A" w:rsidP="00FF6655">
            <w:pPr>
              <w:spacing w:line="276" w:lineRule="auto"/>
              <w:rPr>
                <w:rFonts w:eastAsia="Times New Roman" w:cs="Times New Roman"/>
                <w:color w:val="000000"/>
                <w:lang w:eastAsia="en-AU"/>
              </w:rPr>
            </w:pPr>
          </w:p>
        </w:tc>
      </w:tr>
      <w:tr w:rsidR="00C13E06" w:rsidRPr="00EA700F" w14:paraId="2EA2BBD4" w14:textId="77777777" w:rsidTr="00C13E06">
        <w:tc>
          <w:tcPr>
            <w:tcW w:w="9016" w:type="dxa"/>
            <w:gridSpan w:val="5"/>
          </w:tcPr>
          <w:p w14:paraId="792C2C0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i/>
                <w:color w:val="000000"/>
                <w:lang w:eastAsia="en-AU"/>
              </w:rPr>
              <w:t>Colwell’s indices</w:t>
            </w:r>
          </w:p>
        </w:tc>
      </w:tr>
      <w:tr w:rsidR="00C13E06" w:rsidRPr="00EA700F" w14:paraId="62935296" w14:textId="77777777" w:rsidTr="00C13E06">
        <w:tc>
          <w:tcPr>
            <w:tcW w:w="2204" w:type="dxa"/>
          </w:tcPr>
          <w:p w14:paraId="340C726F"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Constancy </w:t>
            </w:r>
            <w:r>
              <w:rPr>
                <w:color w:val="000000"/>
              </w:rPr>
              <w:t>of</w:t>
            </w:r>
            <w:r w:rsidRPr="00EA700F">
              <w:rPr>
                <w:color w:val="000000"/>
              </w:rPr>
              <w:t xml:space="preserve"> monthly mean daily flow </w:t>
            </w:r>
          </w:p>
        </w:tc>
        <w:tc>
          <w:tcPr>
            <w:tcW w:w="1902" w:type="dxa"/>
          </w:tcPr>
          <w:p w14:paraId="5C8ECB90" w14:textId="77777777" w:rsidR="008E156A" w:rsidRDefault="00C13E06" w:rsidP="00FF6655">
            <w:pPr>
              <w:spacing w:line="276" w:lineRule="auto"/>
            </w:pPr>
            <w:r w:rsidRPr="00EA700F">
              <w:t>C_MDFM</w:t>
            </w:r>
          </w:p>
        </w:tc>
        <w:tc>
          <w:tcPr>
            <w:tcW w:w="2410" w:type="dxa"/>
            <w:gridSpan w:val="2"/>
          </w:tcPr>
          <w:p w14:paraId="6D2438D7"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val="restart"/>
          </w:tcPr>
          <w:p w14:paraId="21A56EAB" w14:textId="77777777" w:rsidR="00C13E06" w:rsidRPr="00EA700F" w:rsidRDefault="00C13E06" w:rsidP="00AC4611">
            <w:pPr>
              <w:spacing w:line="276" w:lineRule="auto"/>
              <w:rPr>
                <w:rFonts w:eastAsia="Times New Roman" w:cs="Times New Roman"/>
                <w:color w:val="000000"/>
                <w:lang w:eastAsia="en-AU"/>
              </w:rPr>
            </w:pPr>
            <w:r w:rsidRPr="00EA700F">
              <w:rPr>
                <w:rFonts w:cs="Helvetica"/>
                <w:color w:val="000000"/>
              </w:rPr>
              <w:t xml:space="preserve">Colwell’s indices provide a measure of the seasonal predictability of flow events and therefore water availability within the riparian zone. </w:t>
            </w:r>
            <w:r w:rsidRPr="00EA700F">
              <w:rPr>
                <w:rFonts w:eastAsia="Times New Roman" w:cs="Times New Roman"/>
                <w:iCs/>
                <w:color w:val="000000"/>
                <w:lang w:eastAsia="en-AU"/>
              </w:rPr>
              <w:t>Constancy</w:t>
            </w:r>
            <w:r w:rsidRPr="00EA700F">
              <w:rPr>
                <w:rFonts w:eastAsia="Times New Roman" w:cs="Times New Roman"/>
                <w:color w:val="000000"/>
                <w:lang w:eastAsia="en-AU"/>
              </w:rPr>
              <w:t xml:space="preserve"> (</w:t>
            </w:r>
            <w:r>
              <w:rPr>
                <w:rFonts w:eastAsia="Times New Roman" w:cs="Times New Roman"/>
                <w:color w:val="000000"/>
                <w:lang w:eastAsia="en-AU"/>
              </w:rPr>
              <w:t>C</w:t>
            </w:r>
            <w:r w:rsidRPr="00EA700F">
              <w:rPr>
                <w:rFonts w:eastAsia="Times New Roman" w:cs="Times New Roman"/>
                <w:color w:val="000000"/>
                <w:lang w:eastAsia="en-AU"/>
              </w:rPr>
              <w:t xml:space="preserve">) measures uniformity of flow across seasons, and is maximised when flow conditions do not differ between seasons. </w:t>
            </w:r>
            <w:r w:rsidRPr="00EA700F">
              <w:rPr>
                <w:iCs/>
                <w:color w:val="000000"/>
              </w:rPr>
              <w:t>Contingency (M)</w:t>
            </w:r>
            <w:r w:rsidRPr="00EA700F">
              <w:rPr>
                <w:color w:val="000000"/>
              </w:rPr>
              <w:t xml:space="preserve"> is a measure of </w:t>
            </w:r>
            <w:proofErr w:type="spellStart"/>
            <w:r w:rsidRPr="00EA700F">
              <w:rPr>
                <w:color w:val="000000"/>
              </w:rPr>
              <w:t>interannual</w:t>
            </w:r>
            <w:proofErr w:type="spellEnd"/>
            <w:r w:rsidRPr="00EA700F">
              <w:rPr>
                <w:color w:val="000000"/>
              </w:rPr>
              <w:t xml:space="preserve"> uniformity in seasonal flow patterns, and is maximized when seasonal patterns of flow are consistent between years.  We generated Colwell</w:t>
            </w:r>
            <w:r>
              <w:rPr>
                <w:color w:val="000000"/>
              </w:rPr>
              <w:t>’</w:t>
            </w:r>
            <w:r w:rsidRPr="00EA700F">
              <w:rPr>
                <w:color w:val="000000"/>
              </w:rPr>
              <w:t>s indices for both average flow conditions and minimum flows conditions.</w:t>
            </w:r>
          </w:p>
        </w:tc>
      </w:tr>
      <w:tr w:rsidR="00C13E06" w:rsidRPr="00EA700F" w14:paraId="18B0D06D" w14:textId="77777777" w:rsidTr="00C13E06">
        <w:tc>
          <w:tcPr>
            <w:tcW w:w="2204" w:type="dxa"/>
          </w:tcPr>
          <w:p w14:paraId="48D434BC" w14:textId="77777777" w:rsidR="00C13E06" w:rsidRPr="00EA700F" w:rsidRDefault="00C13E06" w:rsidP="00AC4611">
            <w:pPr>
              <w:spacing w:line="276" w:lineRule="auto"/>
              <w:rPr>
                <w:rFonts w:eastAsia="Times New Roman" w:cs="Times New Roman"/>
                <w:color w:val="000000"/>
                <w:lang w:eastAsia="en-AU"/>
              </w:rPr>
            </w:pPr>
            <w:r>
              <w:rPr>
                <w:color w:val="000000"/>
              </w:rPr>
              <w:t>Contingency of</w:t>
            </w:r>
            <w:r w:rsidRPr="00EA700F">
              <w:rPr>
                <w:color w:val="000000"/>
              </w:rPr>
              <w:t xml:space="preserve"> monthly mean daily flow </w:t>
            </w:r>
          </w:p>
        </w:tc>
        <w:tc>
          <w:tcPr>
            <w:tcW w:w="1902" w:type="dxa"/>
          </w:tcPr>
          <w:p w14:paraId="0FF7EDE3" w14:textId="77777777" w:rsidR="008E156A" w:rsidRDefault="00C13E06" w:rsidP="00FF6655">
            <w:pPr>
              <w:spacing w:line="276" w:lineRule="auto"/>
            </w:pPr>
            <w:r w:rsidRPr="00EA700F">
              <w:t>M_MDFM</w:t>
            </w:r>
          </w:p>
        </w:tc>
        <w:tc>
          <w:tcPr>
            <w:tcW w:w="2410" w:type="dxa"/>
            <w:gridSpan w:val="2"/>
          </w:tcPr>
          <w:p w14:paraId="356DCBEC"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5034E7E3" w14:textId="77777777" w:rsidR="008E156A" w:rsidRDefault="008E156A" w:rsidP="00FF6655">
            <w:pPr>
              <w:spacing w:line="360" w:lineRule="auto"/>
              <w:rPr>
                <w:rFonts w:eastAsia="Times New Roman" w:cs="Times New Roman"/>
                <w:color w:val="000000"/>
                <w:lang w:eastAsia="en-AU"/>
              </w:rPr>
            </w:pPr>
          </w:p>
        </w:tc>
      </w:tr>
      <w:tr w:rsidR="00C13E06" w:rsidRPr="00EA700F" w14:paraId="0BD26E55" w14:textId="77777777" w:rsidTr="00C13E06">
        <w:tc>
          <w:tcPr>
            <w:tcW w:w="2204" w:type="dxa"/>
          </w:tcPr>
          <w:p w14:paraId="52389AB9"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Constancy based on monthly minimum daily flow</w:t>
            </w:r>
          </w:p>
        </w:tc>
        <w:tc>
          <w:tcPr>
            <w:tcW w:w="1902" w:type="dxa"/>
          </w:tcPr>
          <w:p w14:paraId="60947CBA" w14:textId="77777777" w:rsidR="008E156A" w:rsidRDefault="00C13E06" w:rsidP="00FF6655">
            <w:pPr>
              <w:spacing w:line="276" w:lineRule="auto"/>
            </w:pPr>
            <w:proofErr w:type="spellStart"/>
            <w:r w:rsidRPr="00EA700F">
              <w:t>C_MinM</w:t>
            </w:r>
            <w:proofErr w:type="spellEnd"/>
          </w:p>
        </w:tc>
        <w:tc>
          <w:tcPr>
            <w:tcW w:w="2410" w:type="dxa"/>
            <w:gridSpan w:val="2"/>
          </w:tcPr>
          <w:p w14:paraId="3B81DD63"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016F570" w14:textId="77777777" w:rsidR="008E156A" w:rsidRDefault="008E156A" w:rsidP="00FF6655">
            <w:pPr>
              <w:spacing w:line="360" w:lineRule="auto"/>
              <w:rPr>
                <w:rFonts w:eastAsia="Times New Roman" w:cs="Times New Roman"/>
                <w:color w:val="000000"/>
                <w:lang w:eastAsia="en-AU"/>
              </w:rPr>
            </w:pPr>
          </w:p>
        </w:tc>
      </w:tr>
      <w:tr w:rsidR="00C13E06" w:rsidRPr="00EA700F" w14:paraId="7E1E4BC3" w14:textId="77777777" w:rsidTr="00C13E06">
        <w:tc>
          <w:tcPr>
            <w:tcW w:w="2204" w:type="dxa"/>
          </w:tcPr>
          <w:p w14:paraId="22DF5F8A" w14:textId="77777777" w:rsidR="00C13E06" w:rsidRPr="00EA700F" w:rsidRDefault="00C13E06" w:rsidP="00AC4611">
            <w:pPr>
              <w:spacing w:line="276" w:lineRule="auto"/>
              <w:rPr>
                <w:rFonts w:eastAsia="Times New Roman" w:cs="Times New Roman"/>
                <w:color w:val="000000"/>
                <w:lang w:eastAsia="en-AU"/>
              </w:rPr>
            </w:pPr>
            <w:r w:rsidRPr="00EA700F">
              <w:rPr>
                <w:color w:val="000000"/>
              </w:rPr>
              <w:t xml:space="preserve">Contingency based on monthly minimum daily flow </w:t>
            </w:r>
          </w:p>
        </w:tc>
        <w:tc>
          <w:tcPr>
            <w:tcW w:w="1902" w:type="dxa"/>
          </w:tcPr>
          <w:p w14:paraId="6E60FC27" w14:textId="77777777" w:rsidR="008E156A" w:rsidRDefault="00C13E06" w:rsidP="00FF6655">
            <w:pPr>
              <w:spacing w:line="276" w:lineRule="auto"/>
            </w:pPr>
            <w:proofErr w:type="spellStart"/>
            <w:r w:rsidRPr="00EA700F">
              <w:t>M_MinM</w:t>
            </w:r>
            <w:proofErr w:type="spellEnd"/>
          </w:p>
        </w:tc>
        <w:tc>
          <w:tcPr>
            <w:tcW w:w="2410" w:type="dxa"/>
            <w:gridSpan w:val="2"/>
          </w:tcPr>
          <w:p w14:paraId="19B655B0" w14:textId="77777777" w:rsidR="008E156A" w:rsidRDefault="00C13E06" w:rsidP="00FF6655">
            <w:pPr>
              <w:spacing w:line="276" w:lineRule="auto"/>
              <w:rPr>
                <w:rFonts w:eastAsia="Times New Roman" w:cs="Times New Roman"/>
                <w:color w:val="000000"/>
                <w:lang w:eastAsia="en-AU"/>
              </w:rPr>
            </w:pPr>
            <w:r w:rsidRPr="00EA700F">
              <w:rPr>
                <w:rFonts w:eastAsia="Times New Roman" w:cs="Times New Roman"/>
                <w:color w:val="000000"/>
                <w:lang w:eastAsia="en-AU"/>
              </w:rPr>
              <w:t>dimensionless</w:t>
            </w:r>
          </w:p>
        </w:tc>
        <w:tc>
          <w:tcPr>
            <w:tcW w:w="2500" w:type="dxa"/>
            <w:vMerge/>
          </w:tcPr>
          <w:p w14:paraId="0301FB9C" w14:textId="77777777" w:rsidR="008E156A" w:rsidRDefault="008E156A" w:rsidP="00FF6655">
            <w:pPr>
              <w:spacing w:line="360" w:lineRule="auto"/>
              <w:rPr>
                <w:rFonts w:eastAsia="Times New Roman" w:cs="Times New Roman"/>
                <w:color w:val="000000"/>
                <w:lang w:eastAsia="en-AU"/>
              </w:rPr>
            </w:pPr>
          </w:p>
        </w:tc>
      </w:tr>
    </w:tbl>
    <w:p w14:paraId="6B4D6B9B" w14:textId="77777777" w:rsidR="008E156A" w:rsidRDefault="008E156A" w:rsidP="00FF6655">
      <w:pPr>
        <w:spacing w:line="360" w:lineRule="auto"/>
        <w:rPr>
          <w:b/>
        </w:rPr>
      </w:pPr>
    </w:p>
    <w:p w14:paraId="1425FC24" w14:textId="77777777" w:rsidR="008E156A" w:rsidRDefault="008E156A" w:rsidP="00FF6655">
      <w:pPr>
        <w:spacing w:line="360" w:lineRule="auto"/>
        <w:rPr>
          <w:b/>
        </w:rPr>
      </w:pPr>
    </w:p>
    <w:p w14:paraId="1046BB09" w14:textId="77777777" w:rsidR="008E156A" w:rsidRDefault="008E156A" w:rsidP="00FF6655">
      <w:pPr>
        <w:spacing w:line="360" w:lineRule="auto"/>
        <w:rPr>
          <w:b/>
        </w:rPr>
      </w:pPr>
    </w:p>
    <w:p w14:paraId="04820677" w14:textId="77777777" w:rsidR="008E156A" w:rsidRDefault="008E156A" w:rsidP="00FF6655">
      <w:pPr>
        <w:spacing w:line="360" w:lineRule="auto"/>
        <w:rPr>
          <w:b/>
        </w:rPr>
      </w:pPr>
    </w:p>
    <w:p w14:paraId="0B3EAD92" w14:textId="77777777" w:rsidR="008E156A" w:rsidRDefault="008E156A" w:rsidP="00FF6655">
      <w:pPr>
        <w:spacing w:line="360" w:lineRule="auto"/>
        <w:rPr>
          <w:b/>
        </w:rPr>
      </w:pPr>
    </w:p>
    <w:p w14:paraId="7E955F33" w14:textId="77777777" w:rsidR="008E156A" w:rsidRDefault="008E156A" w:rsidP="00FF6655">
      <w:pPr>
        <w:spacing w:line="360" w:lineRule="auto"/>
        <w:rPr>
          <w:b/>
        </w:rPr>
      </w:pPr>
    </w:p>
    <w:p w14:paraId="43722B54" w14:textId="77777777" w:rsidR="008E156A" w:rsidRDefault="008E156A" w:rsidP="00FF6655">
      <w:pPr>
        <w:spacing w:line="360" w:lineRule="auto"/>
        <w:rPr>
          <w:b/>
        </w:rPr>
      </w:pPr>
    </w:p>
    <w:p w14:paraId="0DF4FC7A" w14:textId="77777777" w:rsidR="008E156A" w:rsidRDefault="008E156A" w:rsidP="00FF6655">
      <w:pPr>
        <w:spacing w:line="360" w:lineRule="auto"/>
        <w:rPr>
          <w:b/>
        </w:rPr>
      </w:pPr>
    </w:p>
    <w:p w14:paraId="66288DE0" w14:textId="076243F3" w:rsidR="00C13E06" w:rsidRDefault="00FD6EDE" w:rsidP="00A041EE">
      <w:pPr>
        <w:pStyle w:val="Caption"/>
        <w:spacing w:line="360" w:lineRule="auto"/>
        <w:pPrChange w:id="28" w:author="James Lawson" w:date="2014-05-26T19:15:00Z">
          <w:pPr>
            <w:pStyle w:val="Caption"/>
            <w:keepNext/>
          </w:pPr>
        </w:pPrChange>
      </w:pPr>
      <w:r w:rsidRPr="00FD6EDE">
        <w:rPr>
          <w:b/>
          <w:color w:val="auto"/>
          <w:sz w:val="22"/>
          <w:szCs w:val="22"/>
        </w:rPr>
        <w:lastRenderedPageBreak/>
        <w:t>Table 4.</w:t>
      </w:r>
      <w:r w:rsidRPr="00FD6EDE">
        <w:rPr>
          <w:color w:val="auto"/>
          <w:sz w:val="22"/>
          <w:szCs w:val="22"/>
        </w:rPr>
        <w:t xml:space="preserve"> Statistics for regression models comparing hydrological metrics with site mean wood density. </w:t>
      </w:r>
      <w:proofErr w:type="spellStart"/>
      <w:proofErr w:type="gramStart"/>
      <w:r w:rsidRPr="00FD6EDE">
        <w:rPr>
          <w:color w:val="auto"/>
          <w:sz w:val="22"/>
          <w:szCs w:val="22"/>
        </w:rPr>
        <w:t>p.adj</w:t>
      </w:r>
      <w:proofErr w:type="spellEnd"/>
      <w:proofErr w:type="gramEnd"/>
      <w:r w:rsidRPr="00FD6EDE">
        <w:rPr>
          <w:color w:val="auto"/>
          <w:sz w:val="22"/>
          <w:szCs w:val="22"/>
        </w:rPr>
        <w:t xml:space="preserve"> denotes p values adjusted by the </w:t>
      </w:r>
      <w:proofErr w:type="spellStart"/>
      <w:r w:rsidRPr="00FD6EDE">
        <w:rPr>
          <w:color w:val="auto"/>
          <w:sz w:val="22"/>
          <w:szCs w:val="22"/>
        </w:rPr>
        <w:t>Benjamini</w:t>
      </w:r>
      <w:proofErr w:type="spellEnd"/>
      <w:r w:rsidRPr="00FD6EDE">
        <w:rPr>
          <w:color w:val="auto"/>
          <w:sz w:val="22"/>
          <w:szCs w:val="22"/>
        </w:rPr>
        <w:t xml:space="preserve">-Hochberg method. Statistics for models where Snowy Creek was removed as an outlier are also given. Significant results are shown in italics.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w:t>
      </w:r>
      <w:proofErr w:type="spellStart"/>
      <w:r w:rsidRPr="00FD6EDE">
        <w:rPr>
          <w:color w:val="auto"/>
          <w:sz w:val="22"/>
          <w:szCs w:val="22"/>
        </w:rPr>
        <w:t>CVAnnHSPeak</w:t>
      </w:r>
      <w:proofErr w:type="spellEnd"/>
      <w:r w:rsidRPr="00FD6EDE">
        <w:rPr>
          <w:color w:val="auto"/>
          <w:sz w:val="22"/>
          <w:szCs w:val="22"/>
        </w:rPr>
        <w:t xml:space="preserve"> was non-significant initially but a significant relationship became apparent following outlier removal. </w:t>
      </w:r>
    </w:p>
    <w:tbl>
      <w:tblPr>
        <w:tblW w:w="8602" w:type="dxa"/>
        <w:tblLook w:val="04A0" w:firstRow="1" w:lastRow="0" w:firstColumn="1" w:lastColumn="0" w:noHBand="0" w:noVBand="1"/>
      </w:tblPr>
      <w:tblGrid>
        <w:gridCol w:w="2462"/>
        <w:gridCol w:w="1040"/>
        <w:gridCol w:w="1040"/>
        <w:gridCol w:w="960"/>
        <w:gridCol w:w="1097"/>
        <w:gridCol w:w="1097"/>
        <w:gridCol w:w="906"/>
      </w:tblGrid>
      <w:tr w:rsidR="00C13E06" w:rsidRPr="00EA700F" w14:paraId="7BD94C3F" w14:textId="77777777" w:rsidTr="00C13E0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14:paraId="3CD7AD4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14:paraId="391F740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14:paraId="06B223D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7B15513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Snowy Creek value removed</w:t>
            </w:r>
          </w:p>
        </w:tc>
      </w:tr>
      <w:tr w:rsidR="00C13E06" w:rsidRPr="00EA700F" w14:paraId="1605834B" w14:textId="77777777" w:rsidTr="00C13E0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14:paraId="5A4EFF9A"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09462"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8393A7C" w14:textId="77777777" w:rsidR="008E156A" w:rsidRDefault="00C13E06" w:rsidP="00FF6655">
            <w:pPr>
              <w:spacing w:after="0" w:line="276" w:lineRule="auto"/>
              <w:rPr>
                <w:rFonts w:eastAsia="Times New Roman" w:cs="Times New Roman"/>
                <w:i/>
                <w:iCs/>
                <w:color w:val="000000"/>
                <w:sz w:val="20"/>
                <w:szCs w:val="20"/>
                <w:lang w:eastAsia="en-AU"/>
              </w:rPr>
            </w:pPr>
            <w:proofErr w:type="spellStart"/>
            <w:r w:rsidRPr="009546E2">
              <w:rPr>
                <w:rFonts w:eastAsia="Times New Roman" w:cs="Times New Roman"/>
                <w:i/>
                <w:iCs/>
                <w:color w:val="000000"/>
                <w:sz w:val="20"/>
                <w:szCs w:val="20"/>
                <w:lang w:eastAsia="en-AU"/>
              </w:rPr>
              <w:t>p.adj</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857A71"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59B72142"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6183C381" w14:textId="77777777" w:rsidR="008E156A" w:rsidRDefault="00C13E06" w:rsidP="00FF6655">
            <w:pPr>
              <w:spacing w:after="0" w:line="276" w:lineRule="auto"/>
              <w:rPr>
                <w:rFonts w:eastAsia="Times New Roman" w:cs="Times New Roman"/>
                <w:i/>
                <w:iCs/>
                <w:color w:val="000000"/>
                <w:sz w:val="20"/>
                <w:szCs w:val="20"/>
                <w:lang w:eastAsia="en-AU"/>
              </w:rPr>
            </w:pPr>
            <w:proofErr w:type="spellStart"/>
            <w:r w:rsidRPr="009546E2">
              <w:rPr>
                <w:rFonts w:eastAsia="Times New Roman" w:cs="Times New Roman"/>
                <w:i/>
                <w:iCs/>
                <w:color w:val="000000"/>
                <w:sz w:val="20"/>
                <w:szCs w:val="20"/>
                <w:lang w:eastAsia="en-AU"/>
              </w:rPr>
              <w:t>p.adj</w:t>
            </w:r>
            <w:proofErr w:type="spellEnd"/>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16F02699" w14:textId="77777777" w:rsidR="008E156A" w:rsidRDefault="00C13E06" w:rsidP="00FF6655">
            <w:pPr>
              <w:spacing w:after="0" w:line="276" w:lineRule="auto"/>
              <w:rPr>
                <w:rFonts w:eastAsia="Times New Roman" w:cs="Times New Roman"/>
                <w:i/>
                <w:iCs/>
                <w:color w:val="000000"/>
                <w:sz w:val="20"/>
                <w:szCs w:val="20"/>
                <w:lang w:eastAsia="en-AU"/>
              </w:rPr>
            </w:pPr>
            <w:r w:rsidRPr="009546E2">
              <w:rPr>
                <w:rFonts w:eastAsia="Times New Roman" w:cs="Times New Roman"/>
                <w:i/>
                <w:iCs/>
                <w:color w:val="000000"/>
                <w:sz w:val="20"/>
                <w:szCs w:val="20"/>
                <w:lang w:eastAsia="en-AU"/>
              </w:rPr>
              <w:t>R</w:t>
            </w:r>
            <w:r w:rsidRPr="00B542DB">
              <w:rPr>
                <w:rFonts w:eastAsia="Times New Roman" w:cs="Times New Roman"/>
                <w:i/>
                <w:iCs/>
                <w:color w:val="000000"/>
                <w:sz w:val="20"/>
                <w:szCs w:val="20"/>
                <w:vertAlign w:val="superscript"/>
                <w:lang w:eastAsia="en-AU"/>
              </w:rPr>
              <w:t>2</w:t>
            </w:r>
          </w:p>
        </w:tc>
      </w:tr>
      <w:tr w:rsidR="00C13E06" w:rsidRPr="00EA700F" w14:paraId="44C1E52E"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6C8A8133"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M_MinM</w:t>
            </w:r>
            <w:proofErr w:type="spellEnd"/>
          </w:p>
        </w:tc>
        <w:tc>
          <w:tcPr>
            <w:tcW w:w="1040" w:type="dxa"/>
            <w:tcBorders>
              <w:top w:val="single" w:sz="4" w:space="0" w:color="auto"/>
              <w:left w:val="nil"/>
              <w:bottom w:val="nil"/>
              <w:right w:val="single" w:sz="4" w:space="0" w:color="auto"/>
            </w:tcBorders>
            <w:shd w:val="clear" w:color="auto" w:fill="auto"/>
            <w:noWrap/>
            <w:vAlign w:val="bottom"/>
            <w:hideMark/>
          </w:tcPr>
          <w:p w14:paraId="188B812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14:paraId="3AE5B5B7"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14:paraId="1979087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14:paraId="5345C48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14:paraId="36910A9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14:paraId="7551233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0.740</w:t>
            </w:r>
          </w:p>
        </w:tc>
      </w:tr>
      <w:tr w:rsidR="00C13E06" w:rsidRPr="00EA700F" w14:paraId="3F508D2A"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D81DFAA"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CVAnnBFI</w:t>
            </w:r>
            <w:proofErr w:type="spellEnd"/>
          </w:p>
        </w:tc>
        <w:tc>
          <w:tcPr>
            <w:tcW w:w="1040" w:type="dxa"/>
            <w:tcBorders>
              <w:top w:val="nil"/>
              <w:left w:val="nil"/>
              <w:bottom w:val="nil"/>
              <w:right w:val="single" w:sz="4" w:space="0" w:color="auto"/>
            </w:tcBorders>
            <w:shd w:val="clear" w:color="auto" w:fill="auto"/>
            <w:noWrap/>
            <w:vAlign w:val="bottom"/>
            <w:hideMark/>
          </w:tcPr>
          <w:p w14:paraId="5A6E614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0.0064</w:t>
            </w:r>
          </w:p>
        </w:tc>
        <w:tc>
          <w:tcPr>
            <w:tcW w:w="1040" w:type="dxa"/>
            <w:tcBorders>
              <w:top w:val="nil"/>
              <w:left w:val="nil"/>
              <w:bottom w:val="nil"/>
              <w:right w:val="single" w:sz="4" w:space="0" w:color="auto"/>
            </w:tcBorders>
            <w:shd w:val="clear" w:color="auto" w:fill="auto"/>
            <w:noWrap/>
            <w:vAlign w:val="bottom"/>
            <w:hideMark/>
          </w:tcPr>
          <w:p w14:paraId="57980AC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7EE1A65D"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0.557</w:t>
            </w:r>
          </w:p>
        </w:tc>
        <w:tc>
          <w:tcPr>
            <w:tcW w:w="1097" w:type="dxa"/>
            <w:tcBorders>
              <w:top w:val="nil"/>
              <w:left w:val="nil"/>
              <w:bottom w:val="nil"/>
              <w:right w:val="single" w:sz="4" w:space="0" w:color="auto"/>
            </w:tcBorders>
            <w:shd w:val="clear" w:color="auto" w:fill="auto"/>
            <w:noWrap/>
            <w:vAlign w:val="bottom"/>
            <w:hideMark/>
          </w:tcPr>
          <w:p w14:paraId="31B84196"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4B8DE7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33ABC2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0.838</w:t>
            </w:r>
          </w:p>
        </w:tc>
      </w:tr>
      <w:tr w:rsidR="00C13E06" w:rsidRPr="00EA700F" w14:paraId="507E5827"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044672B"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CVAnnMRateRise</w:t>
            </w:r>
            <w:proofErr w:type="spellEnd"/>
          </w:p>
        </w:tc>
        <w:tc>
          <w:tcPr>
            <w:tcW w:w="1040" w:type="dxa"/>
            <w:tcBorders>
              <w:top w:val="nil"/>
              <w:left w:val="nil"/>
              <w:bottom w:val="nil"/>
              <w:right w:val="single" w:sz="4" w:space="0" w:color="auto"/>
            </w:tcBorders>
            <w:shd w:val="clear" w:color="auto" w:fill="auto"/>
            <w:noWrap/>
            <w:vAlign w:val="bottom"/>
            <w:hideMark/>
          </w:tcPr>
          <w:p w14:paraId="2B36871B"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0.0068</w:t>
            </w:r>
          </w:p>
        </w:tc>
        <w:tc>
          <w:tcPr>
            <w:tcW w:w="1040" w:type="dxa"/>
            <w:tcBorders>
              <w:top w:val="nil"/>
              <w:left w:val="nil"/>
              <w:bottom w:val="nil"/>
              <w:right w:val="single" w:sz="4" w:space="0" w:color="auto"/>
            </w:tcBorders>
            <w:shd w:val="clear" w:color="auto" w:fill="auto"/>
            <w:noWrap/>
            <w:vAlign w:val="bottom"/>
            <w:hideMark/>
          </w:tcPr>
          <w:p w14:paraId="65E9F04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AB3829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0.515</w:t>
            </w:r>
          </w:p>
        </w:tc>
        <w:tc>
          <w:tcPr>
            <w:tcW w:w="1097" w:type="dxa"/>
            <w:tcBorders>
              <w:top w:val="nil"/>
              <w:left w:val="nil"/>
              <w:bottom w:val="nil"/>
              <w:right w:val="single" w:sz="4" w:space="0" w:color="auto"/>
            </w:tcBorders>
            <w:shd w:val="clear" w:color="auto" w:fill="auto"/>
            <w:noWrap/>
            <w:vAlign w:val="bottom"/>
            <w:hideMark/>
          </w:tcPr>
          <w:p w14:paraId="33A6FBC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28150DD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AC05B6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0.787</w:t>
            </w:r>
          </w:p>
        </w:tc>
      </w:tr>
      <w:tr w:rsidR="00C13E06" w:rsidRPr="00EA700F" w14:paraId="6536D874"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A08A7B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M_MDFM</w:t>
            </w:r>
          </w:p>
        </w:tc>
        <w:tc>
          <w:tcPr>
            <w:tcW w:w="1040" w:type="dxa"/>
            <w:tcBorders>
              <w:top w:val="nil"/>
              <w:left w:val="nil"/>
              <w:bottom w:val="nil"/>
              <w:right w:val="single" w:sz="4" w:space="0" w:color="auto"/>
            </w:tcBorders>
            <w:shd w:val="clear" w:color="auto" w:fill="auto"/>
            <w:noWrap/>
            <w:vAlign w:val="bottom"/>
            <w:hideMark/>
          </w:tcPr>
          <w:p w14:paraId="5915C468"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0.0094</w:t>
            </w:r>
          </w:p>
        </w:tc>
        <w:tc>
          <w:tcPr>
            <w:tcW w:w="1040" w:type="dxa"/>
            <w:tcBorders>
              <w:top w:val="nil"/>
              <w:left w:val="nil"/>
              <w:bottom w:val="nil"/>
              <w:right w:val="single" w:sz="4" w:space="0" w:color="auto"/>
            </w:tcBorders>
            <w:shd w:val="clear" w:color="auto" w:fill="auto"/>
            <w:noWrap/>
            <w:vAlign w:val="bottom"/>
            <w:hideMark/>
          </w:tcPr>
          <w:p w14:paraId="331CAFD6"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6E92675A"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0.443</w:t>
            </w:r>
          </w:p>
        </w:tc>
        <w:tc>
          <w:tcPr>
            <w:tcW w:w="1097" w:type="dxa"/>
            <w:tcBorders>
              <w:top w:val="nil"/>
              <w:left w:val="nil"/>
              <w:bottom w:val="nil"/>
              <w:right w:val="single" w:sz="4" w:space="0" w:color="auto"/>
            </w:tcBorders>
            <w:shd w:val="clear" w:color="auto" w:fill="auto"/>
            <w:noWrap/>
            <w:vAlign w:val="bottom"/>
            <w:hideMark/>
          </w:tcPr>
          <w:p w14:paraId="0193D3E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0.0018</w:t>
            </w:r>
          </w:p>
        </w:tc>
        <w:tc>
          <w:tcPr>
            <w:tcW w:w="1097" w:type="dxa"/>
            <w:tcBorders>
              <w:top w:val="nil"/>
              <w:left w:val="nil"/>
              <w:bottom w:val="nil"/>
              <w:right w:val="single" w:sz="4" w:space="0" w:color="auto"/>
            </w:tcBorders>
            <w:shd w:val="clear" w:color="auto" w:fill="auto"/>
            <w:noWrap/>
            <w:vAlign w:val="bottom"/>
            <w:hideMark/>
          </w:tcPr>
          <w:p w14:paraId="1F34B6C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0.0039</w:t>
            </w:r>
          </w:p>
        </w:tc>
        <w:tc>
          <w:tcPr>
            <w:tcW w:w="906" w:type="dxa"/>
            <w:tcBorders>
              <w:top w:val="nil"/>
              <w:left w:val="nil"/>
              <w:bottom w:val="nil"/>
              <w:right w:val="single" w:sz="4" w:space="0" w:color="auto"/>
            </w:tcBorders>
            <w:shd w:val="clear" w:color="auto" w:fill="auto"/>
            <w:noWrap/>
            <w:vAlign w:val="bottom"/>
            <w:hideMark/>
          </w:tcPr>
          <w:p w14:paraId="4453FDA7"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0.606</w:t>
            </w:r>
          </w:p>
        </w:tc>
      </w:tr>
      <w:tr w:rsidR="00C13E06" w:rsidRPr="00EA700F" w14:paraId="7DA41A4F"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41AC82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C_MDFM</w:t>
            </w:r>
          </w:p>
        </w:tc>
        <w:tc>
          <w:tcPr>
            <w:tcW w:w="1040" w:type="dxa"/>
            <w:tcBorders>
              <w:top w:val="nil"/>
              <w:left w:val="nil"/>
              <w:bottom w:val="nil"/>
              <w:right w:val="single" w:sz="4" w:space="0" w:color="auto"/>
            </w:tcBorders>
            <w:shd w:val="clear" w:color="auto" w:fill="auto"/>
            <w:noWrap/>
            <w:vAlign w:val="bottom"/>
            <w:hideMark/>
          </w:tcPr>
          <w:p w14:paraId="127CB312"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0.0098</w:t>
            </w:r>
          </w:p>
        </w:tc>
        <w:tc>
          <w:tcPr>
            <w:tcW w:w="1040" w:type="dxa"/>
            <w:tcBorders>
              <w:top w:val="nil"/>
              <w:left w:val="nil"/>
              <w:bottom w:val="nil"/>
              <w:right w:val="single" w:sz="4" w:space="0" w:color="auto"/>
            </w:tcBorders>
            <w:shd w:val="clear" w:color="auto" w:fill="auto"/>
            <w:noWrap/>
            <w:vAlign w:val="bottom"/>
            <w:hideMark/>
          </w:tcPr>
          <w:p w14:paraId="54EE7089"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5A601E0C"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0.450</w:t>
            </w:r>
          </w:p>
        </w:tc>
        <w:tc>
          <w:tcPr>
            <w:tcW w:w="1097" w:type="dxa"/>
            <w:tcBorders>
              <w:top w:val="nil"/>
              <w:left w:val="nil"/>
              <w:bottom w:val="nil"/>
              <w:right w:val="single" w:sz="4" w:space="0" w:color="auto"/>
            </w:tcBorders>
            <w:shd w:val="clear" w:color="auto" w:fill="auto"/>
            <w:noWrap/>
            <w:vAlign w:val="bottom"/>
            <w:hideMark/>
          </w:tcPr>
          <w:p w14:paraId="346D89E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694F363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1EDF754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0.758</w:t>
            </w:r>
          </w:p>
        </w:tc>
      </w:tr>
      <w:tr w:rsidR="00C13E06" w:rsidRPr="00EA700F" w14:paraId="6A9616E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B9234E6"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CVAnnMRateFall</w:t>
            </w:r>
            <w:proofErr w:type="spellEnd"/>
          </w:p>
        </w:tc>
        <w:tc>
          <w:tcPr>
            <w:tcW w:w="1040" w:type="dxa"/>
            <w:tcBorders>
              <w:top w:val="nil"/>
              <w:left w:val="nil"/>
              <w:bottom w:val="nil"/>
              <w:right w:val="single" w:sz="4" w:space="0" w:color="auto"/>
            </w:tcBorders>
            <w:shd w:val="clear" w:color="auto" w:fill="auto"/>
            <w:noWrap/>
            <w:vAlign w:val="bottom"/>
            <w:hideMark/>
          </w:tcPr>
          <w:p w14:paraId="53041A1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0.0117</w:t>
            </w:r>
          </w:p>
        </w:tc>
        <w:tc>
          <w:tcPr>
            <w:tcW w:w="1040" w:type="dxa"/>
            <w:tcBorders>
              <w:top w:val="nil"/>
              <w:left w:val="nil"/>
              <w:bottom w:val="nil"/>
              <w:right w:val="single" w:sz="4" w:space="0" w:color="auto"/>
            </w:tcBorders>
            <w:shd w:val="clear" w:color="auto" w:fill="auto"/>
            <w:noWrap/>
            <w:vAlign w:val="bottom"/>
            <w:hideMark/>
          </w:tcPr>
          <w:p w14:paraId="5F6AE47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22CA79FA"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4CB624C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02AD4ED8"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4DB66D9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0.783</w:t>
            </w:r>
          </w:p>
        </w:tc>
      </w:tr>
      <w:tr w:rsidR="00C13E06" w:rsidRPr="00EA700F" w14:paraId="41FE0CE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tcPr>
          <w:p w14:paraId="1AF8F0B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AS20YrARInorm</w:t>
            </w:r>
          </w:p>
        </w:tc>
        <w:tc>
          <w:tcPr>
            <w:tcW w:w="1040" w:type="dxa"/>
            <w:tcBorders>
              <w:top w:val="nil"/>
              <w:left w:val="nil"/>
              <w:bottom w:val="nil"/>
              <w:right w:val="single" w:sz="4" w:space="0" w:color="auto"/>
            </w:tcBorders>
            <w:shd w:val="clear" w:color="auto" w:fill="auto"/>
            <w:noWrap/>
            <w:vAlign w:val="bottom"/>
          </w:tcPr>
          <w:p w14:paraId="5B364AD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0.0124</w:t>
            </w:r>
          </w:p>
        </w:tc>
        <w:tc>
          <w:tcPr>
            <w:tcW w:w="1040" w:type="dxa"/>
            <w:tcBorders>
              <w:top w:val="nil"/>
              <w:left w:val="nil"/>
              <w:bottom w:val="nil"/>
              <w:right w:val="single" w:sz="4" w:space="0" w:color="auto"/>
            </w:tcBorders>
            <w:shd w:val="clear" w:color="auto" w:fill="auto"/>
            <w:noWrap/>
            <w:vAlign w:val="bottom"/>
          </w:tcPr>
          <w:p w14:paraId="4CE19E6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0.0279</w:t>
            </w:r>
          </w:p>
        </w:tc>
        <w:tc>
          <w:tcPr>
            <w:tcW w:w="960" w:type="dxa"/>
            <w:tcBorders>
              <w:top w:val="nil"/>
              <w:left w:val="nil"/>
              <w:bottom w:val="nil"/>
              <w:right w:val="single" w:sz="4" w:space="0" w:color="auto"/>
            </w:tcBorders>
            <w:shd w:val="clear" w:color="auto" w:fill="auto"/>
            <w:noWrap/>
            <w:vAlign w:val="bottom"/>
          </w:tcPr>
          <w:p w14:paraId="0685B048"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0.393</w:t>
            </w:r>
          </w:p>
        </w:tc>
        <w:tc>
          <w:tcPr>
            <w:tcW w:w="1097" w:type="dxa"/>
            <w:tcBorders>
              <w:top w:val="nil"/>
              <w:left w:val="nil"/>
              <w:bottom w:val="nil"/>
              <w:right w:val="single" w:sz="4" w:space="0" w:color="auto"/>
            </w:tcBorders>
            <w:shd w:val="clear" w:color="auto" w:fill="auto"/>
            <w:noWrap/>
            <w:vAlign w:val="bottom"/>
          </w:tcPr>
          <w:p w14:paraId="51C860B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0.0057</w:t>
            </w:r>
          </w:p>
        </w:tc>
        <w:tc>
          <w:tcPr>
            <w:tcW w:w="1097" w:type="dxa"/>
            <w:tcBorders>
              <w:top w:val="nil"/>
              <w:left w:val="nil"/>
              <w:bottom w:val="nil"/>
              <w:right w:val="single" w:sz="4" w:space="0" w:color="auto"/>
            </w:tcBorders>
            <w:shd w:val="clear" w:color="auto" w:fill="auto"/>
            <w:noWrap/>
            <w:vAlign w:val="bottom"/>
          </w:tcPr>
          <w:p w14:paraId="0F3447C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0.0114</w:t>
            </w:r>
          </w:p>
        </w:tc>
        <w:tc>
          <w:tcPr>
            <w:tcW w:w="906" w:type="dxa"/>
            <w:tcBorders>
              <w:top w:val="nil"/>
              <w:left w:val="nil"/>
              <w:bottom w:val="nil"/>
              <w:right w:val="single" w:sz="4" w:space="0" w:color="auto"/>
            </w:tcBorders>
            <w:shd w:val="clear" w:color="auto" w:fill="auto"/>
            <w:noWrap/>
            <w:vAlign w:val="bottom"/>
          </w:tcPr>
          <w:p w14:paraId="63B215E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0.668</w:t>
            </w:r>
          </w:p>
        </w:tc>
      </w:tr>
      <w:tr w:rsidR="00C13E06" w:rsidRPr="00EA700F" w14:paraId="0C81EF33"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A414A7D"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LSPeaknorm</w:t>
            </w:r>
            <w:proofErr w:type="spellEnd"/>
          </w:p>
        </w:tc>
        <w:tc>
          <w:tcPr>
            <w:tcW w:w="1040" w:type="dxa"/>
            <w:tcBorders>
              <w:top w:val="nil"/>
              <w:left w:val="nil"/>
              <w:bottom w:val="nil"/>
              <w:right w:val="single" w:sz="4" w:space="0" w:color="auto"/>
            </w:tcBorders>
            <w:shd w:val="clear" w:color="auto" w:fill="auto"/>
            <w:noWrap/>
            <w:vAlign w:val="bottom"/>
            <w:hideMark/>
          </w:tcPr>
          <w:p w14:paraId="45D37813"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0.0128</w:t>
            </w:r>
          </w:p>
        </w:tc>
        <w:tc>
          <w:tcPr>
            <w:tcW w:w="1040" w:type="dxa"/>
            <w:tcBorders>
              <w:top w:val="nil"/>
              <w:left w:val="nil"/>
              <w:bottom w:val="nil"/>
              <w:right w:val="single" w:sz="4" w:space="0" w:color="auto"/>
            </w:tcBorders>
            <w:shd w:val="clear" w:color="auto" w:fill="auto"/>
            <w:noWrap/>
            <w:vAlign w:val="bottom"/>
            <w:hideMark/>
          </w:tcPr>
          <w:p w14:paraId="5CB2427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3DADFAEC"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0.427</w:t>
            </w:r>
          </w:p>
        </w:tc>
        <w:tc>
          <w:tcPr>
            <w:tcW w:w="1097" w:type="dxa"/>
            <w:tcBorders>
              <w:top w:val="nil"/>
              <w:left w:val="nil"/>
              <w:bottom w:val="nil"/>
              <w:right w:val="single" w:sz="4" w:space="0" w:color="auto"/>
            </w:tcBorders>
            <w:shd w:val="clear" w:color="auto" w:fill="auto"/>
            <w:noWrap/>
            <w:vAlign w:val="bottom"/>
            <w:hideMark/>
          </w:tcPr>
          <w:p w14:paraId="5680021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0.0002</w:t>
            </w:r>
          </w:p>
        </w:tc>
        <w:tc>
          <w:tcPr>
            <w:tcW w:w="1097" w:type="dxa"/>
            <w:tcBorders>
              <w:top w:val="nil"/>
              <w:left w:val="nil"/>
              <w:bottom w:val="nil"/>
              <w:right w:val="single" w:sz="4" w:space="0" w:color="auto"/>
            </w:tcBorders>
            <w:shd w:val="clear" w:color="auto" w:fill="auto"/>
            <w:noWrap/>
            <w:vAlign w:val="bottom"/>
            <w:hideMark/>
          </w:tcPr>
          <w:p w14:paraId="07DCAB03"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0.0008</w:t>
            </w:r>
          </w:p>
        </w:tc>
        <w:tc>
          <w:tcPr>
            <w:tcW w:w="906" w:type="dxa"/>
            <w:tcBorders>
              <w:top w:val="nil"/>
              <w:left w:val="nil"/>
              <w:bottom w:val="nil"/>
              <w:right w:val="single" w:sz="4" w:space="0" w:color="auto"/>
            </w:tcBorders>
            <w:shd w:val="clear" w:color="auto" w:fill="auto"/>
            <w:noWrap/>
            <w:vAlign w:val="bottom"/>
            <w:hideMark/>
          </w:tcPr>
          <w:p w14:paraId="37993B3A"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0.724</w:t>
            </w:r>
          </w:p>
        </w:tc>
      </w:tr>
      <w:tr w:rsidR="00C13E06" w:rsidRPr="00EA700F" w14:paraId="72D51A92"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FC223CF"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HSPeaknorm</w:t>
            </w:r>
            <w:proofErr w:type="spellEnd"/>
          </w:p>
        </w:tc>
        <w:tc>
          <w:tcPr>
            <w:tcW w:w="1040" w:type="dxa"/>
            <w:tcBorders>
              <w:top w:val="nil"/>
              <w:left w:val="nil"/>
              <w:bottom w:val="nil"/>
              <w:right w:val="single" w:sz="4" w:space="0" w:color="auto"/>
            </w:tcBorders>
            <w:shd w:val="clear" w:color="auto" w:fill="auto"/>
            <w:noWrap/>
            <w:vAlign w:val="bottom"/>
            <w:hideMark/>
          </w:tcPr>
          <w:p w14:paraId="05E4A37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0.0144</w:t>
            </w:r>
          </w:p>
        </w:tc>
        <w:tc>
          <w:tcPr>
            <w:tcW w:w="1040" w:type="dxa"/>
            <w:tcBorders>
              <w:top w:val="nil"/>
              <w:left w:val="nil"/>
              <w:bottom w:val="nil"/>
              <w:right w:val="single" w:sz="4" w:space="0" w:color="auto"/>
            </w:tcBorders>
            <w:shd w:val="clear" w:color="auto" w:fill="auto"/>
            <w:noWrap/>
            <w:vAlign w:val="bottom"/>
            <w:hideMark/>
          </w:tcPr>
          <w:p w14:paraId="2F5F584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0.0432</w:t>
            </w:r>
          </w:p>
        </w:tc>
        <w:tc>
          <w:tcPr>
            <w:tcW w:w="960" w:type="dxa"/>
            <w:tcBorders>
              <w:top w:val="nil"/>
              <w:left w:val="nil"/>
              <w:bottom w:val="nil"/>
              <w:right w:val="single" w:sz="4" w:space="0" w:color="auto"/>
            </w:tcBorders>
            <w:shd w:val="clear" w:color="auto" w:fill="auto"/>
            <w:noWrap/>
            <w:vAlign w:val="bottom"/>
            <w:hideMark/>
          </w:tcPr>
          <w:p w14:paraId="77CB86E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0.415</w:t>
            </w:r>
          </w:p>
        </w:tc>
        <w:tc>
          <w:tcPr>
            <w:tcW w:w="1097" w:type="dxa"/>
            <w:tcBorders>
              <w:top w:val="nil"/>
              <w:left w:val="nil"/>
              <w:bottom w:val="nil"/>
              <w:right w:val="single" w:sz="4" w:space="0" w:color="auto"/>
            </w:tcBorders>
            <w:shd w:val="clear" w:color="auto" w:fill="auto"/>
            <w:noWrap/>
            <w:vAlign w:val="bottom"/>
            <w:hideMark/>
          </w:tcPr>
          <w:p w14:paraId="5602E1D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0.0005</w:t>
            </w:r>
          </w:p>
        </w:tc>
        <w:tc>
          <w:tcPr>
            <w:tcW w:w="1097" w:type="dxa"/>
            <w:tcBorders>
              <w:top w:val="nil"/>
              <w:left w:val="nil"/>
              <w:bottom w:val="nil"/>
              <w:right w:val="single" w:sz="4" w:space="0" w:color="auto"/>
            </w:tcBorders>
            <w:shd w:val="clear" w:color="auto" w:fill="auto"/>
            <w:noWrap/>
            <w:vAlign w:val="bottom"/>
            <w:hideMark/>
          </w:tcPr>
          <w:p w14:paraId="47A00A64"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0.0013</w:t>
            </w:r>
          </w:p>
        </w:tc>
        <w:tc>
          <w:tcPr>
            <w:tcW w:w="906" w:type="dxa"/>
            <w:tcBorders>
              <w:top w:val="nil"/>
              <w:left w:val="nil"/>
              <w:bottom w:val="nil"/>
              <w:right w:val="single" w:sz="4" w:space="0" w:color="auto"/>
            </w:tcBorders>
            <w:shd w:val="clear" w:color="auto" w:fill="auto"/>
            <w:noWrap/>
            <w:vAlign w:val="bottom"/>
            <w:hideMark/>
          </w:tcPr>
          <w:p w14:paraId="61BB8B1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0.708</w:t>
            </w:r>
          </w:p>
        </w:tc>
      </w:tr>
      <w:tr w:rsidR="00C13E06" w:rsidRPr="00EA700F" w14:paraId="41E3613E"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74694BF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BFI</w:t>
            </w:r>
          </w:p>
        </w:tc>
        <w:tc>
          <w:tcPr>
            <w:tcW w:w="1040" w:type="dxa"/>
            <w:tcBorders>
              <w:top w:val="nil"/>
              <w:left w:val="nil"/>
              <w:bottom w:val="nil"/>
              <w:right w:val="single" w:sz="4" w:space="0" w:color="auto"/>
            </w:tcBorders>
            <w:shd w:val="clear" w:color="auto" w:fill="auto"/>
            <w:noWrap/>
            <w:vAlign w:val="bottom"/>
            <w:hideMark/>
          </w:tcPr>
          <w:p w14:paraId="06946FE5"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0.0180</w:t>
            </w:r>
          </w:p>
        </w:tc>
        <w:tc>
          <w:tcPr>
            <w:tcW w:w="1040" w:type="dxa"/>
            <w:tcBorders>
              <w:top w:val="nil"/>
              <w:left w:val="nil"/>
              <w:bottom w:val="nil"/>
              <w:right w:val="single" w:sz="4" w:space="0" w:color="auto"/>
            </w:tcBorders>
            <w:shd w:val="clear" w:color="auto" w:fill="auto"/>
            <w:noWrap/>
            <w:vAlign w:val="bottom"/>
            <w:hideMark/>
          </w:tcPr>
          <w:p w14:paraId="07954EFB"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0.0480</w:t>
            </w:r>
          </w:p>
        </w:tc>
        <w:tc>
          <w:tcPr>
            <w:tcW w:w="960" w:type="dxa"/>
            <w:tcBorders>
              <w:top w:val="nil"/>
              <w:left w:val="nil"/>
              <w:bottom w:val="nil"/>
              <w:right w:val="single" w:sz="4" w:space="0" w:color="auto"/>
            </w:tcBorders>
            <w:shd w:val="clear" w:color="auto" w:fill="auto"/>
            <w:noWrap/>
            <w:vAlign w:val="bottom"/>
            <w:hideMark/>
          </w:tcPr>
          <w:p w14:paraId="06039BCC"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0.434</w:t>
            </w:r>
          </w:p>
        </w:tc>
        <w:tc>
          <w:tcPr>
            <w:tcW w:w="1097" w:type="dxa"/>
            <w:tcBorders>
              <w:top w:val="nil"/>
              <w:left w:val="nil"/>
              <w:bottom w:val="nil"/>
              <w:right w:val="single" w:sz="4" w:space="0" w:color="auto"/>
            </w:tcBorders>
            <w:shd w:val="clear" w:color="auto" w:fill="auto"/>
            <w:noWrap/>
            <w:vAlign w:val="bottom"/>
            <w:hideMark/>
          </w:tcPr>
          <w:p w14:paraId="537CA5D1"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0.0001</w:t>
            </w:r>
          </w:p>
        </w:tc>
        <w:tc>
          <w:tcPr>
            <w:tcW w:w="1097" w:type="dxa"/>
            <w:tcBorders>
              <w:top w:val="nil"/>
              <w:left w:val="nil"/>
              <w:bottom w:val="nil"/>
              <w:right w:val="single" w:sz="4" w:space="0" w:color="auto"/>
            </w:tcBorders>
            <w:shd w:val="clear" w:color="auto" w:fill="auto"/>
            <w:noWrap/>
            <w:vAlign w:val="bottom"/>
            <w:hideMark/>
          </w:tcPr>
          <w:p w14:paraId="6FF2326B"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0.0007</w:t>
            </w:r>
          </w:p>
        </w:tc>
        <w:tc>
          <w:tcPr>
            <w:tcW w:w="906" w:type="dxa"/>
            <w:tcBorders>
              <w:top w:val="nil"/>
              <w:left w:val="nil"/>
              <w:bottom w:val="nil"/>
              <w:right w:val="single" w:sz="4" w:space="0" w:color="auto"/>
            </w:tcBorders>
            <w:shd w:val="clear" w:color="auto" w:fill="auto"/>
            <w:noWrap/>
            <w:vAlign w:val="bottom"/>
            <w:hideMark/>
          </w:tcPr>
          <w:p w14:paraId="3985178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0.816</w:t>
            </w:r>
          </w:p>
        </w:tc>
      </w:tr>
      <w:tr w:rsidR="00C13E06" w:rsidRPr="00EA700F" w14:paraId="7E805794"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B1655E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14:paraId="32EA323F"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0.0355</w:t>
            </w:r>
          </w:p>
        </w:tc>
        <w:tc>
          <w:tcPr>
            <w:tcW w:w="1040" w:type="dxa"/>
            <w:tcBorders>
              <w:top w:val="nil"/>
              <w:left w:val="nil"/>
              <w:bottom w:val="nil"/>
              <w:right w:val="single" w:sz="4" w:space="0" w:color="auto"/>
            </w:tcBorders>
            <w:shd w:val="clear" w:color="auto" w:fill="auto"/>
            <w:noWrap/>
            <w:vAlign w:val="bottom"/>
            <w:hideMark/>
          </w:tcPr>
          <w:p w14:paraId="5D965E9F" w14:textId="77777777" w:rsidR="008E156A" w:rsidRDefault="00C13E06" w:rsidP="00FF6655">
            <w:pPr>
              <w:spacing w:after="0" w:line="276" w:lineRule="auto"/>
              <w:rPr>
                <w:rFonts w:eastAsia="Times New Roman" w:cs="Times New Roman"/>
                <w:color w:val="000000"/>
                <w:sz w:val="20"/>
                <w:szCs w:val="20"/>
                <w:lang w:eastAsia="en-AU"/>
              </w:rPr>
            </w:pPr>
            <w:r w:rsidRPr="00B542DB">
              <w:rPr>
                <w:rFonts w:eastAsia="Times New Roman" w:cs="Times New Roman"/>
                <w:color w:val="000000"/>
                <w:sz w:val="20"/>
                <w:szCs w:val="20"/>
                <w:lang w:eastAsia="en-AU"/>
              </w:rPr>
              <w:t>0.0852</w:t>
            </w:r>
          </w:p>
        </w:tc>
        <w:tc>
          <w:tcPr>
            <w:tcW w:w="960" w:type="dxa"/>
            <w:tcBorders>
              <w:top w:val="nil"/>
              <w:left w:val="nil"/>
              <w:bottom w:val="nil"/>
              <w:right w:val="single" w:sz="4" w:space="0" w:color="auto"/>
            </w:tcBorders>
            <w:shd w:val="clear" w:color="auto" w:fill="auto"/>
            <w:noWrap/>
            <w:vAlign w:val="bottom"/>
            <w:hideMark/>
          </w:tcPr>
          <w:p w14:paraId="6CB8DB6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0.328</w:t>
            </w:r>
          </w:p>
        </w:tc>
        <w:tc>
          <w:tcPr>
            <w:tcW w:w="1097" w:type="dxa"/>
            <w:tcBorders>
              <w:top w:val="nil"/>
              <w:left w:val="nil"/>
              <w:bottom w:val="nil"/>
              <w:right w:val="single" w:sz="4" w:space="0" w:color="auto"/>
            </w:tcBorders>
            <w:shd w:val="clear" w:color="auto" w:fill="auto"/>
            <w:noWrap/>
            <w:vAlign w:val="bottom"/>
            <w:hideMark/>
          </w:tcPr>
          <w:p w14:paraId="0AC57F2C"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0.0003</w:t>
            </w:r>
          </w:p>
        </w:tc>
        <w:tc>
          <w:tcPr>
            <w:tcW w:w="1097" w:type="dxa"/>
            <w:tcBorders>
              <w:top w:val="nil"/>
              <w:left w:val="nil"/>
              <w:bottom w:val="nil"/>
              <w:right w:val="single" w:sz="4" w:space="0" w:color="auto"/>
            </w:tcBorders>
            <w:shd w:val="clear" w:color="auto" w:fill="auto"/>
            <w:noWrap/>
            <w:vAlign w:val="bottom"/>
            <w:hideMark/>
          </w:tcPr>
          <w:p w14:paraId="55AC6791"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0.0009</w:t>
            </w:r>
          </w:p>
        </w:tc>
        <w:tc>
          <w:tcPr>
            <w:tcW w:w="906" w:type="dxa"/>
            <w:tcBorders>
              <w:top w:val="nil"/>
              <w:left w:val="nil"/>
              <w:bottom w:val="nil"/>
              <w:right w:val="single" w:sz="4" w:space="0" w:color="auto"/>
            </w:tcBorders>
            <w:shd w:val="clear" w:color="auto" w:fill="auto"/>
            <w:noWrap/>
            <w:vAlign w:val="bottom"/>
            <w:hideMark/>
          </w:tcPr>
          <w:p w14:paraId="520E0270"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0.755</w:t>
            </w:r>
          </w:p>
        </w:tc>
      </w:tr>
      <w:tr w:rsidR="00C13E06" w:rsidRPr="00EA700F" w14:paraId="06D29EAC"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tcPr>
          <w:p w14:paraId="1CACC141"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CVAnnHSPeak</w:t>
            </w:r>
            <w:proofErr w:type="spellEnd"/>
          </w:p>
        </w:tc>
        <w:tc>
          <w:tcPr>
            <w:tcW w:w="1040" w:type="dxa"/>
            <w:tcBorders>
              <w:top w:val="nil"/>
              <w:left w:val="nil"/>
              <w:bottom w:val="single" w:sz="4" w:space="0" w:color="auto"/>
              <w:right w:val="single" w:sz="4" w:space="0" w:color="auto"/>
            </w:tcBorders>
            <w:shd w:val="clear" w:color="auto" w:fill="auto"/>
            <w:noWrap/>
            <w:vAlign w:val="bottom"/>
          </w:tcPr>
          <w:p w14:paraId="2A7E911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0.0751</w:t>
            </w:r>
          </w:p>
        </w:tc>
        <w:tc>
          <w:tcPr>
            <w:tcW w:w="1040" w:type="dxa"/>
            <w:tcBorders>
              <w:top w:val="nil"/>
              <w:left w:val="nil"/>
              <w:bottom w:val="single" w:sz="4" w:space="0" w:color="auto"/>
              <w:right w:val="single" w:sz="4" w:space="0" w:color="auto"/>
            </w:tcBorders>
            <w:shd w:val="clear" w:color="auto" w:fill="auto"/>
            <w:noWrap/>
            <w:vAlign w:val="bottom"/>
          </w:tcPr>
          <w:p w14:paraId="5490D4D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0.1502</w:t>
            </w:r>
          </w:p>
        </w:tc>
        <w:tc>
          <w:tcPr>
            <w:tcW w:w="960" w:type="dxa"/>
            <w:tcBorders>
              <w:top w:val="nil"/>
              <w:left w:val="nil"/>
              <w:bottom w:val="single" w:sz="4" w:space="0" w:color="auto"/>
              <w:right w:val="single" w:sz="4" w:space="0" w:color="auto"/>
            </w:tcBorders>
            <w:shd w:val="clear" w:color="auto" w:fill="auto"/>
            <w:noWrap/>
            <w:vAlign w:val="bottom"/>
          </w:tcPr>
          <w:p w14:paraId="5342A38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0.293</w:t>
            </w:r>
          </w:p>
        </w:tc>
        <w:tc>
          <w:tcPr>
            <w:tcW w:w="1097" w:type="dxa"/>
            <w:tcBorders>
              <w:top w:val="nil"/>
              <w:left w:val="nil"/>
              <w:bottom w:val="single" w:sz="4" w:space="0" w:color="auto"/>
              <w:right w:val="single" w:sz="4" w:space="0" w:color="auto"/>
            </w:tcBorders>
            <w:shd w:val="clear" w:color="auto" w:fill="auto"/>
            <w:noWrap/>
            <w:vAlign w:val="bottom"/>
          </w:tcPr>
          <w:p w14:paraId="3E898229"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0.0017</w:t>
            </w:r>
          </w:p>
        </w:tc>
        <w:tc>
          <w:tcPr>
            <w:tcW w:w="1097" w:type="dxa"/>
            <w:tcBorders>
              <w:top w:val="nil"/>
              <w:left w:val="nil"/>
              <w:bottom w:val="single" w:sz="4" w:space="0" w:color="auto"/>
              <w:right w:val="single" w:sz="4" w:space="0" w:color="auto"/>
            </w:tcBorders>
            <w:shd w:val="clear" w:color="auto" w:fill="auto"/>
            <w:noWrap/>
            <w:vAlign w:val="bottom"/>
          </w:tcPr>
          <w:p w14:paraId="3C53373C"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0.0039</w:t>
            </w:r>
          </w:p>
        </w:tc>
        <w:tc>
          <w:tcPr>
            <w:tcW w:w="906" w:type="dxa"/>
            <w:tcBorders>
              <w:top w:val="nil"/>
              <w:left w:val="nil"/>
              <w:bottom w:val="single" w:sz="4" w:space="0" w:color="auto"/>
              <w:right w:val="single" w:sz="4" w:space="0" w:color="auto"/>
            </w:tcBorders>
            <w:shd w:val="clear" w:color="auto" w:fill="auto"/>
            <w:noWrap/>
            <w:vAlign w:val="bottom"/>
          </w:tcPr>
          <w:p w14:paraId="5F7AD88E" w14:textId="77777777" w:rsidR="008E156A" w:rsidRDefault="00C13E06" w:rsidP="00FF6655">
            <w:pPr>
              <w:spacing w:after="0" w:line="276" w:lineRule="auto"/>
              <w:rPr>
                <w:rFonts w:eastAsia="Times New Roman" w:cs="Times New Roman"/>
                <w:i/>
                <w:color w:val="000000"/>
                <w:sz w:val="20"/>
                <w:szCs w:val="20"/>
                <w:lang w:eastAsia="en-AU"/>
              </w:rPr>
            </w:pPr>
            <w:r w:rsidRPr="00B542DB">
              <w:rPr>
                <w:rFonts w:eastAsia="Times New Roman" w:cs="Times New Roman"/>
                <w:i/>
                <w:color w:val="000000"/>
                <w:sz w:val="20"/>
                <w:szCs w:val="20"/>
                <w:lang w:eastAsia="en-AU"/>
              </w:rPr>
              <w:t>0.754</w:t>
            </w:r>
          </w:p>
        </w:tc>
      </w:tr>
      <w:tr w:rsidR="00C13E06" w:rsidRPr="00EA700F" w14:paraId="2DCB0EC4" w14:textId="77777777" w:rsidTr="00C13E0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14:paraId="591DF337"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MRateRisenorm</w:t>
            </w:r>
            <w:proofErr w:type="spellEnd"/>
          </w:p>
        </w:tc>
        <w:tc>
          <w:tcPr>
            <w:tcW w:w="1040" w:type="dxa"/>
            <w:tcBorders>
              <w:top w:val="single" w:sz="4" w:space="0" w:color="auto"/>
              <w:left w:val="nil"/>
              <w:bottom w:val="nil"/>
              <w:right w:val="single" w:sz="4" w:space="0" w:color="auto"/>
            </w:tcBorders>
            <w:shd w:val="clear" w:color="auto" w:fill="auto"/>
            <w:noWrap/>
            <w:vAlign w:val="bottom"/>
            <w:hideMark/>
          </w:tcPr>
          <w:p w14:paraId="6D0870C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0.1631</w:t>
            </w:r>
          </w:p>
        </w:tc>
        <w:tc>
          <w:tcPr>
            <w:tcW w:w="1040" w:type="dxa"/>
            <w:tcBorders>
              <w:top w:val="single" w:sz="4" w:space="0" w:color="auto"/>
              <w:left w:val="nil"/>
              <w:bottom w:val="nil"/>
              <w:right w:val="single" w:sz="4" w:space="0" w:color="auto"/>
            </w:tcBorders>
            <w:shd w:val="clear" w:color="auto" w:fill="auto"/>
            <w:noWrap/>
            <w:vAlign w:val="bottom"/>
            <w:hideMark/>
          </w:tcPr>
          <w:p w14:paraId="77DC50E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single" w:sz="4" w:space="0" w:color="auto"/>
              <w:left w:val="nil"/>
              <w:bottom w:val="nil"/>
              <w:right w:val="single" w:sz="4" w:space="0" w:color="auto"/>
            </w:tcBorders>
            <w:shd w:val="clear" w:color="auto" w:fill="auto"/>
            <w:noWrap/>
            <w:vAlign w:val="bottom"/>
            <w:hideMark/>
          </w:tcPr>
          <w:p w14:paraId="5A194FA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0.348</w:t>
            </w:r>
          </w:p>
        </w:tc>
        <w:tc>
          <w:tcPr>
            <w:tcW w:w="1097" w:type="dxa"/>
            <w:tcBorders>
              <w:top w:val="single" w:sz="4" w:space="0" w:color="auto"/>
              <w:left w:val="nil"/>
              <w:bottom w:val="nil"/>
              <w:right w:val="single" w:sz="4" w:space="0" w:color="auto"/>
            </w:tcBorders>
            <w:shd w:val="clear" w:color="auto" w:fill="auto"/>
            <w:noWrap/>
            <w:vAlign w:val="bottom"/>
            <w:hideMark/>
          </w:tcPr>
          <w:p w14:paraId="1812162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0.0730</w:t>
            </w:r>
          </w:p>
        </w:tc>
        <w:tc>
          <w:tcPr>
            <w:tcW w:w="1097" w:type="dxa"/>
            <w:tcBorders>
              <w:top w:val="single" w:sz="4" w:space="0" w:color="auto"/>
              <w:left w:val="nil"/>
              <w:bottom w:val="nil"/>
              <w:right w:val="single" w:sz="4" w:space="0" w:color="auto"/>
            </w:tcBorders>
            <w:shd w:val="clear" w:color="auto" w:fill="auto"/>
            <w:noWrap/>
            <w:vAlign w:val="bottom"/>
            <w:hideMark/>
          </w:tcPr>
          <w:p w14:paraId="08E9D25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0.1348</w:t>
            </w:r>
          </w:p>
        </w:tc>
        <w:tc>
          <w:tcPr>
            <w:tcW w:w="906" w:type="dxa"/>
            <w:tcBorders>
              <w:top w:val="single" w:sz="4" w:space="0" w:color="auto"/>
              <w:left w:val="nil"/>
              <w:bottom w:val="nil"/>
              <w:right w:val="single" w:sz="4" w:space="0" w:color="auto"/>
            </w:tcBorders>
            <w:shd w:val="clear" w:color="auto" w:fill="auto"/>
            <w:noWrap/>
            <w:vAlign w:val="bottom"/>
            <w:hideMark/>
          </w:tcPr>
          <w:p w14:paraId="0D37B94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w:t>
            </w:r>
          </w:p>
        </w:tc>
      </w:tr>
      <w:tr w:rsidR="00C13E06" w:rsidRPr="00EA700F" w14:paraId="3091A475"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2023D5B"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CVAnnHSNum</w:t>
            </w:r>
            <w:proofErr w:type="spellEnd"/>
          </w:p>
        </w:tc>
        <w:tc>
          <w:tcPr>
            <w:tcW w:w="1040" w:type="dxa"/>
            <w:tcBorders>
              <w:top w:val="nil"/>
              <w:left w:val="nil"/>
              <w:bottom w:val="nil"/>
              <w:right w:val="single" w:sz="4" w:space="0" w:color="auto"/>
            </w:tcBorders>
            <w:shd w:val="clear" w:color="auto" w:fill="auto"/>
            <w:noWrap/>
            <w:vAlign w:val="bottom"/>
            <w:hideMark/>
          </w:tcPr>
          <w:p w14:paraId="0AF8C93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0.1691</w:t>
            </w:r>
          </w:p>
        </w:tc>
        <w:tc>
          <w:tcPr>
            <w:tcW w:w="1040" w:type="dxa"/>
            <w:tcBorders>
              <w:top w:val="nil"/>
              <w:left w:val="nil"/>
              <w:bottom w:val="nil"/>
              <w:right w:val="single" w:sz="4" w:space="0" w:color="auto"/>
            </w:tcBorders>
            <w:shd w:val="clear" w:color="auto" w:fill="auto"/>
            <w:noWrap/>
            <w:vAlign w:val="bottom"/>
            <w:hideMark/>
          </w:tcPr>
          <w:p w14:paraId="054B1D5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0.2899</w:t>
            </w:r>
          </w:p>
        </w:tc>
        <w:tc>
          <w:tcPr>
            <w:tcW w:w="960" w:type="dxa"/>
            <w:tcBorders>
              <w:top w:val="nil"/>
              <w:left w:val="nil"/>
              <w:bottom w:val="nil"/>
              <w:right w:val="single" w:sz="4" w:space="0" w:color="auto"/>
            </w:tcBorders>
            <w:shd w:val="clear" w:color="auto" w:fill="auto"/>
            <w:noWrap/>
            <w:vAlign w:val="bottom"/>
            <w:hideMark/>
          </w:tcPr>
          <w:p w14:paraId="2DB06EF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0.164</w:t>
            </w:r>
          </w:p>
        </w:tc>
        <w:tc>
          <w:tcPr>
            <w:tcW w:w="1097" w:type="dxa"/>
            <w:tcBorders>
              <w:top w:val="nil"/>
              <w:left w:val="nil"/>
              <w:bottom w:val="nil"/>
              <w:right w:val="single" w:sz="4" w:space="0" w:color="auto"/>
            </w:tcBorders>
            <w:shd w:val="clear" w:color="auto" w:fill="auto"/>
            <w:noWrap/>
            <w:vAlign w:val="bottom"/>
            <w:hideMark/>
          </w:tcPr>
          <w:p w14:paraId="649DB89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0.2300</w:t>
            </w:r>
          </w:p>
        </w:tc>
        <w:tc>
          <w:tcPr>
            <w:tcW w:w="1097" w:type="dxa"/>
            <w:tcBorders>
              <w:top w:val="nil"/>
              <w:left w:val="nil"/>
              <w:bottom w:val="nil"/>
              <w:right w:val="single" w:sz="4" w:space="0" w:color="auto"/>
            </w:tcBorders>
            <w:shd w:val="clear" w:color="auto" w:fill="auto"/>
            <w:noWrap/>
            <w:vAlign w:val="bottom"/>
            <w:hideMark/>
          </w:tcPr>
          <w:p w14:paraId="11BF884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0.3450</w:t>
            </w:r>
          </w:p>
        </w:tc>
        <w:tc>
          <w:tcPr>
            <w:tcW w:w="906" w:type="dxa"/>
            <w:tcBorders>
              <w:top w:val="nil"/>
              <w:left w:val="nil"/>
              <w:bottom w:val="nil"/>
              <w:right w:val="single" w:sz="4" w:space="0" w:color="auto"/>
            </w:tcBorders>
            <w:shd w:val="clear" w:color="auto" w:fill="auto"/>
            <w:noWrap/>
            <w:vAlign w:val="bottom"/>
            <w:hideMark/>
          </w:tcPr>
          <w:p w14:paraId="7BDB8BD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0.135</w:t>
            </w:r>
          </w:p>
        </w:tc>
      </w:tr>
      <w:tr w:rsidR="00C13E06" w:rsidRPr="00EA700F" w14:paraId="1A559A9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E5EEA0E"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MDFAnnLSNum</w:t>
            </w:r>
            <w:proofErr w:type="spellEnd"/>
          </w:p>
        </w:tc>
        <w:tc>
          <w:tcPr>
            <w:tcW w:w="1040" w:type="dxa"/>
            <w:tcBorders>
              <w:top w:val="nil"/>
              <w:left w:val="nil"/>
              <w:bottom w:val="nil"/>
              <w:right w:val="single" w:sz="4" w:space="0" w:color="auto"/>
            </w:tcBorders>
            <w:shd w:val="clear" w:color="auto" w:fill="auto"/>
            <w:noWrap/>
            <w:vAlign w:val="bottom"/>
            <w:hideMark/>
          </w:tcPr>
          <w:p w14:paraId="7A45F4D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0.1908</w:t>
            </w:r>
          </w:p>
        </w:tc>
        <w:tc>
          <w:tcPr>
            <w:tcW w:w="1040" w:type="dxa"/>
            <w:tcBorders>
              <w:top w:val="nil"/>
              <w:left w:val="nil"/>
              <w:bottom w:val="nil"/>
              <w:right w:val="single" w:sz="4" w:space="0" w:color="auto"/>
            </w:tcBorders>
            <w:shd w:val="clear" w:color="auto" w:fill="auto"/>
            <w:noWrap/>
            <w:vAlign w:val="bottom"/>
            <w:hideMark/>
          </w:tcPr>
          <w:p w14:paraId="68CF19E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0.3053</w:t>
            </w:r>
          </w:p>
        </w:tc>
        <w:tc>
          <w:tcPr>
            <w:tcW w:w="960" w:type="dxa"/>
            <w:tcBorders>
              <w:top w:val="nil"/>
              <w:left w:val="nil"/>
              <w:bottom w:val="nil"/>
              <w:right w:val="single" w:sz="4" w:space="0" w:color="auto"/>
            </w:tcBorders>
            <w:shd w:val="clear" w:color="auto" w:fill="auto"/>
            <w:noWrap/>
            <w:vAlign w:val="bottom"/>
            <w:hideMark/>
          </w:tcPr>
          <w:p w14:paraId="6C216A2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0.208</w:t>
            </w:r>
          </w:p>
        </w:tc>
        <w:tc>
          <w:tcPr>
            <w:tcW w:w="1097" w:type="dxa"/>
            <w:tcBorders>
              <w:top w:val="nil"/>
              <w:left w:val="nil"/>
              <w:bottom w:val="nil"/>
              <w:right w:val="single" w:sz="4" w:space="0" w:color="auto"/>
            </w:tcBorders>
            <w:shd w:val="clear" w:color="auto" w:fill="auto"/>
            <w:noWrap/>
            <w:vAlign w:val="bottom"/>
            <w:hideMark/>
          </w:tcPr>
          <w:p w14:paraId="58F1BBE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0.2600</w:t>
            </w:r>
          </w:p>
        </w:tc>
        <w:tc>
          <w:tcPr>
            <w:tcW w:w="1097" w:type="dxa"/>
            <w:tcBorders>
              <w:top w:val="nil"/>
              <w:left w:val="nil"/>
              <w:bottom w:val="nil"/>
              <w:right w:val="single" w:sz="4" w:space="0" w:color="auto"/>
            </w:tcBorders>
            <w:shd w:val="clear" w:color="auto" w:fill="auto"/>
            <w:noWrap/>
            <w:vAlign w:val="bottom"/>
            <w:hideMark/>
          </w:tcPr>
          <w:p w14:paraId="4CC231B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0.3671</w:t>
            </w:r>
          </w:p>
        </w:tc>
        <w:tc>
          <w:tcPr>
            <w:tcW w:w="906" w:type="dxa"/>
            <w:tcBorders>
              <w:top w:val="nil"/>
              <w:left w:val="nil"/>
              <w:bottom w:val="nil"/>
              <w:right w:val="single" w:sz="4" w:space="0" w:color="auto"/>
            </w:tcBorders>
            <w:shd w:val="clear" w:color="auto" w:fill="auto"/>
            <w:noWrap/>
            <w:vAlign w:val="bottom"/>
            <w:hideMark/>
          </w:tcPr>
          <w:p w14:paraId="50F9CDB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0.183</w:t>
            </w:r>
          </w:p>
        </w:tc>
      </w:tr>
      <w:tr w:rsidR="00C13E06" w:rsidRPr="00EA700F" w14:paraId="271A4DEE"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6118FDD4"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MRateFallnorm</w:t>
            </w:r>
            <w:proofErr w:type="spellEnd"/>
          </w:p>
        </w:tc>
        <w:tc>
          <w:tcPr>
            <w:tcW w:w="1040" w:type="dxa"/>
            <w:tcBorders>
              <w:top w:val="nil"/>
              <w:left w:val="nil"/>
              <w:bottom w:val="nil"/>
              <w:right w:val="single" w:sz="4" w:space="0" w:color="auto"/>
            </w:tcBorders>
            <w:shd w:val="clear" w:color="auto" w:fill="auto"/>
            <w:noWrap/>
            <w:vAlign w:val="bottom"/>
            <w:hideMark/>
          </w:tcPr>
          <w:p w14:paraId="16CE9FD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0.2098</w:t>
            </w:r>
          </w:p>
        </w:tc>
        <w:tc>
          <w:tcPr>
            <w:tcW w:w="1040" w:type="dxa"/>
            <w:tcBorders>
              <w:top w:val="nil"/>
              <w:left w:val="nil"/>
              <w:bottom w:val="nil"/>
              <w:right w:val="single" w:sz="4" w:space="0" w:color="auto"/>
            </w:tcBorders>
            <w:shd w:val="clear" w:color="auto" w:fill="auto"/>
            <w:noWrap/>
            <w:vAlign w:val="bottom"/>
            <w:hideMark/>
          </w:tcPr>
          <w:p w14:paraId="0FD684D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33B343D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0.283</w:t>
            </w:r>
          </w:p>
        </w:tc>
        <w:tc>
          <w:tcPr>
            <w:tcW w:w="1097" w:type="dxa"/>
            <w:tcBorders>
              <w:top w:val="nil"/>
              <w:left w:val="nil"/>
              <w:bottom w:val="nil"/>
              <w:right w:val="single" w:sz="4" w:space="0" w:color="auto"/>
            </w:tcBorders>
            <w:shd w:val="clear" w:color="auto" w:fill="auto"/>
            <w:noWrap/>
            <w:vAlign w:val="bottom"/>
            <w:hideMark/>
          </w:tcPr>
          <w:p w14:paraId="7F3E3BC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0.1100</w:t>
            </w:r>
          </w:p>
        </w:tc>
        <w:tc>
          <w:tcPr>
            <w:tcW w:w="1097" w:type="dxa"/>
            <w:tcBorders>
              <w:top w:val="nil"/>
              <w:left w:val="nil"/>
              <w:bottom w:val="nil"/>
              <w:right w:val="single" w:sz="4" w:space="0" w:color="auto"/>
            </w:tcBorders>
            <w:shd w:val="clear" w:color="auto" w:fill="auto"/>
            <w:noWrap/>
            <w:vAlign w:val="bottom"/>
            <w:hideMark/>
          </w:tcPr>
          <w:p w14:paraId="11878B9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0.1886</w:t>
            </w:r>
          </w:p>
        </w:tc>
        <w:tc>
          <w:tcPr>
            <w:tcW w:w="906" w:type="dxa"/>
            <w:tcBorders>
              <w:top w:val="nil"/>
              <w:left w:val="nil"/>
              <w:bottom w:val="nil"/>
              <w:right w:val="single" w:sz="4" w:space="0" w:color="auto"/>
            </w:tcBorders>
            <w:shd w:val="clear" w:color="auto" w:fill="auto"/>
            <w:noWrap/>
            <w:vAlign w:val="bottom"/>
            <w:hideMark/>
          </w:tcPr>
          <w:p w14:paraId="180230E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0.443</w:t>
            </w:r>
          </w:p>
        </w:tc>
      </w:tr>
      <w:tr w:rsidR="00C13E06" w:rsidRPr="00EA700F" w14:paraId="68F5567D"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372C78A8"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CVAnnLSPeak</w:t>
            </w:r>
            <w:proofErr w:type="spellEnd"/>
          </w:p>
        </w:tc>
        <w:tc>
          <w:tcPr>
            <w:tcW w:w="1040" w:type="dxa"/>
            <w:tcBorders>
              <w:top w:val="nil"/>
              <w:left w:val="nil"/>
              <w:bottom w:val="nil"/>
              <w:right w:val="single" w:sz="4" w:space="0" w:color="auto"/>
            </w:tcBorders>
            <w:shd w:val="clear" w:color="auto" w:fill="auto"/>
            <w:noWrap/>
            <w:vAlign w:val="bottom"/>
            <w:hideMark/>
          </w:tcPr>
          <w:p w14:paraId="401D8CA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0.2168</w:t>
            </w:r>
          </w:p>
        </w:tc>
        <w:tc>
          <w:tcPr>
            <w:tcW w:w="1040" w:type="dxa"/>
            <w:tcBorders>
              <w:top w:val="nil"/>
              <w:left w:val="nil"/>
              <w:bottom w:val="nil"/>
              <w:right w:val="single" w:sz="4" w:space="0" w:color="auto"/>
            </w:tcBorders>
            <w:shd w:val="clear" w:color="auto" w:fill="auto"/>
            <w:noWrap/>
            <w:vAlign w:val="bottom"/>
            <w:hideMark/>
          </w:tcPr>
          <w:p w14:paraId="48AA221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0.3061</w:t>
            </w:r>
          </w:p>
        </w:tc>
        <w:tc>
          <w:tcPr>
            <w:tcW w:w="960" w:type="dxa"/>
            <w:tcBorders>
              <w:top w:val="nil"/>
              <w:left w:val="nil"/>
              <w:bottom w:val="nil"/>
              <w:right w:val="single" w:sz="4" w:space="0" w:color="auto"/>
            </w:tcBorders>
            <w:shd w:val="clear" w:color="auto" w:fill="auto"/>
            <w:noWrap/>
            <w:vAlign w:val="bottom"/>
            <w:hideMark/>
          </w:tcPr>
          <w:p w14:paraId="41EB698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0.245</w:t>
            </w:r>
          </w:p>
        </w:tc>
        <w:tc>
          <w:tcPr>
            <w:tcW w:w="1097" w:type="dxa"/>
            <w:tcBorders>
              <w:top w:val="nil"/>
              <w:left w:val="nil"/>
              <w:bottom w:val="nil"/>
              <w:right w:val="single" w:sz="4" w:space="0" w:color="auto"/>
            </w:tcBorders>
            <w:shd w:val="clear" w:color="auto" w:fill="auto"/>
            <w:noWrap/>
            <w:vAlign w:val="bottom"/>
            <w:hideMark/>
          </w:tcPr>
          <w:p w14:paraId="7F3C6CA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0.1500</w:t>
            </w:r>
          </w:p>
        </w:tc>
        <w:tc>
          <w:tcPr>
            <w:tcW w:w="1097" w:type="dxa"/>
            <w:tcBorders>
              <w:top w:val="nil"/>
              <w:left w:val="nil"/>
              <w:bottom w:val="nil"/>
              <w:right w:val="single" w:sz="4" w:space="0" w:color="auto"/>
            </w:tcBorders>
            <w:shd w:val="clear" w:color="auto" w:fill="auto"/>
            <w:noWrap/>
            <w:vAlign w:val="bottom"/>
            <w:hideMark/>
          </w:tcPr>
          <w:p w14:paraId="4C224D1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0.2400</w:t>
            </w:r>
          </w:p>
        </w:tc>
        <w:tc>
          <w:tcPr>
            <w:tcW w:w="906" w:type="dxa"/>
            <w:tcBorders>
              <w:top w:val="nil"/>
              <w:left w:val="nil"/>
              <w:bottom w:val="nil"/>
              <w:right w:val="single" w:sz="4" w:space="0" w:color="auto"/>
            </w:tcBorders>
            <w:shd w:val="clear" w:color="auto" w:fill="auto"/>
            <w:noWrap/>
            <w:vAlign w:val="bottom"/>
            <w:hideMark/>
          </w:tcPr>
          <w:p w14:paraId="5AF44B3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0.339</w:t>
            </w:r>
          </w:p>
        </w:tc>
      </w:tr>
      <w:tr w:rsidR="00C13E06" w:rsidRPr="00EA700F" w14:paraId="55CFB41F"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2703E263"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LSMeanDur</w:t>
            </w:r>
            <w:proofErr w:type="spellEnd"/>
          </w:p>
        </w:tc>
        <w:tc>
          <w:tcPr>
            <w:tcW w:w="1040" w:type="dxa"/>
            <w:tcBorders>
              <w:top w:val="nil"/>
              <w:left w:val="nil"/>
              <w:bottom w:val="nil"/>
              <w:right w:val="single" w:sz="4" w:space="0" w:color="auto"/>
            </w:tcBorders>
            <w:shd w:val="clear" w:color="auto" w:fill="auto"/>
            <w:noWrap/>
            <w:vAlign w:val="bottom"/>
            <w:hideMark/>
          </w:tcPr>
          <w:p w14:paraId="5B10B5C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0.4115</w:t>
            </w:r>
          </w:p>
        </w:tc>
        <w:tc>
          <w:tcPr>
            <w:tcW w:w="1040" w:type="dxa"/>
            <w:tcBorders>
              <w:top w:val="nil"/>
              <w:left w:val="nil"/>
              <w:bottom w:val="nil"/>
              <w:right w:val="single" w:sz="4" w:space="0" w:color="auto"/>
            </w:tcBorders>
            <w:shd w:val="clear" w:color="auto" w:fill="auto"/>
            <w:noWrap/>
            <w:vAlign w:val="bottom"/>
            <w:hideMark/>
          </w:tcPr>
          <w:p w14:paraId="2B1B380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0.5487</w:t>
            </w:r>
          </w:p>
        </w:tc>
        <w:tc>
          <w:tcPr>
            <w:tcW w:w="960" w:type="dxa"/>
            <w:tcBorders>
              <w:top w:val="nil"/>
              <w:left w:val="nil"/>
              <w:bottom w:val="nil"/>
              <w:right w:val="single" w:sz="4" w:space="0" w:color="auto"/>
            </w:tcBorders>
            <w:shd w:val="clear" w:color="auto" w:fill="auto"/>
            <w:noWrap/>
            <w:vAlign w:val="bottom"/>
            <w:hideMark/>
          </w:tcPr>
          <w:p w14:paraId="4E41A4C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0.180</w:t>
            </w:r>
          </w:p>
        </w:tc>
        <w:tc>
          <w:tcPr>
            <w:tcW w:w="1097" w:type="dxa"/>
            <w:tcBorders>
              <w:top w:val="nil"/>
              <w:left w:val="nil"/>
              <w:bottom w:val="nil"/>
              <w:right w:val="single" w:sz="4" w:space="0" w:color="auto"/>
            </w:tcBorders>
            <w:shd w:val="clear" w:color="auto" w:fill="auto"/>
            <w:noWrap/>
            <w:vAlign w:val="bottom"/>
            <w:hideMark/>
          </w:tcPr>
          <w:p w14:paraId="475C767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0.4300</w:t>
            </w:r>
          </w:p>
        </w:tc>
        <w:tc>
          <w:tcPr>
            <w:tcW w:w="1097" w:type="dxa"/>
            <w:tcBorders>
              <w:top w:val="nil"/>
              <w:left w:val="nil"/>
              <w:bottom w:val="nil"/>
              <w:right w:val="single" w:sz="4" w:space="0" w:color="auto"/>
            </w:tcBorders>
            <w:shd w:val="clear" w:color="auto" w:fill="auto"/>
            <w:noWrap/>
            <w:vAlign w:val="bottom"/>
            <w:hideMark/>
          </w:tcPr>
          <w:p w14:paraId="413A525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757648B1"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0.159</w:t>
            </w:r>
          </w:p>
        </w:tc>
      </w:tr>
      <w:tr w:rsidR="00C13E06" w:rsidRPr="00EA700F" w14:paraId="2419C7FB"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1C3DF2FD"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CVAnnLSNum</w:t>
            </w:r>
            <w:proofErr w:type="spellEnd"/>
          </w:p>
        </w:tc>
        <w:tc>
          <w:tcPr>
            <w:tcW w:w="1040" w:type="dxa"/>
            <w:tcBorders>
              <w:top w:val="nil"/>
              <w:left w:val="nil"/>
              <w:bottom w:val="nil"/>
              <w:right w:val="single" w:sz="4" w:space="0" w:color="auto"/>
            </w:tcBorders>
            <w:shd w:val="clear" w:color="auto" w:fill="auto"/>
            <w:noWrap/>
            <w:vAlign w:val="bottom"/>
            <w:hideMark/>
          </w:tcPr>
          <w:p w14:paraId="0F9F92B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0.4417</w:t>
            </w:r>
          </w:p>
        </w:tc>
        <w:tc>
          <w:tcPr>
            <w:tcW w:w="1040" w:type="dxa"/>
            <w:tcBorders>
              <w:top w:val="nil"/>
              <w:left w:val="nil"/>
              <w:bottom w:val="nil"/>
              <w:right w:val="single" w:sz="4" w:space="0" w:color="auto"/>
            </w:tcBorders>
            <w:shd w:val="clear" w:color="auto" w:fill="auto"/>
            <w:noWrap/>
            <w:vAlign w:val="bottom"/>
            <w:hideMark/>
          </w:tcPr>
          <w:p w14:paraId="77CBBF1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0.5579</w:t>
            </w:r>
          </w:p>
        </w:tc>
        <w:tc>
          <w:tcPr>
            <w:tcW w:w="960" w:type="dxa"/>
            <w:tcBorders>
              <w:top w:val="nil"/>
              <w:left w:val="nil"/>
              <w:bottom w:val="nil"/>
              <w:right w:val="single" w:sz="4" w:space="0" w:color="auto"/>
            </w:tcBorders>
            <w:shd w:val="clear" w:color="auto" w:fill="auto"/>
            <w:noWrap/>
            <w:vAlign w:val="bottom"/>
            <w:hideMark/>
          </w:tcPr>
          <w:p w14:paraId="5E6F661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0.052</w:t>
            </w:r>
          </w:p>
        </w:tc>
        <w:tc>
          <w:tcPr>
            <w:tcW w:w="1097" w:type="dxa"/>
            <w:tcBorders>
              <w:top w:val="nil"/>
              <w:left w:val="nil"/>
              <w:bottom w:val="nil"/>
              <w:right w:val="single" w:sz="4" w:space="0" w:color="auto"/>
            </w:tcBorders>
            <w:shd w:val="clear" w:color="auto" w:fill="auto"/>
            <w:noWrap/>
            <w:vAlign w:val="bottom"/>
            <w:hideMark/>
          </w:tcPr>
          <w:p w14:paraId="72AC872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0.4400</w:t>
            </w:r>
          </w:p>
        </w:tc>
        <w:tc>
          <w:tcPr>
            <w:tcW w:w="1097" w:type="dxa"/>
            <w:tcBorders>
              <w:top w:val="nil"/>
              <w:left w:val="nil"/>
              <w:bottom w:val="nil"/>
              <w:right w:val="single" w:sz="4" w:space="0" w:color="auto"/>
            </w:tcBorders>
            <w:shd w:val="clear" w:color="auto" w:fill="auto"/>
            <w:noWrap/>
            <w:vAlign w:val="bottom"/>
            <w:hideMark/>
          </w:tcPr>
          <w:p w14:paraId="5FC9B43D"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0.5280</w:t>
            </w:r>
          </w:p>
        </w:tc>
        <w:tc>
          <w:tcPr>
            <w:tcW w:w="906" w:type="dxa"/>
            <w:tcBorders>
              <w:top w:val="nil"/>
              <w:left w:val="nil"/>
              <w:bottom w:val="nil"/>
              <w:right w:val="single" w:sz="4" w:space="0" w:color="auto"/>
            </w:tcBorders>
            <w:shd w:val="clear" w:color="auto" w:fill="auto"/>
            <w:noWrap/>
            <w:vAlign w:val="bottom"/>
            <w:hideMark/>
          </w:tcPr>
          <w:p w14:paraId="581476A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0.054</w:t>
            </w:r>
          </w:p>
        </w:tc>
      </w:tr>
      <w:tr w:rsidR="00C13E06" w:rsidRPr="00EA700F" w14:paraId="293AA1E4"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C19A8B3"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C_MinM</w:t>
            </w:r>
            <w:proofErr w:type="spellEnd"/>
          </w:p>
        </w:tc>
        <w:tc>
          <w:tcPr>
            <w:tcW w:w="1040" w:type="dxa"/>
            <w:tcBorders>
              <w:top w:val="nil"/>
              <w:left w:val="nil"/>
              <w:bottom w:val="nil"/>
              <w:right w:val="single" w:sz="4" w:space="0" w:color="auto"/>
            </w:tcBorders>
            <w:shd w:val="clear" w:color="auto" w:fill="auto"/>
            <w:noWrap/>
            <w:vAlign w:val="bottom"/>
            <w:hideMark/>
          </w:tcPr>
          <w:p w14:paraId="4F699D9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0.4919</w:t>
            </w:r>
          </w:p>
        </w:tc>
        <w:tc>
          <w:tcPr>
            <w:tcW w:w="1040" w:type="dxa"/>
            <w:tcBorders>
              <w:top w:val="nil"/>
              <w:left w:val="nil"/>
              <w:bottom w:val="nil"/>
              <w:right w:val="single" w:sz="4" w:space="0" w:color="auto"/>
            </w:tcBorders>
            <w:shd w:val="clear" w:color="auto" w:fill="auto"/>
            <w:noWrap/>
            <w:vAlign w:val="bottom"/>
            <w:hideMark/>
          </w:tcPr>
          <w:p w14:paraId="21CE828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0.5903</w:t>
            </w:r>
          </w:p>
        </w:tc>
        <w:tc>
          <w:tcPr>
            <w:tcW w:w="960" w:type="dxa"/>
            <w:tcBorders>
              <w:top w:val="nil"/>
              <w:left w:val="nil"/>
              <w:bottom w:val="nil"/>
              <w:right w:val="single" w:sz="4" w:space="0" w:color="auto"/>
            </w:tcBorders>
            <w:shd w:val="clear" w:color="auto" w:fill="auto"/>
            <w:noWrap/>
            <w:vAlign w:val="bottom"/>
            <w:hideMark/>
          </w:tcPr>
          <w:p w14:paraId="0A72D13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0.259</w:t>
            </w:r>
          </w:p>
        </w:tc>
        <w:tc>
          <w:tcPr>
            <w:tcW w:w="1097" w:type="dxa"/>
            <w:tcBorders>
              <w:top w:val="nil"/>
              <w:left w:val="nil"/>
              <w:bottom w:val="nil"/>
              <w:right w:val="single" w:sz="4" w:space="0" w:color="auto"/>
            </w:tcBorders>
            <w:shd w:val="clear" w:color="auto" w:fill="auto"/>
            <w:noWrap/>
            <w:vAlign w:val="bottom"/>
            <w:hideMark/>
          </w:tcPr>
          <w:p w14:paraId="71CFC4D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0.3700</w:t>
            </w:r>
          </w:p>
        </w:tc>
        <w:tc>
          <w:tcPr>
            <w:tcW w:w="1097" w:type="dxa"/>
            <w:tcBorders>
              <w:top w:val="nil"/>
              <w:left w:val="nil"/>
              <w:bottom w:val="nil"/>
              <w:right w:val="single" w:sz="4" w:space="0" w:color="auto"/>
            </w:tcBorders>
            <w:shd w:val="clear" w:color="auto" w:fill="auto"/>
            <w:noWrap/>
            <w:vAlign w:val="bottom"/>
            <w:hideMark/>
          </w:tcPr>
          <w:p w14:paraId="4AC0A62F"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0.4933</w:t>
            </w:r>
          </w:p>
        </w:tc>
        <w:tc>
          <w:tcPr>
            <w:tcW w:w="906" w:type="dxa"/>
            <w:tcBorders>
              <w:top w:val="nil"/>
              <w:left w:val="nil"/>
              <w:bottom w:val="nil"/>
              <w:right w:val="single" w:sz="4" w:space="0" w:color="auto"/>
            </w:tcBorders>
            <w:shd w:val="clear" w:color="auto" w:fill="auto"/>
            <w:noWrap/>
            <w:vAlign w:val="bottom"/>
            <w:hideMark/>
          </w:tcPr>
          <w:p w14:paraId="5BB426A0"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0.427</w:t>
            </w:r>
          </w:p>
        </w:tc>
      </w:tr>
      <w:tr w:rsidR="00C13E06" w:rsidRPr="00EA700F" w14:paraId="32861F67"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4961728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MDFAnnUnder0.1</w:t>
            </w:r>
          </w:p>
        </w:tc>
        <w:tc>
          <w:tcPr>
            <w:tcW w:w="1040" w:type="dxa"/>
            <w:tcBorders>
              <w:top w:val="nil"/>
              <w:left w:val="nil"/>
              <w:bottom w:val="nil"/>
              <w:right w:val="single" w:sz="4" w:space="0" w:color="auto"/>
            </w:tcBorders>
            <w:shd w:val="clear" w:color="auto" w:fill="auto"/>
            <w:noWrap/>
            <w:vAlign w:val="bottom"/>
            <w:hideMark/>
          </w:tcPr>
          <w:p w14:paraId="3A73A8E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0.5904</w:t>
            </w:r>
          </w:p>
        </w:tc>
        <w:tc>
          <w:tcPr>
            <w:tcW w:w="1040" w:type="dxa"/>
            <w:tcBorders>
              <w:top w:val="nil"/>
              <w:left w:val="nil"/>
              <w:bottom w:val="nil"/>
              <w:right w:val="single" w:sz="4" w:space="0" w:color="auto"/>
            </w:tcBorders>
            <w:shd w:val="clear" w:color="auto" w:fill="auto"/>
            <w:noWrap/>
            <w:vAlign w:val="bottom"/>
            <w:hideMark/>
          </w:tcPr>
          <w:p w14:paraId="02240D3A"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0.6747</w:t>
            </w:r>
          </w:p>
        </w:tc>
        <w:tc>
          <w:tcPr>
            <w:tcW w:w="960" w:type="dxa"/>
            <w:tcBorders>
              <w:top w:val="nil"/>
              <w:left w:val="nil"/>
              <w:bottom w:val="nil"/>
              <w:right w:val="single" w:sz="4" w:space="0" w:color="auto"/>
            </w:tcBorders>
            <w:shd w:val="clear" w:color="auto" w:fill="auto"/>
            <w:noWrap/>
            <w:vAlign w:val="bottom"/>
            <w:hideMark/>
          </w:tcPr>
          <w:p w14:paraId="3C1C12F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0.071</w:t>
            </w:r>
          </w:p>
        </w:tc>
        <w:tc>
          <w:tcPr>
            <w:tcW w:w="1097" w:type="dxa"/>
            <w:tcBorders>
              <w:top w:val="nil"/>
              <w:left w:val="nil"/>
              <w:bottom w:val="nil"/>
              <w:right w:val="single" w:sz="4" w:space="0" w:color="auto"/>
            </w:tcBorders>
            <w:shd w:val="clear" w:color="auto" w:fill="auto"/>
            <w:noWrap/>
            <w:vAlign w:val="bottom"/>
            <w:hideMark/>
          </w:tcPr>
          <w:p w14:paraId="1C1107C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0.5100</w:t>
            </w:r>
          </w:p>
        </w:tc>
        <w:tc>
          <w:tcPr>
            <w:tcW w:w="1097" w:type="dxa"/>
            <w:tcBorders>
              <w:top w:val="nil"/>
              <w:left w:val="nil"/>
              <w:bottom w:val="nil"/>
              <w:right w:val="single" w:sz="4" w:space="0" w:color="auto"/>
            </w:tcBorders>
            <w:shd w:val="clear" w:color="auto" w:fill="auto"/>
            <w:noWrap/>
            <w:vAlign w:val="bottom"/>
            <w:hideMark/>
          </w:tcPr>
          <w:p w14:paraId="5463E03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0.5829</w:t>
            </w:r>
          </w:p>
        </w:tc>
        <w:tc>
          <w:tcPr>
            <w:tcW w:w="906" w:type="dxa"/>
            <w:tcBorders>
              <w:top w:val="nil"/>
              <w:left w:val="nil"/>
              <w:bottom w:val="nil"/>
              <w:right w:val="single" w:sz="4" w:space="0" w:color="auto"/>
            </w:tcBorders>
            <w:shd w:val="clear" w:color="auto" w:fill="auto"/>
            <w:noWrap/>
            <w:vAlign w:val="bottom"/>
            <w:hideMark/>
          </w:tcPr>
          <w:p w14:paraId="169D7B0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0.105</w:t>
            </w:r>
          </w:p>
        </w:tc>
      </w:tr>
      <w:tr w:rsidR="00C13E06" w:rsidRPr="00EA700F" w14:paraId="10D98D66"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5E6F740E"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MDFAnnZer</w:t>
            </w:r>
            <w:proofErr w:type="spellEnd"/>
          </w:p>
        </w:tc>
        <w:tc>
          <w:tcPr>
            <w:tcW w:w="1040" w:type="dxa"/>
            <w:tcBorders>
              <w:top w:val="nil"/>
              <w:left w:val="nil"/>
              <w:bottom w:val="nil"/>
              <w:right w:val="single" w:sz="4" w:space="0" w:color="auto"/>
            </w:tcBorders>
            <w:shd w:val="clear" w:color="auto" w:fill="auto"/>
            <w:noWrap/>
            <w:vAlign w:val="bottom"/>
            <w:hideMark/>
          </w:tcPr>
          <w:p w14:paraId="74C41B6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0.6360</w:t>
            </w:r>
          </w:p>
        </w:tc>
        <w:tc>
          <w:tcPr>
            <w:tcW w:w="1040" w:type="dxa"/>
            <w:tcBorders>
              <w:top w:val="nil"/>
              <w:left w:val="nil"/>
              <w:bottom w:val="nil"/>
              <w:right w:val="single" w:sz="4" w:space="0" w:color="auto"/>
            </w:tcBorders>
            <w:shd w:val="clear" w:color="auto" w:fill="auto"/>
            <w:noWrap/>
            <w:vAlign w:val="bottom"/>
            <w:hideMark/>
          </w:tcPr>
          <w:p w14:paraId="225CCC0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0.6938</w:t>
            </w:r>
          </w:p>
        </w:tc>
        <w:tc>
          <w:tcPr>
            <w:tcW w:w="960" w:type="dxa"/>
            <w:tcBorders>
              <w:top w:val="nil"/>
              <w:left w:val="nil"/>
              <w:bottom w:val="nil"/>
              <w:right w:val="single" w:sz="4" w:space="0" w:color="auto"/>
            </w:tcBorders>
            <w:shd w:val="clear" w:color="auto" w:fill="auto"/>
            <w:noWrap/>
            <w:vAlign w:val="bottom"/>
            <w:hideMark/>
          </w:tcPr>
          <w:p w14:paraId="5D0B578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0.092</w:t>
            </w:r>
          </w:p>
        </w:tc>
        <w:tc>
          <w:tcPr>
            <w:tcW w:w="1097" w:type="dxa"/>
            <w:tcBorders>
              <w:top w:val="nil"/>
              <w:left w:val="nil"/>
              <w:bottom w:val="nil"/>
              <w:right w:val="single" w:sz="4" w:space="0" w:color="auto"/>
            </w:tcBorders>
            <w:shd w:val="clear" w:color="auto" w:fill="auto"/>
            <w:noWrap/>
            <w:vAlign w:val="bottom"/>
            <w:hideMark/>
          </w:tcPr>
          <w:p w14:paraId="172A6224"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0.5600</w:t>
            </w:r>
          </w:p>
        </w:tc>
        <w:tc>
          <w:tcPr>
            <w:tcW w:w="1097" w:type="dxa"/>
            <w:tcBorders>
              <w:top w:val="nil"/>
              <w:left w:val="nil"/>
              <w:bottom w:val="nil"/>
              <w:right w:val="single" w:sz="4" w:space="0" w:color="auto"/>
            </w:tcBorders>
            <w:shd w:val="clear" w:color="auto" w:fill="auto"/>
            <w:noWrap/>
            <w:vAlign w:val="bottom"/>
            <w:hideMark/>
          </w:tcPr>
          <w:p w14:paraId="5003AF1B"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0.6109</w:t>
            </w:r>
          </w:p>
        </w:tc>
        <w:tc>
          <w:tcPr>
            <w:tcW w:w="906" w:type="dxa"/>
            <w:tcBorders>
              <w:top w:val="nil"/>
              <w:left w:val="nil"/>
              <w:bottom w:val="nil"/>
              <w:right w:val="single" w:sz="4" w:space="0" w:color="auto"/>
            </w:tcBorders>
            <w:shd w:val="clear" w:color="auto" w:fill="auto"/>
            <w:noWrap/>
            <w:vAlign w:val="bottom"/>
            <w:hideMark/>
          </w:tcPr>
          <w:p w14:paraId="3861893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0.130</w:t>
            </w:r>
          </w:p>
        </w:tc>
      </w:tr>
      <w:tr w:rsidR="00C13E06" w:rsidRPr="00EA700F" w14:paraId="2BBA52CC" w14:textId="77777777" w:rsidTr="00C13E0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14:paraId="05123F0D"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MDFAnnHSNum</w:t>
            </w:r>
            <w:proofErr w:type="spellEnd"/>
          </w:p>
        </w:tc>
        <w:tc>
          <w:tcPr>
            <w:tcW w:w="1040" w:type="dxa"/>
            <w:tcBorders>
              <w:top w:val="nil"/>
              <w:left w:val="nil"/>
              <w:bottom w:val="nil"/>
              <w:right w:val="single" w:sz="4" w:space="0" w:color="auto"/>
            </w:tcBorders>
            <w:shd w:val="clear" w:color="auto" w:fill="auto"/>
            <w:noWrap/>
            <w:vAlign w:val="bottom"/>
            <w:hideMark/>
          </w:tcPr>
          <w:p w14:paraId="280983A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0.6885</w:t>
            </w:r>
          </w:p>
        </w:tc>
        <w:tc>
          <w:tcPr>
            <w:tcW w:w="1040" w:type="dxa"/>
            <w:tcBorders>
              <w:top w:val="nil"/>
              <w:left w:val="nil"/>
              <w:bottom w:val="nil"/>
              <w:right w:val="single" w:sz="4" w:space="0" w:color="auto"/>
            </w:tcBorders>
            <w:shd w:val="clear" w:color="auto" w:fill="auto"/>
            <w:noWrap/>
            <w:vAlign w:val="bottom"/>
            <w:hideMark/>
          </w:tcPr>
          <w:p w14:paraId="100C84C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0.7184</w:t>
            </w:r>
          </w:p>
        </w:tc>
        <w:tc>
          <w:tcPr>
            <w:tcW w:w="960" w:type="dxa"/>
            <w:tcBorders>
              <w:top w:val="nil"/>
              <w:left w:val="nil"/>
              <w:bottom w:val="nil"/>
              <w:right w:val="single" w:sz="4" w:space="0" w:color="auto"/>
            </w:tcBorders>
            <w:shd w:val="clear" w:color="auto" w:fill="auto"/>
            <w:noWrap/>
            <w:vAlign w:val="bottom"/>
            <w:hideMark/>
          </w:tcPr>
          <w:p w14:paraId="4B4E5102"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0.262</w:t>
            </w:r>
          </w:p>
        </w:tc>
        <w:tc>
          <w:tcPr>
            <w:tcW w:w="1097" w:type="dxa"/>
            <w:tcBorders>
              <w:top w:val="nil"/>
              <w:left w:val="nil"/>
              <w:bottom w:val="nil"/>
              <w:right w:val="single" w:sz="4" w:space="0" w:color="auto"/>
            </w:tcBorders>
            <w:shd w:val="clear" w:color="auto" w:fill="auto"/>
            <w:noWrap/>
            <w:vAlign w:val="bottom"/>
            <w:hideMark/>
          </w:tcPr>
          <w:p w14:paraId="16869298"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1097" w:type="dxa"/>
            <w:tcBorders>
              <w:top w:val="nil"/>
              <w:left w:val="nil"/>
              <w:bottom w:val="nil"/>
              <w:right w:val="single" w:sz="4" w:space="0" w:color="auto"/>
            </w:tcBorders>
            <w:shd w:val="clear" w:color="auto" w:fill="auto"/>
            <w:noWrap/>
            <w:vAlign w:val="bottom"/>
            <w:hideMark/>
          </w:tcPr>
          <w:p w14:paraId="43B29507"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0.8100</w:t>
            </w:r>
          </w:p>
        </w:tc>
        <w:tc>
          <w:tcPr>
            <w:tcW w:w="906" w:type="dxa"/>
            <w:tcBorders>
              <w:top w:val="nil"/>
              <w:left w:val="nil"/>
              <w:bottom w:val="nil"/>
              <w:right w:val="single" w:sz="4" w:space="0" w:color="auto"/>
            </w:tcBorders>
            <w:shd w:val="clear" w:color="auto" w:fill="auto"/>
            <w:noWrap/>
            <w:vAlign w:val="bottom"/>
            <w:hideMark/>
          </w:tcPr>
          <w:p w14:paraId="350C162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0.254</w:t>
            </w:r>
          </w:p>
        </w:tc>
      </w:tr>
      <w:tr w:rsidR="00C13E06" w:rsidRPr="00EA700F" w14:paraId="5AC74CF7" w14:textId="77777777" w:rsidTr="00C13E06">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26072F48" w14:textId="77777777" w:rsidR="008E156A" w:rsidRDefault="00C13E06" w:rsidP="00FF6655">
            <w:pPr>
              <w:spacing w:after="0" w:line="276" w:lineRule="auto"/>
              <w:rPr>
                <w:rFonts w:eastAsia="Times New Roman" w:cs="Times New Roman"/>
                <w:color w:val="000000"/>
                <w:sz w:val="20"/>
                <w:szCs w:val="20"/>
                <w:lang w:eastAsia="en-AU"/>
              </w:rPr>
            </w:pPr>
            <w:proofErr w:type="spellStart"/>
            <w:r w:rsidRPr="009546E2">
              <w:rPr>
                <w:rFonts w:eastAsia="Times New Roman" w:cs="Times New Roman"/>
                <w:color w:val="000000"/>
                <w:sz w:val="20"/>
                <w:szCs w:val="20"/>
                <w:lang w:eastAsia="en-AU"/>
              </w:rPr>
              <w:t>CVAnnLSMeanDur</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14:paraId="7CADA875"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14:paraId="2D247F66"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14:paraId="6C383F4C"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14:paraId="44E13F3E"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14:paraId="10441873"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14:paraId="1F6AAEF9" w14:textId="77777777" w:rsidR="008E156A" w:rsidRDefault="00C13E06" w:rsidP="00FF6655">
            <w:pPr>
              <w:spacing w:after="0" w:line="276" w:lineRule="auto"/>
              <w:rPr>
                <w:rFonts w:eastAsia="Times New Roman" w:cs="Times New Roman"/>
                <w:color w:val="000000"/>
                <w:sz w:val="20"/>
                <w:szCs w:val="20"/>
                <w:lang w:eastAsia="en-AU"/>
              </w:rPr>
            </w:pPr>
            <w:r w:rsidRPr="009546E2">
              <w:rPr>
                <w:rFonts w:eastAsia="Times New Roman" w:cs="Times New Roman"/>
                <w:color w:val="000000"/>
                <w:sz w:val="20"/>
                <w:szCs w:val="20"/>
                <w:lang w:eastAsia="en-AU"/>
              </w:rPr>
              <w:t>0.028</w:t>
            </w:r>
          </w:p>
        </w:tc>
      </w:tr>
    </w:tbl>
    <w:p w14:paraId="2AE076A6" w14:textId="77777777" w:rsidR="008E156A" w:rsidRDefault="008E156A" w:rsidP="00A40192">
      <w:pPr>
        <w:spacing w:line="360" w:lineRule="auto"/>
        <w:rPr>
          <w:b/>
        </w:rPr>
      </w:pPr>
    </w:p>
    <w:p w14:paraId="00348CC2" w14:textId="77777777" w:rsidR="008E156A" w:rsidRDefault="008E156A" w:rsidP="00A40192">
      <w:pPr>
        <w:spacing w:line="360" w:lineRule="auto"/>
        <w:rPr>
          <w:b/>
        </w:rPr>
      </w:pPr>
    </w:p>
    <w:p w14:paraId="7B08A8C4" w14:textId="77777777" w:rsidR="008E156A" w:rsidRDefault="008E156A" w:rsidP="00A40192">
      <w:pPr>
        <w:spacing w:line="360" w:lineRule="auto"/>
        <w:rPr>
          <w:b/>
        </w:rPr>
      </w:pPr>
    </w:p>
    <w:p w14:paraId="163F738C" w14:textId="77777777" w:rsidR="008E156A" w:rsidRDefault="008E156A" w:rsidP="00A40192">
      <w:pPr>
        <w:spacing w:line="360" w:lineRule="auto"/>
        <w:rPr>
          <w:b/>
        </w:rPr>
      </w:pPr>
    </w:p>
    <w:p w14:paraId="633A55C5" w14:textId="77777777" w:rsidR="00A40192" w:rsidRDefault="00A40192" w:rsidP="00FF6655">
      <w:pPr>
        <w:spacing w:line="360" w:lineRule="auto"/>
        <w:rPr>
          <w:b/>
        </w:rPr>
      </w:pPr>
    </w:p>
    <w:p w14:paraId="69DE197C" w14:textId="77777777" w:rsidR="008E156A" w:rsidRDefault="00D666AE" w:rsidP="00FF6655">
      <w:pPr>
        <w:spacing w:line="360" w:lineRule="auto"/>
        <w:rPr>
          <w:b/>
        </w:rPr>
      </w:pPr>
      <w:r>
        <w:rPr>
          <w:b/>
        </w:rPr>
        <w:lastRenderedPageBreak/>
        <w:t>Figures</w:t>
      </w:r>
    </w:p>
    <w:p w14:paraId="47EBE4DA" w14:textId="77777777" w:rsidR="00FD6EDE" w:rsidRPr="00FD6EDE" w:rsidRDefault="00D666AE" w:rsidP="00FD6EDE">
      <w:pPr>
        <w:spacing w:line="360" w:lineRule="auto"/>
        <w:rPr>
          <w:b/>
          <w:i/>
        </w:rPr>
      </w:pPr>
      <w:r>
        <w:rPr>
          <w:b/>
          <w:noProof/>
          <w:lang w:eastAsia="en-AU"/>
        </w:rPr>
        <w:drawing>
          <wp:inline distT="0" distB="0" distL="0" distR="0" wp14:anchorId="4C9DBE3D" wp14:editId="5A97FED4">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sidR="00210548">
        <w:rPr>
          <w:b/>
        </w:rPr>
        <w:br/>
      </w:r>
    </w:p>
    <w:p w14:paraId="60FC3E38" w14:textId="77777777" w:rsidR="00FD6EDE" w:rsidRPr="00FD6EDE" w:rsidRDefault="00FD6EDE" w:rsidP="00FD6EDE">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5FAD42A9" w14:textId="77777777" w:rsidR="00915E20" w:rsidRDefault="00915E20" w:rsidP="00FD6EDE">
      <w:pPr>
        <w:pStyle w:val="Caption"/>
        <w:spacing w:line="360" w:lineRule="auto"/>
      </w:pPr>
    </w:p>
    <w:p w14:paraId="14E33240" w14:textId="77777777" w:rsidR="00915E20" w:rsidRDefault="00915E20" w:rsidP="00AC4611"/>
    <w:p w14:paraId="6B0B8775" w14:textId="77777777" w:rsidR="00915E20" w:rsidRDefault="00915E20" w:rsidP="00AC4611"/>
    <w:p w14:paraId="4CABDC8D" w14:textId="77777777" w:rsidR="00E27881" w:rsidRDefault="00E27881" w:rsidP="00AC4611"/>
    <w:p w14:paraId="4C571632" w14:textId="77777777" w:rsidR="00E27881" w:rsidRDefault="00E27881" w:rsidP="00AC4611"/>
    <w:p w14:paraId="00166069" w14:textId="77777777" w:rsidR="00E27881" w:rsidRDefault="00E27881" w:rsidP="00AC4611"/>
    <w:p w14:paraId="7ACADF44" w14:textId="77777777" w:rsidR="00E27881" w:rsidRDefault="00E27881" w:rsidP="00AC4611"/>
    <w:p w14:paraId="679646C8" w14:textId="77777777" w:rsidR="00E27881" w:rsidRDefault="00E27881" w:rsidP="00AC4611"/>
    <w:p w14:paraId="02FDD80B" w14:textId="77777777" w:rsidR="00E27881" w:rsidRDefault="00E27881" w:rsidP="00AC4611"/>
    <w:p w14:paraId="1A090DD9" w14:textId="77777777" w:rsidR="00E27881" w:rsidRDefault="00E27881" w:rsidP="00AC4611"/>
    <w:p w14:paraId="27A6BF43" w14:textId="77777777" w:rsidR="00E27881" w:rsidRDefault="00E27881" w:rsidP="00AC4611"/>
    <w:p w14:paraId="71426A5A" w14:textId="77777777" w:rsidR="00E27881" w:rsidRDefault="00E27881" w:rsidP="00AC4611"/>
    <w:p w14:paraId="516D8439" w14:textId="77777777" w:rsidR="00E27881" w:rsidRDefault="00E27881" w:rsidP="00AC4611"/>
    <w:p w14:paraId="5C50DCED" w14:textId="77777777" w:rsidR="00E27881" w:rsidRDefault="00E27881" w:rsidP="00AC4611"/>
    <w:p w14:paraId="130C38A3" w14:textId="77777777" w:rsidR="00E27881" w:rsidRDefault="00E27881" w:rsidP="00AC4611"/>
    <w:p w14:paraId="18546881" w14:textId="77777777" w:rsidR="00E27881" w:rsidRDefault="00E27881" w:rsidP="00AC4611"/>
    <w:p w14:paraId="78B63B44" w14:textId="77777777" w:rsidR="00E27881" w:rsidRDefault="00E27881" w:rsidP="00AC4611"/>
    <w:p w14:paraId="402020C4" w14:textId="77777777" w:rsidR="00E27881" w:rsidRDefault="00E27881" w:rsidP="00E27881">
      <w:pPr>
        <w:keepNext/>
      </w:pPr>
      <w:r>
        <w:rPr>
          <w:noProof/>
          <w:lang w:eastAsia="en-AU"/>
        </w:rPr>
        <w:drawing>
          <wp:inline distT="0" distB="0" distL="0" distR="0" wp14:anchorId="4C710155" wp14:editId="6FE9DA20">
            <wp:extent cx="36042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means2.tif"/>
                    <pic:cNvPicPr/>
                  </pic:nvPicPr>
                  <pic:blipFill>
                    <a:blip r:embed="rId12">
                      <a:extLst>
                        <a:ext uri="{28A0092B-C50C-407E-A947-70E740481C1C}">
                          <a14:useLocalDpi xmlns:a14="http://schemas.microsoft.com/office/drawing/2010/main" val="0"/>
                        </a:ext>
                      </a:extLst>
                    </a:blip>
                    <a:stretch>
                      <a:fillRect/>
                    </a:stretch>
                  </pic:blipFill>
                  <pic:spPr>
                    <a:xfrm>
                      <a:off x="0" y="0"/>
                      <a:ext cx="3604260" cy="3771900"/>
                    </a:xfrm>
                    <a:prstGeom prst="rect">
                      <a:avLst/>
                    </a:prstGeom>
                  </pic:spPr>
                </pic:pic>
              </a:graphicData>
            </a:graphic>
          </wp:inline>
        </w:drawing>
      </w:r>
    </w:p>
    <w:p w14:paraId="1CA58DFE"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Pr="00FD6EDE">
        <w:rPr>
          <w:b/>
          <w:color w:val="auto"/>
          <w:sz w:val="22"/>
          <w:szCs w:val="22"/>
        </w:rPr>
        <w:fldChar w:fldCharType="begin"/>
      </w:r>
      <w:r w:rsidRPr="00FD6EDE">
        <w:rPr>
          <w:b/>
          <w:color w:val="auto"/>
          <w:sz w:val="22"/>
          <w:szCs w:val="22"/>
        </w:rPr>
        <w:instrText xml:space="preserve"> SEQ Figure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w:t>
      </w:r>
      <w:proofErr w:type="spellStart"/>
      <w:r w:rsidRPr="00FD6EDE">
        <w:rPr>
          <w:color w:val="auto"/>
          <w:sz w:val="22"/>
          <w:szCs w:val="22"/>
        </w:rPr>
        <w:t>baseflow</w:t>
      </w:r>
      <w:proofErr w:type="spellEnd"/>
      <w:r w:rsidRPr="00FD6EDE">
        <w:rPr>
          <w:color w:val="auto"/>
          <w:sz w:val="22"/>
          <w:szCs w:val="22"/>
        </w:rPr>
        <w:t>, (2) unpredictable intermittent.</w:t>
      </w:r>
    </w:p>
    <w:p w14:paraId="345874E9" w14:textId="77777777" w:rsidR="00915E20" w:rsidRDefault="00915E20" w:rsidP="00AC4611"/>
    <w:p w14:paraId="4089ED94" w14:textId="77777777" w:rsidR="00915E20" w:rsidRDefault="00915E20" w:rsidP="00AC4611"/>
    <w:p w14:paraId="066C25EE" w14:textId="77777777" w:rsidR="00915E20" w:rsidRDefault="00915E20" w:rsidP="00AC4611"/>
    <w:p w14:paraId="7DF7C2CB" w14:textId="77777777" w:rsidR="00915E20" w:rsidRDefault="00915E20" w:rsidP="00AC4611"/>
    <w:p w14:paraId="24F8F3D0" w14:textId="77777777" w:rsidR="00915E20" w:rsidRDefault="00915E20" w:rsidP="00AC4611"/>
    <w:p w14:paraId="7DAE3505" w14:textId="77777777" w:rsidR="00915E20" w:rsidRPr="00915E20" w:rsidRDefault="00915E20" w:rsidP="00AC4611"/>
    <w:p w14:paraId="1F350571" w14:textId="77777777" w:rsidR="008E156A" w:rsidRDefault="008E156A" w:rsidP="00E27881">
      <w:pPr>
        <w:spacing w:line="360" w:lineRule="auto"/>
        <w:rPr>
          <w:b/>
        </w:rPr>
      </w:pPr>
    </w:p>
    <w:p w14:paraId="0D447872" w14:textId="77777777" w:rsidR="008E156A" w:rsidRDefault="008E156A" w:rsidP="00E27881">
      <w:pPr>
        <w:spacing w:line="360" w:lineRule="auto"/>
        <w:rPr>
          <w:b/>
        </w:rPr>
      </w:pPr>
    </w:p>
    <w:p w14:paraId="16CD69F5" w14:textId="77777777" w:rsidR="008E156A" w:rsidRDefault="008E156A" w:rsidP="00E27881">
      <w:pPr>
        <w:spacing w:line="360" w:lineRule="auto"/>
        <w:rPr>
          <w:b/>
        </w:rPr>
      </w:pPr>
    </w:p>
    <w:p w14:paraId="6166ACDA" w14:textId="77777777" w:rsidR="008E156A" w:rsidRDefault="008E156A" w:rsidP="00E27881">
      <w:pPr>
        <w:spacing w:line="360" w:lineRule="auto"/>
        <w:rPr>
          <w:b/>
        </w:rPr>
      </w:pPr>
    </w:p>
    <w:p w14:paraId="3B0200A9" w14:textId="77777777" w:rsidR="008E156A" w:rsidRDefault="008E156A" w:rsidP="00E27881">
      <w:pPr>
        <w:spacing w:line="360" w:lineRule="auto"/>
        <w:rPr>
          <w:b/>
        </w:rPr>
      </w:pPr>
    </w:p>
    <w:p w14:paraId="56E02896" w14:textId="77777777" w:rsidR="008E156A" w:rsidRDefault="008E156A" w:rsidP="00E27881">
      <w:pPr>
        <w:spacing w:line="360" w:lineRule="auto"/>
        <w:rPr>
          <w:b/>
        </w:rPr>
      </w:pPr>
    </w:p>
    <w:p w14:paraId="7081F07C" w14:textId="0C947CBE" w:rsidR="008E156A" w:rsidRDefault="007E254E" w:rsidP="00E27881">
      <w:pPr>
        <w:spacing w:line="360" w:lineRule="auto"/>
        <w:rPr>
          <w:b/>
        </w:rPr>
      </w:pPr>
      <w:r>
        <w:rPr>
          <w:b/>
          <w:noProof/>
          <w:lang w:eastAsia="en-AU"/>
        </w:rPr>
        <w:lastRenderedPageBreak/>
        <w:drawing>
          <wp:inline distT="0" distB="0" distL="0" distR="0" wp14:anchorId="37822A30" wp14:editId="6FC06841">
            <wp:extent cx="4290418" cy="518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b.tif"/>
                    <pic:cNvPicPr/>
                  </pic:nvPicPr>
                  <pic:blipFill>
                    <a:blip r:embed="rId13">
                      <a:extLst>
                        <a:ext uri="{28A0092B-C50C-407E-A947-70E740481C1C}">
                          <a14:useLocalDpi xmlns:a14="http://schemas.microsoft.com/office/drawing/2010/main" val="0"/>
                        </a:ext>
                      </a:extLst>
                    </a:blip>
                    <a:stretch>
                      <a:fillRect/>
                    </a:stretch>
                  </pic:blipFill>
                  <pic:spPr>
                    <a:xfrm>
                      <a:off x="0" y="0"/>
                      <a:ext cx="4290418" cy="5182032"/>
                    </a:xfrm>
                    <a:prstGeom prst="rect">
                      <a:avLst/>
                    </a:prstGeom>
                  </pic:spPr>
                </pic:pic>
              </a:graphicData>
            </a:graphic>
          </wp:inline>
        </w:drawing>
      </w:r>
    </w:p>
    <w:p w14:paraId="6BA50623" w14:textId="77777777" w:rsidR="00FD6EDE" w:rsidRPr="00FD6EDE" w:rsidRDefault="00FD6EDE" w:rsidP="00FD6EDE">
      <w:pPr>
        <w:pStyle w:val="Caption"/>
        <w:spacing w:line="360" w:lineRule="auto"/>
        <w:rPr>
          <w:rFonts w:cs="Arial"/>
          <w:color w:val="auto"/>
          <w:sz w:val="22"/>
          <w:szCs w:val="22"/>
          <w:lang w:val="en-US" w:eastAsia="ja-JP"/>
        </w:rPr>
      </w:pPr>
      <w:commentRangeStart w:id="29"/>
      <w:commentRangeStart w:id="30"/>
      <w:r w:rsidRPr="00FD6EDE">
        <w:rPr>
          <w:b/>
          <w:color w:val="auto"/>
          <w:sz w:val="22"/>
          <w:szCs w:val="22"/>
        </w:rPr>
        <w:t>Figure 3.</w:t>
      </w:r>
      <w:r w:rsidRPr="00FD6EDE">
        <w:rPr>
          <w:color w:val="auto"/>
          <w:sz w:val="22"/>
          <w:szCs w:val="22"/>
        </w:rPr>
        <w:t xml:space="preserve"> </w:t>
      </w:r>
      <w:commentRangeEnd w:id="29"/>
      <w:r w:rsidRPr="00FD6EDE">
        <w:rPr>
          <w:rStyle w:val="CommentReference"/>
          <w:i w:val="0"/>
          <w:iCs w:val="0"/>
          <w:color w:val="auto"/>
          <w:sz w:val="22"/>
          <w:szCs w:val="22"/>
        </w:rPr>
        <w:commentReference w:id="29"/>
      </w:r>
      <w:commentRangeEnd w:id="30"/>
      <w:r w:rsidRPr="00FD6EDE">
        <w:rPr>
          <w:rStyle w:val="CommentReference"/>
          <w:i w:val="0"/>
          <w:iCs w:val="0"/>
          <w:color w:val="auto"/>
          <w:sz w:val="22"/>
          <w:szCs w:val="22"/>
        </w:rPr>
        <w:commentReference w:id="30"/>
      </w:r>
      <w:r w:rsidRPr="00FD6EDE">
        <w:rPr>
          <w:color w:val="auto"/>
          <w:sz w:val="22"/>
          <w:szCs w:val="22"/>
        </w:rPr>
        <w:t xml:space="preserve">Relationships between abundance weighted mean wood density and hydrological metrics describing a) </w:t>
      </w:r>
      <w:proofErr w:type="spellStart"/>
      <w:r w:rsidRPr="00FD6EDE">
        <w:rPr>
          <w:color w:val="auto"/>
          <w:sz w:val="22"/>
          <w:szCs w:val="22"/>
        </w:rPr>
        <w:t>interannual</w:t>
      </w:r>
      <w:proofErr w:type="spellEnd"/>
      <w:r w:rsidRPr="00FD6EDE">
        <w:rPr>
          <w:color w:val="auto"/>
          <w:sz w:val="22"/>
          <w:szCs w:val="22"/>
        </w:rPr>
        <w:t xml:space="preserve"> variability in flood rise rates (</w:t>
      </w:r>
      <w:proofErr w:type="spellStart"/>
      <w:r w:rsidRPr="00FD6EDE">
        <w:rPr>
          <w:color w:val="auto"/>
          <w:sz w:val="22"/>
          <w:szCs w:val="22"/>
        </w:rPr>
        <w:t>CVAnnMRateRise</w:t>
      </w:r>
      <w:proofErr w:type="spellEnd"/>
      <w:r w:rsidRPr="00FD6EDE">
        <w:rPr>
          <w:color w:val="auto"/>
          <w:sz w:val="22"/>
          <w:szCs w:val="22"/>
        </w:rPr>
        <w:t xml:space="preserve">), b) </w:t>
      </w:r>
      <w:proofErr w:type="spellStart"/>
      <w:r w:rsidRPr="00FD6EDE">
        <w:rPr>
          <w:color w:val="auto"/>
          <w:sz w:val="22"/>
          <w:szCs w:val="22"/>
        </w:rPr>
        <w:t>interannual</w:t>
      </w:r>
      <w:proofErr w:type="spellEnd"/>
      <w:r w:rsidRPr="00FD6EDE">
        <w:rPr>
          <w:color w:val="auto"/>
          <w:sz w:val="22"/>
          <w:szCs w:val="22"/>
        </w:rPr>
        <w:t xml:space="preserve"> variability in flood fall rates (</w:t>
      </w:r>
      <w:proofErr w:type="spellStart"/>
      <w:r w:rsidRPr="00FD6EDE">
        <w:rPr>
          <w:color w:val="auto"/>
          <w:sz w:val="22"/>
          <w:szCs w:val="22"/>
        </w:rPr>
        <w:t>CVAnnMRateFall</w:t>
      </w:r>
      <w:proofErr w:type="spellEnd"/>
      <w:r w:rsidRPr="00FD6EDE">
        <w:rPr>
          <w:color w:val="auto"/>
          <w:sz w:val="22"/>
          <w:szCs w:val="22"/>
        </w:rPr>
        <w:t>), c) mean high flow magnitude (</w:t>
      </w:r>
      <w:proofErr w:type="spellStart"/>
      <w:r w:rsidRPr="00FD6EDE">
        <w:rPr>
          <w:color w:val="auto"/>
          <w:sz w:val="22"/>
          <w:szCs w:val="22"/>
        </w:rPr>
        <w:t>HSPeaknorm</w:t>
      </w:r>
      <w:proofErr w:type="spellEnd"/>
      <w:r w:rsidRPr="00FD6EDE">
        <w:rPr>
          <w:color w:val="auto"/>
          <w:sz w:val="22"/>
          <w:szCs w:val="22"/>
        </w:rPr>
        <w:t xml:space="preserve">), d) </w:t>
      </w:r>
      <w:proofErr w:type="spellStart"/>
      <w:r w:rsidRPr="00FD6EDE">
        <w:rPr>
          <w:color w:val="auto"/>
          <w:sz w:val="22"/>
          <w:szCs w:val="22"/>
        </w:rPr>
        <w:t>interannual</w:t>
      </w:r>
      <w:proofErr w:type="spellEnd"/>
      <w:r w:rsidRPr="00FD6EDE">
        <w:rPr>
          <w:color w:val="auto"/>
          <w:sz w:val="22"/>
          <w:szCs w:val="22"/>
        </w:rPr>
        <w:t xml:space="preserve"> variability in high flow magnitude (</w:t>
      </w:r>
      <w:proofErr w:type="spellStart"/>
      <w:r w:rsidRPr="00FD6EDE">
        <w:rPr>
          <w:color w:val="auto"/>
          <w:sz w:val="22"/>
          <w:szCs w:val="22"/>
        </w:rPr>
        <w:t>CVAnnHSPeak</w:t>
      </w:r>
      <w:proofErr w:type="spellEnd"/>
      <w:r w:rsidRPr="00FD6EDE">
        <w:rPr>
          <w:color w:val="auto"/>
          <w:sz w:val="22"/>
          <w:szCs w:val="22"/>
        </w:rPr>
        <w:t xml:space="preserve">),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5FA90D18" w14:textId="544F84F9" w:rsidR="008E156A" w:rsidRDefault="008E156A" w:rsidP="00E27881">
      <w:pPr>
        <w:spacing w:line="360" w:lineRule="auto"/>
        <w:rPr>
          <w:b/>
        </w:rPr>
      </w:pPr>
    </w:p>
    <w:p w14:paraId="666FB0E2" w14:textId="77777777" w:rsidR="00BF23E2" w:rsidRDefault="00BF23E2" w:rsidP="00E27881">
      <w:pPr>
        <w:spacing w:line="360" w:lineRule="auto"/>
        <w:rPr>
          <w:b/>
        </w:rPr>
      </w:pPr>
    </w:p>
    <w:p w14:paraId="06A898D7" w14:textId="77777777" w:rsidR="00BF23E2" w:rsidRDefault="00BF23E2" w:rsidP="00E27881">
      <w:pPr>
        <w:spacing w:line="360" w:lineRule="auto"/>
        <w:rPr>
          <w:b/>
        </w:rPr>
      </w:pPr>
    </w:p>
    <w:p w14:paraId="65C68F82" w14:textId="277FC65A" w:rsidR="00BF23E2" w:rsidRDefault="007E254E" w:rsidP="00E27881">
      <w:pPr>
        <w:spacing w:line="360" w:lineRule="auto"/>
        <w:rPr>
          <w:b/>
        </w:rPr>
      </w:pPr>
      <w:r>
        <w:rPr>
          <w:b/>
          <w:noProof/>
          <w:lang w:eastAsia="en-AU"/>
        </w:rPr>
        <w:lastRenderedPageBreak/>
        <w:drawing>
          <wp:inline distT="0" distB="0" distL="0" distR="0" wp14:anchorId="6BE937CB" wp14:editId="5C093007">
            <wp:extent cx="4290418" cy="6911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b.tif"/>
                    <pic:cNvPicPr/>
                  </pic:nvPicPr>
                  <pic:blipFill>
                    <a:blip r:embed="rId14">
                      <a:extLst>
                        <a:ext uri="{28A0092B-C50C-407E-A947-70E740481C1C}">
                          <a14:useLocalDpi xmlns:a14="http://schemas.microsoft.com/office/drawing/2010/main" val="0"/>
                        </a:ext>
                      </a:extLst>
                    </a:blip>
                    <a:stretch>
                      <a:fillRect/>
                    </a:stretch>
                  </pic:blipFill>
                  <pic:spPr>
                    <a:xfrm>
                      <a:off x="0" y="0"/>
                      <a:ext cx="4290418" cy="6911916"/>
                    </a:xfrm>
                    <a:prstGeom prst="rect">
                      <a:avLst/>
                    </a:prstGeom>
                  </pic:spPr>
                </pic:pic>
              </a:graphicData>
            </a:graphic>
          </wp:inline>
        </w:drawing>
      </w:r>
    </w:p>
    <w:p w14:paraId="2D9D970A"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w:t>
      </w:r>
      <w:proofErr w:type="spellStart"/>
      <w:proofErr w:type="gramStart"/>
      <w:r w:rsidRPr="00FD6EDE">
        <w:rPr>
          <w:color w:val="auto"/>
          <w:sz w:val="22"/>
          <w:szCs w:val="22"/>
        </w:rPr>
        <w:t>baseflow</w:t>
      </w:r>
      <w:proofErr w:type="spellEnd"/>
      <w:proofErr w:type="gramEnd"/>
      <w:r w:rsidRPr="00FD6EDE">
        <w:rPr>
          <w:color w:val="auto"/>
          <w:sz w:val="22"/>
          <w:szCs w:val="22"/>
        </w:rPr>
        <w:t xml:space="preserve"> index (BFI), b.) </w:t>
      </w:r>
      <w:proofErr w:type="spellStart"/>
      <w:proofErr w:type="gramStart"/>
      <w:r w:rsidRPr="00FD6EDE">
        <w:rPr>
          <w:color w:val="auto"/>
          <w:sz w:val="22"/>
          <w:szCs w:val="22"/>
        </w:rPr>
        <w:t>interannual</w:t>
      </w:r>
      <w:proofErr w:type="spellEnd"/>
      <w:proofErr w:type="gramEnd"/>
      <w:r w:rsidRPr="00FD6EDE">
        <w:rPr>
          <w:color w:val="auto"/>
          <w:sz w:val="22"/>
          <w:szCs w:val="22"/>
        </w:rPr>
        <w:t xml:space="preserve"> variability in </w:t>
      </w:r>
      <w:proofErr w:type="spellStart"/>
      <w:r w:rsidRPr="00FD6EDE">
        <w:rPr>
          <w:color w:val="auto"/>
          <w:sz w:val="22"/>
          <w:szCs w:val="22"/>
        </w:rPr>
        <w:t>baseflow</w:t>
      </w:r>
      <w:proofErr w:type="spellEnd"/>
      <w:r w:rsidRPr="00FD6EDE">
        <w:rPr>
          <w:color w:val="auto"/>
          <w:sz w:val="22"/>
          <w:szCs w:val="22"/>
        </w:rPr>
        <w:t xml:space="preserve"> index (</w:t>
      </w:r>
      <w:proofErr w:type="spellStart"/>
      <w:r w:rsidRPr="00FD6EDE">
        <w:rPr>
          <w:color w:val="auto"/>
          <w:sz w:val="22"/>
          <w:szCs w:val="22"/>
        </w:rPr>
        <w:t>CVAnnBFI</w:t>
      </w:r>
      <w:proofErr w:type="spellEnd"/>
      <w:r w:rsidRPr="00FD6EDE">
        <w:rPr>
          <w:color w:val="auto"/>
          <w:sz w:val="22"/>
          <w:szCs w:val="22"/>
        </w:rPr>
        <w:t xml:space="preserve">), c.) </w:t>
      </w:r>
      <w:proofErr w:type="gramStart"/>
      <w:r w:rsidRPr="00FD6EDE">
        <w:rPr>
          <w:color w:val="auto"/>
          <w:sz w:val="22"/>
          <w:szCs w:val="22"/>
        </w:rPr>
        <w:t>contingency</w:t>
      </w:r>
      <w:proofErr w:type="gramEnd"/>
      <w:r w:rsidRPr="00FD6EDE">
        <w:rPr>
          <w:color w:val="auto"/>
          <w:sz w:val="22"/>
          <w:szCs w:val="22"/>
        </w:rPr>
        <w:t xml:space="preserve"> of monthly mean daily flow (M_MDFM), d.) </w:t>
      </w:r>
      <w:commentRangeStart w:id="31"/>
      <w:commentRangeStart w:id="32"/>
      <w:proofErr w:type="gramStart"/>
      <w:r w:rsidRPr="00FD6EDE">
        <w:rPr>
          <w:color w:val="auto"/>
          <w:sz w:val="22"/>
          <w:szCs w:val="22"/>
        </w:rPr>
        <w:t>contingency</w:t>
      </w:r>
      <w:proofErr w:type="gramEnd"/>
      <w:r w:rsidRPr="00FD6EDE">
        <w:rPr>
          <w:color w:val="auto"/>
          <w:sz w:val="22"/>
          <w:szCs w:val="22"/>
        </w:rPr>
        <w:t xml:space="preserve"> </w:t>
      </w:r>
      <w:commentRangeEnd w:id="31"/>
      <w:r w:rsidRPr="00FD6EDE">
        <w:rPr>
          <w:rStyle w:val="CommentReference"/>
          <w:i w:val="0"/>
          <w:iCs w:val="0"/>
          <w:color w:val="auto"/>
          <w:sz w:val="22"/>
          <w:szCs w:val="22"/>
        </w:rPr>
        <w:commentReference w:id="31"/>
      </w:r>
      <w:commentRangeEnd w:id="32"/>
      <w:r w:rsidRPr="00FD6EDE">
        <w:rPr>
          <w:rStyle w:val="CommentReference"/>
          <w:i w:val="0"/>
          <w:iCs w:val="0"/>
          <w:color w:val="auto"/>
          <w:sz w:val="22"/>
          <w:szCs w:val="22"/>
        </w:rPr>
        <w:commentReference w:id="32"/>
      </w:r>
      <w:r w:rsidRPr="00FD6EDE">
        <w:rPr>
          <w:color w:val="auto"/>
          <w:sz w:val="22"/>
          <w:szCs w:val="22"/>
        </w:rPr>
        <w:t xml:space="preserve">of monthly mean daily flow (C_MDFM), e.) </w:t>
      </w:r>
      <w:proofErr w:type="gramStart"/>
      <w:r w:rsidRPr="00FD6EDE">
        <w:rPr>
          <w:color w:val="auto"/>
          <w:sz w:val="22"/>
          <w:szCs w:val="22"/>
        </w:rPr>
        <w:t>constancy</w:t>
      </w:r>
      <w:proofErr w:type="gramEnd"/>
      <w:r w:rsidRPr="00FD6EDE">
        <w:rPr>
          <w:color w:val="auto"/>
          <w:sz w:val="22"/>
          <w:szCs w:val="22"/>
        </w:rPr>
        <w:t xml:space="preserve"> of monthly minimum daily flow (</w:t>
      </w:r>
      <w:proofErr w:type="spellStart"/>
      <w:r w:rsidRPr="00FD6EDE">
        <w:rPr>
          <w:color w:val="auto"/>
          <w:sz w:val="22"/>
          <w:szCs w:val="22"/>
        </w:rPr>
        <w:t>M_MinM</w:t>
      </w:r>
      <w:proofErr w:type="spellEnd"/>
      <w:r w:rsidRPr="00FD6EDE">
        <w:rPr>
          <w:color w:val="auto"/>
          <w:sz w:val="22"/>
          <w:szCs w:val="22"/>
        </w:rPr>
        <w:t xml:space="preserve">), f.) </w:t>
      </w:r>
      <w:proofErr w:type="gramStart"/>
      <w:r w:rsidRPr="00FD6EDE">
        <w:rPr>
          <w:color w:val="auto"/>
          <w:sz w:val="22"/>
          <w:szCs w:val="22"/>
        </w:rPr>
        <w:t>mean</w:t>
      </w:r>
      <w:proofErr w:type="gramEnd"/>
      <w:r w:rsidRPr="00FD6EDE">
        <w:rPr>
          <w:color w:val="auto"/>
          <w:sz w:val="22"/>
          <w:szCs w:val="22"/>
        </w:rPr>
        <w:t xml:space="preserve"> low flow magnitude (</w:t>
      </w:r>
      <w:proofErr w:type="spellStart"/>
      <w:r w:rsidRPr="00FD6EDE">
        <w:rPr>
          <w:color w:val="auto"/>
          <w:sz w:val="22"/>
          <w:szCs w:val="22"/>
        </w:rPr>
        <w:t>LSPeaknorm</w:t>
      </w:r>
      <w:proofErr w:type="spellEnd"/>
      <w:r w:rsidRPr="00FD6EDE">
        <w:rPr>
          <w:color w:val="auto"/>
          <w:sz w:val="22"/>
          <w:szCs w:val="22"/>
        </w:rPr>
        <w:t xml:space="preserve">), g.) Mean flow during driest week of the year (MA.7days.MinMeannorm). Shaded areas depict the 95% confidence interval around the regression model. Hydrological class </w:t>
      </w:r>
      <w:r w:rsidRPr="00FD6EDE">
        <w:rPr>
          <w:color w:val="auto"/>
          <w:sz w:val="22"/>
          <w:szCs w:val="22"/>
        </w:rPr>
        <w:lastRenderedPageBreak/>
        <w:t xml:space="preserve">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7EF9F781" w14:textId="77777777" w:rsidR="008E156A" w:rsidRDefault="008E156A" w:rsidP="00E27881">
      <w:pPr>
        <w:spacing w:line="360" w:lineRule="auto"/>
        <w:rPr>
          <w:b/>
        </w:rPr>
      </w:pPr>
    </w:p>
    <w:p w14:paraId="56991336" w14:textId="77777777" w:rsidR="008E156A" w:rsidRDefault="008E156A" w:rsidP="00E27881">
      <w:pPr>
        <w:spacing w:line="360" w:lineRule="auto"/>
        <w:rPr>
          <w:b/>
        </w:rPr>
      </w:pPr>
    </w:p>
    <w:p w14:paraId="4982E87E" w14:textId="77777777" w:rsidR="008E156A" w:rsidRDefault="008E156A" w:rsidP="00E27881">
      <w:pPr>
        <w:spacing w:line="360" w:lineRule="auto"/>
        <w:rPr>
          <w:b/>
        </w:rPr>
      </w:pPr>
    </w:p>
    <w:p w14:paraId="3E1DF680" w14:textId="77777777" w:rsidR="008E156A" w:rsidRDefault="008E156A" w:rsidP="00E27881">
      <w:pPr>
        <w:spacing w:line="360" w:lineRule="auto"/>
        <w:rPr>
          <w:b/>
        </w:rPr>
      </w:pPr>
    </w:p>
    <w:p w14:paraId="1E866657" w14:textId="77777777" w:rsidR="008E156A" w:rsidRDefault="008E156A" w:rsidP="00E27881">
      <w:pPr>
        <w:spacing w:line="360" w:lineRule="auto"/>
        <w:rPr>
          <w:b/>
        </w:rPr>
      </w:pPr>
    </w:p>
    <w:p w14:paraId="2510E947" w14:textId="77777777" w:rsidR="008E156A" w:rsidRDefault="008E156A" w:rsidP="00E27881">
      <w:pPr>
        <w:spacing w:line="360" w:lineRule="auto"/>
        <w:rPr>
          <w:b/>
        </w:rPr>
      </w:pPr>
    </w:p>
    <w:p w14:paraId="14D2222F" w14:textId="77777777" w:rsidR="008E156A" w:rsidRDefault="008E156A" w:rsidP="00E27881">
      <w:pPr>
        <w:spacing w:line="360" w:lineRule="auto"/>
        <w:rPr>
          <w:b/>
        </w:rPr>
      </w:pPr>
    </w:p>
    <w:p w14:paraId="5C76334C" w14:textId="77777777" w:rsidR="008E156A" w:rsidRDefault="008E156A" w:rsidP="00E27881">
      <w:pPr>
        <w:spacing w:line="360" w:lineRule="auto"/>
        <w:rPr>
          <w:b/>
        </w:rPr>
      </w:pPr>
    </w:p>
    <w:p w14:paraId="3D9ADCBA" w14:textId="77777777" w:rsidR="008E156A" w:rsidRDefault="008E156A" w:rsidP="00E27881">
      <w:pPr>
        <w:spacing w:line="360" w:lineRule="auto"/>
        <w:rPr>
          <w:b/>
        </w:rPr>
      </w:pPr>
    </w:p>
    <w:p w14:paraId="7912978B" w14:textId="77777777" w:rsidR="008E156A" w:rsidRDefault="008E156A" w:rsidP="00E27881">
      <w:pPr>
        <w:spacing w:line="360" w:lineRule="auto"/>
        <w:rPr>
          <w:b/>
        </w:rPr>
      </w:pPr>
    </w:p>
    <w:p w14:paraId="594CB6BE" w14:textId="77777777" w:rsidR="008E156A" w:rsidRDefault="008E156A" w:rsidP="00E27881">
      <w:pPr>
        <w:spacing w:line="360" w:lineRule="auto"/>
        <w:rPr>
          <w:b/>
        </w:rPr>
      </w:pPr>
    </w:p>
    <w:p w14:paraId="6F0B6B9D" w14:textId="77777777" w:rsidR="008E156A" w:rsidRDefault="008E156A" w:rsidP="00E27881">
      <w:pPr>
        <w:spacing w:line="360" w:lineRule="auto"/>
        <w:rPr>
          <w:b/>
        </w:rPr>
      </w:pPr>
    </w:p>
    <w:p w14:paraId="242C6903" w14:textId="77777777" w:rsidR="008E156A" w:rsidRDefault="008E156A" w:rsidP="00E27881">
      <w:pPr>
        <w:spacing w:line="360" w:lineRule="auto"/>
        <w:rPr>
          <w:b/>
        </w:rPr>
      </w:pPr>
    </w:p>
    <w:p w14:paraId="56C55F0C" w14:textId="77777777" w:rsidR="008E156A" w:rsidRDefault="008E156A" w:rsidP="00E27881">
      <w:pPr>
        <w:spacing w:line="360" w:lineRule="auto"/>
        <w:rPr>
          <w:b/>
        </w:rPr>
      </w:pPr>
    </w:p>
    <w:p w14:paraId="6CDC29B8" w14:textId="77777777" w:rsidR="008E156A" w:rsidRDefault="008E156A" w:rsidP="00E27881">
      <w:pPr>
        <w:spacing w:line="360" w:lineRule="auto"/>
        <w:rPr>
          <w:b/>
        </w:rPr>
      </w:pPr>
    </w:p>
    <w:p w14:paraId="55397A4B" w14:textId="77777777" w:rsidR="008E156A" w:rsidRDefault="008E156A" w:rsidP="00E27881">
      <w:pPr>
        <w:spacing w:line="360" w:lineRule="auto"/>
        <w:rPr>
          <w:b/>
        </w:rPr>
      </w:pPr>
    </w:p>
    <w:p w14:paraId="1915723B" w14:textId="77777777" w:rsidR="008E156A" w:rsidRDefault="008E156A" w:rsidP="00E27881">
      <w:pPr>
        <w:spacing w:line="360" w:lineRule="auto"/>
        <w:rPr>
          <w:b/>
        </w:rPr>
      </w:pPr>
    </w:p>
    <w:p w14:paraId="66CBF2E2" w14:textId="77777777" w:rsidR="008E156A" w:rsidRDefault="008E156A" w:rsidP="00E27881">
      <w:pPr>
        <w:spacing w:line="360" w:lineRule="auto"/>
        <w:rPr>
          <w:b/>
        </w:rPr>
      </w:pPr>
    </w:p>
    <w:p w14:paraId="3931C3CF" w14:textId="77777777" w:rsidR="008E156A" w:rsidRDefault="008E156A" w:rsidP="00E27881">
      <w:pPr>
        <w:spacing w:line="360" w:lineRule="auto"/>
        <w:rPr>
          <w:b/>
        </w:rPr>
      </w:pPr>
    </w:p>
    <w:p w14:paraId="4531B1C4" w14:textId="28E56712" w:rsidR="008E156A" w:rsidRDefault="00FF2AEE" w:rsidP="00E27881">
      <w:pPr>
        <w:spacing w:line="360" w:lineRule="auto"/>
        <w:rPr>
          <w:b/>
        </w:rPr>
      </w:pPr>
      <w:r>
        <w:rPr>
          <w:b/>
          <w:noProof/>
          <w:lang w:eastAsia="en-AU"/>
        </w:rPr>
        <w:lastRenderedPageBreak/>
        <w:drawing>
          <wp:inline distT="0" distB="0" distL="0" distR="0" wp14:anchorId="3724AB74" wp14:editId="6401EBFA">
            <wp:extent cx="3581699" cy="25452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A biplot 3.tif"/>
                    <pic:cNvPicPr/>
                  </pic:nvPicPr>
                  <pic:blipFill>
                    <a:blip r:embed="rId15">
                      <a:extLst>
                        <a:ext uri="{28A0092B-C50C-407E-A947-70E740481C1C}">
                          <a14:useLocalDpi xmlns:a14="http://schemas.microsoft.com/office/drawing/2010/main" val="0"/>
                        </a:ext>
                      </a:extLst>
                    </a:blip>
                    <a:stretch>
                      <a:fillRect/>
                    </a:stretch>
                  </pic:blipFill>
                  <pic:spPr>
                    <a:xfrm>
                      <a:off x="0" y="0"/>
                      <a:ext cx="3581699" cy="2545292"/>
                    </a:xfrm>
                    <a:prstGeom prst="rect">
                      <a:avLst/>
                    </a:prstGeom>
                  </pic:spPr>
                </pic:pic>
              </a:graphicData>
            </a:graphic>
          </wp:inline>
        </w:drawing>
      </w:r>
    </w:p>
    <w:p w14:paraId="7E3F7322"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w:t>
      </w:r>
      <w:proofErr w:type="spellStart"/>
      <w:r w:rsidRPr="00FD6EDE">
        <w:rPr>
          <w:color w:val="auto"/>
          <w:sz w:val="22"/>
          <w:szCs w:val="22"/>
        </w:rPr>
        <w:t>Biplot</w:t>
      </w:r>
      <w:proofErr w:type="spellEnd"/>
      <w:r w:rsidRPr="00FD6EDE">
        <w:rPr>
          <w:color w:val="auto"/>
          <w:sz w:val="22"/>
          <w:szCs w:val="22"/>
        </w:rPr>
        <w:t xml:space="preserve"> of sites ordinated across the first two principal components (PC) of the PCA. Points represent positions of individual sites.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 xml:space="preserve">Arrows represent loadings of hydrological metrics across each </w:t>
      </w:r>
      <w:commentRangeStart w:id="33"/>
      <w:commentRangeStart w:id="34"/>
      <w:r w:rsidRPr="00FD6EDE">
        <w:rPr>
          <w:color w:val="auto"/>
          <w:sz w:val="22"/>
          <w:szCs w:val="22"/>
        </w:rPr>
        <w:t>PC</w:t>
      </w:r>
      <w:commentRangeEnd w:id="33"/>
      <w:r w:rsidRPr="00FD6EDE">
        <w:rPr>
          <w:rStyle w:val="CommentReference"/>
          <w:i w:val="0"/>
          <w:iCs w:val="0"/>
          <w:color w:val="auto"/>
          <w:sz w:val="22"/>
          <w:szCs w:val="22"/>
        </w:rPr>
        <w:commentReference w:id="33"/>
      </w:r>
      <w:commentRangeEnd w:id="34"/>
      <w:r w:rsidRPr="00FD6EDE">
        <w:rPr>
          <w:rStyle w:val="CommentReference"/>
          <w:i w:val="0"/>
          <w:iCs w:val="0"/>
          <w:color w:val="auto"/>
          <w:sz w:val="22"/>
          <w:szCs w:val="22"/>
        </w:rPr>
        <w:commentReference w:id="34"/>
      </w:r>
      <w:r w:rsidRPr="00FD6EDE">
        <w:rPr>
          <w:color w:val="auto"/>
          <w:sz w:val="22"/>
          <w:szCs w:val="22"/>
        </w:rPr>
        <w:t xml:space="preserve">. </w:t>
      </w:r>
    </w:p>
    <w:p w14:paraId="530A48F5" w14:textId="77777777" w:rsidR="008E156A" w:rsidRDefault="008E156A" w:rsidP="00E27881">
      <w:pPr>
        <w:spacing w:line="360" w:lineRule="auto"/>
        <w:rPr>
          <w:b/>
        </w:rPr>
      </w:pPr>
    </w:p>
    <w:p w14:paraId="225E53EE" w14:textId="77777777" w:rsidR="00FD6EDE" w:rsidRDefault="00FD6EDE" w:rsidP="00E27881">
      <w:pPr>
        <w:spacing w:line="360" w:lineRule="auto"/>
        <w:rPr>
          <w:b/>
        </w:rPr>
      </w:pPr>
    </w:p>
    <w:p w14:paraId="6467CD4E" w14:textId="77777777" w:rsidR="00FD6EDE" w:rsidRDefault="00FD6EDE" w:rsidP="00E27881">
      <w:pPr>
        <w:spacing w:line="360" w:lineRule="auto"/>
        <w:rPr>
          <w:b/>
        </w:rPr>
      </w:pPr>
    </w:p>
    <w:p w14:paraId="2DBFBA87" w14:textId="77777777" w:rsidR="00FD6EDE" w:rsidRDefault="00FD6EDE" w:rsidP="00E27881">
      <w:pPr>
        <w:spacing w:line="360" w:lineRule="auto"/>
        <w:rPr>
          <w:b/>
        </w:rPr>
      </w:pPr>
    </w:p>
    <w:p w14:paraId="56C2C87A" w14:textId="77777777" w:rsidR="00FD6EDE" w:rsidRDefault="00FD6EDE" w:rsidP="00E27881">
      <w:pPr>
        <w:spacing w:line="360" w:lineRule="auto"/>
        <w:rPr>
          <w:b/>
        </w:rPr>
      </w:pPr>
    </w:p>
    <w:p w14:paraId="05AB951D" w14:textId="77777777" w:rsidR="00FD6EDE" w:rsidRDefault="00FD6EDE" w:rsidP="00E27881">
      <w:pPr>
        <w:spacing w:line="360" w:lineRule="auto"/>
        <w:rPr>
          <w:b/>
        </w:rPr>
      </w:pPr>
    </w:p>
    <w:p w14:paraId="45150E4E" w14:textId="77777777" w:rsidR="00FD6EDE" w:rsidRDefault="00FD6EDE" w:rsidP="00E27881">
      <w:pPr>
        <w:spacing w:line="360" w:lineRule="auto"/>
        <w:rPr>
          <w:b/>
        </w:rPr>
      </w:pPr>
    </w:p>
    <w:p w14:paraId="25FB366B" w14:textId="77777777" w:rsidR="00FD6EDE" w:rsidRDefault="00FD6EDE" w:rsidP="00E27881">
      <w:pPr>
        <w:spacing w:line="360" w:lineRule="auto"/>
        <w:rPr>
          <w:b/>
        </w:rPr>
      </w:pPr>
    </w:p>
    <w:p w14:paraId="611FE895" w14:textId="77777777" w:rsidR="00FD6EDE" w:rsidRDefault="00FD6EDE" w:rsidP="00E27881">
      <w:pPr>
        <w:spacing w:line="360" w:lineRule="auto"/>
        <w:rPr>
          <w:b/>
        </w:rPr>
      </w:pPr>
    </w:p>
    <w:p w14:paraId="3F504205" w14:textId="77777777" w:rsidR="00FD6EDE" w:rsidRDefault="00FD6EDE" w:rsidP="00E27881">
      <w:pPr>
        <w:spacing w:line="360" w:lineRule="auto"/>
        <w:rPr>
          <w:b/>
        </w:rPr>
      </w:pPr>
    </w:p>
    <w:p w14:paraId="7D47722F" w14:textId="77777777" w:rsidR="00FD6EDE" w:rsidRDefault="00FD6EDE" w:rsidP="00E27881">
      <w:pPr>
        <w:spacing w:line="360" w:lineRule="auto"/>
        <w:rPr>
          <w:b/>
        </w:rPr>
      </w:pPr>
    </w:p>
    <w:p w14:paraId="449F0B79" w14:textId="77777777" w:rsidR="00FD6EDE" w:rsidRDefault="00FD6EDE" w:rsidP="00E27881">
      <w:pPr>
        <w:spacing w:line="360" w:lineRule="auto"/>
        <w:rPr>
          <w:b/>
        </w:rPr>
      </w:pPr>
    </w:p>
    <w:p w14:paraId="43F45EE1" w14:textId="77777777" w:rsidR="00FD6EDE" w:rsidRDefault="00FD6EDE" w:rsidP="00E27881">
      <w:pPr>
        <w:spacing w:line="360" w:lineRule="auto"/>
        <w:rPr>
          <w:b/>
        </w:rPr>
      </w:pPr>
    </w:p>
    <w:p w14:paraId="484EDC65" w14:textId="77777777" w:rsidR="00FD6EDE" w:rsidRDefault="00FD6EDE" w:rsidP="00E27881">
      <w:pPr>
        <w:spacing w:line="360" w:lineRule="auto"/>
        <w:rPr>
          <w:b/>
        </w:rPr>
      </w:pPr>
    </w:p>
    <w:p w14:paraId="04B1C575"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lastRenderedPageBreak/>
        <w:t xml:space="preserve">Table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1</w:t>
      </w:r>
      <w:r w:rsidRPr="00FD6EDE">
        <w:rPr>
          <w:b/>
          <w:color w:val="auto"/>
          <w:sz w:val="22"/>
          <w:szCs w:val="22"/>
        </w:rPr>
        <w:fldChar w:fldCharType="end"/>
      </w:r>
      <w:r w:rsidRPr="00FD6EDE">
        <w:rPr>
          <w:b/>
          <w:color w:val="auto"/>
          <w:sz w:val="22"/>
          <w:szCs w:val="22"/>
        </w:rPr>
        <w:t>.</w:t>
      </w:r>
      <w:r w:rsidRPr="00FD6EDE">
        <w:rPr>
          <w:color w:val="auto"/>
          <w:sz w:val="22"/>
          <w:szCs w:val="22"/>
        </w:rPr>
        <w:t xml:space="preserve"> Locations, characteristics and sampling of field sites.</w:t>
      </w:r>
    </w:p>
    <w:p w14:paraId="32F0CB2F"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 xml:space="preserve">Table </w:t>
      </w:r>
      <w:r w:rsidRPr="00FD6EDE">
        <w:rPr>
          <w:b/>
          <w:color w:val="auto"/>
          <w:sz w:val="22"/>
          <w:szCs w:val="22"/>
        </w:rPr>
        <w:fldChar w:fldCharType="begin"/>
      </w:r>
      <w:r w:rsidRPr="00FD6EDE">
        <w:rPr>
          <w:b/>
          <w:color w:val="auto"/>
          <w:sz w:val="22"/>
          <w:szCs w:val="22"/>
        </w:rPr>
        <w:instrText xml:space="preserve"> SEQ Table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Flow characteristics of the three river hydrological classes used in this study. The reader is directed to Kennard et al. (2010) for the complete characterisation and derivation of these classes. It is worthwhile to note here that these three classes span roughly half of the range of hydrological variability within the Australian continent. The extreme hydrological variability within the arid and semi-arid regions that dominate the centre of the continent </w:t>
      </w:r>
      <w:r w:rsidRPr="00FD6EDE">
        <w:rPr>
          <w:color w:val="auto"/>
          <w:sz w:val="22"/>
          <w:szCs w:val="22"/>
        </w:rPr>
        <w:fldChar w:fldCharType="begin" w:fldLock="1"/>
      </w:r>
      <w:r w:rsidRPr="00FD6EDE">
        <w:rPr>
          <w:color w:val="auto"/>
          <w:sz w:val="22"/>
          <w:szCs w:val="22"/>
        </w:rPr>
        <w:instrText>ADDIN CSL_CITATION { "citationItems" : [ { "id" : "ITEM-1", "itemData" : { "author" : [ { "dropping-particle" : "", "family" : "Finlayson", "given" : "B L", "non-dropping-particle" : "", "parse-names" : false, "suffix" : "" }, { "dropping-particle" : "", "family" : "McMahon", "given" : "T A", "non-dropping-particle" : "", "parse-names" : false, "suffix" : "" } ], "container-title" : "Fluvial Geomorphology of Australia", "id" : "ITEM-1",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 "properties" : { "noteIndex" : 0 }, "schema" : "https://github.com/citation-style-language/schema/raw/master/csl-citation.json" }</w:instrText>
      </w:r>
      <w:r w:rsidRPr="00FD6EDE">
        <w:rPr>
          <w:color w:val="auto"/>
          <w:sz w:val="22"/>
          <w:szCs w:val="22"/>
        </w:rPr>
        <w:fldChar w:fldCharType="separate"/>
      </w:r>
      <w:r w:rsidRPr="00FD6EDE">
        <w:rPr>
          <w:i w:val="0"/>
          <w:noProof/>
          <w:color w:val="auto"/>
          <w:sz w:val="22"/>
          <w:szCs w:val="22"/>
        </w:rPr>
        <w:t>(Finlayson &amp; McMahon 1988)</w:t>
      </w:r>
      <w:r w:rsidRPr="00FD6EDE">
        <w:rPr>
          <w:color w:val="auto"/>
          <w:sz w:val="22"/>
          <w:szCs w:val="22"/>
        </w:rPr>
        <w:fldChar w:fldCharType="end"/>
      </w:r>
      <w:r w:rsidRPr="00FD6EDE">
        <w:rPr>
          <w:color w:val="auto"/>
          <w:sz w:val="22"/>
          <w:szCs w:val="22"/>
        </w:rPr>
        <w:t xml:space="preserve"> is not represented here.</w:t>
      </w:r>
    </w:p>
    <w:p w14:paraId="5AAF8DF5" w14:textId="77777777" w:rsidR="00FD6EDE" w:rsidRPr="00FD6EDE" w:rsidRDefault="00FD6EDE" w:rsidP="00FD6EDE">
      <w:pPr>
        <w:pStyle w:val="Caption"/>
        <w:keepNext/>
        <w:spacing w:line="360" w:lineRule="auto"/>
        <w:rPr>
          <w:color w:val="auto"/>
          <w:sz w:val="22"/>
          <w:szCs w:val="22"/>
        </w:rPr>
      </w:pPr>
      <w:r w:rsidRPr="00FD6EDE">
        <w:rPr>
          <w:b/>
          <w:color w:val="auto"/>
          <w:sz w:val="22"/>
          <w:szCs w:val="22"/>
        </w:rPr>
        <w:t>Table 3.</w:t>
      </w:r>
      <w:r w:rsidRPr="00FD6EDE">
        <w:rPr>
          <w:color w:val="auto"/>
          <w:sz w:val="22"/>
          <w:szCs w:val="22"/>
        </w:rPr>
        <w:t xml:space="preserve"> Hydrological parameters used as metrics of variability in high flow magnitude and frequency and predictability and consistency of water availability in the riparian environment. * - normalised by mean daily flow (ML/day)</w:t>
      </w:r>
    </w:p>
    <w:p w14:paraId="1BE5DF93" w14:textId="77777777" w:rsidR="00FD6EDE" w:rsidRPr="00FD6EDE" w:rsidRDefault="00FD6EDE" w:rsidP="00FD6EDE">
      <w:pPr>
        <w:pStyle w:val="Caption"/>
        <w:spacing w:line="360" w:lineRule="auto"/>
        <w:rPr>
          <w:color w:val="auto"/>
          <w:sz w:val="22"/>
          <w:szCs w:val="22"/>
        </w:rPr>
      </w:pPr>
      <w:r w:rsidRPr="00FD6EDE">
        <w:rPr>
          <w:b/>
          <w:color w:val="auto"/>
          <w:sz w:val="22"/>
          <w:szCs w:val="22"/>
        </w:rPr>
        <w:t>Table 4.</w:t>
      </w:r>
      <w:r w:rsidRPr="00FD6EDE">
        <w:rPr>
          <w:color w:val="auto"/>
          <w:sz w:val="22"/>
          <w:szCs w:val="22"/>
        </w:rPr>
        <w:t xml:space="preserve"> Statistics for regression models comparing hydrological metrics with site mean wood density. </w:t>
      </w:r>
      <w:proofErr w:type="spellStart"/>
      <w:proofErr w:type="gramStart"/>
      <w:r w:rsidRPr="00FD6EDE">
        <w:rPr>
          <w:color w:val="auto"/>
          <w:sz w:val="22"/>
          <w:szCs w:val="22"/>
        </w:rPr>
        <w:t>p.adj</w:t>
      </w:r>
      <w:proofErr w:type="spellEnd"/>
      <w:proofErr w:type="gramEnd"/>
      <w:r w:rsidRPr="00FD6EDE">
        <w:rPr>
          <w:color w:val="auto"/>
          <w:sz w:val="22"/>
          <w:szCs w:val="22"/>
        </w:rPr>
        <w:t xml:space="preserve"> denotes p values adjusted by the </w:t>
      </w:r>
      <w:proofErr w:type="spellStart"/>
      <w:r w:rsidRPr="00FD6EDE">
        <w:rPr>
          <w:color w:val="auto"/>
          <w:sz w:val="22"/>
          <w:szCs w:val="22"/>
        </w:rPr>
        <w:t>Benjamini</w:t>
      </w:r>
      <w:proofErr w:type="spellEnd"/>
      <w:r w:rsidRPr="00FD6EDE">
        <w:rPr>
          <w:color w:val="auto"/>
          <w:sz w:val="22"/>
          <w:szCs w:val="22"/>
        </w:rPr>
        <w:t xml:space="preserve">-Hochberg method. Statistics for models where Snowy Creek was removed as an outlier are also given. Significant results are shown in italics. The initial best fit for AS20YrARInorm was an exponential model, but after removal of Snowy Creek, values are given for a quadratic model which provided a better fit. The model for MA.7daysMinMeannorm was made non-significant after p-value adjustment, but returned to significance following outlier removal. </w:t>
      </w:r>
      <w:proofErr w:type="spellStart"/>
      <w:r w:rsidRPr="00FD6EDE">
        <w:rPr>
          <w:color w:val="auto"/>
          <w:sz w:val="22"/>
          <w:szCs w:val="22"/>
        </w:rPr>
        <w:t>CVAnnHSPeak</w:t>
      </w:r>
      <w:proofErr w:type="spellEnd"/>
      <w:r w:rsidRPr="00FD6EDE">
        <w:rPr>
          <w:color w:val="auto"/>
          <w:sz w:val="22"/>
          <w:szCs w:val="22"/>
        </w:rPr>
        <w:t xml:space="preserve"> was non-significant initially but a significant relationship became apparent following outlier removal. </w:t>
      </w:r>
    </w:p>
    <w:p w14:paraId="321E3A78" w14:textId="77777777" w:rsidR="00FD6EDE" w:rsidRDefault="00FD6EDE" w:rsidP="00FD6EDE">
      <w:pPr>
        <w:spacing w:line="360" w:lineRule="auto"/>
        <w:rPr>
          <w:b/>
        </w:rPr>
      </w:pPr>
    </w:p>
    <w:p w14:paraId="4B18B2B8" w14:textId="77777777" w:rsidR="00A041EE" w:rsidRDefault="00A041EE" w:rsidP="00FD6EDE">
      <w:pPr>
        <w:spacing w:line="360" w:lineRule="auto"/>
        <w:rPr>
          <w:b/>
        </w:rPr>
      </w:pPr>
    </w:p>
    <w:p w14:paraId="6743309F" w14:textId="77777777" w:rsidR="00A041EE" w:rsidRDefault="00A041EE" w:rsidP="00FD6EDE">
      <w:pPr>
        <w:spacing w:line="360" w:lineRule="auto"/>
        <w:rPr>
          <w:b/>
        </w:rPr>
      </w:pPr>
    </w:p>
    <w:p w14:paraId="6679674C" w14:textId="77777777" w:rsidR="00A041EE" w:rsidRDefault="00A041EE" w:rsidP="00FD6EDE">
      <w:pPr>
        <w:spacing w:line="360" w:lineRule="auto"/>
        <w:rPr>
          <w:b/>
        </w:rPr>
      </w:pPr>
    </w:p>
    <w:p w14:paraId="20017B11" w14:textId="77777777" w:rsidR="00A041EE" w:rsidRDefault="00A041EE" w:rsidP="00FD6EDE">
      <w:pPr>
        <w:spacing w:line="360" w:lineRule="auto"/>
        <w:rPr>
          <w:b/>
        </w:rPr>
      </w:pPr>
    </w:p>
    <w:p w14:paraId="1097A673" w14:textId="77777777" w:rsidR="00A041EE" w:rsidRDefault="00A041EE" w:rsidP="00FD6EDE">
      <w:pPr>
        <w:spacing w:line="360" w:lineRule="auto"/>
        <w:rPr>
          <w:b/>
        </w:rPr>
      </w:pPr>
    </w:p>
    <w:p w14:paraId="2FAF24E6" w14:textId="77777777" w:rsidR="00A041EE" w:rsidRDefault="00A041EE" w:rsidP="00FD6EDE">
      <w:pPr>
        <w:spacing w:line="360" w:lineRule="auto"/>
        <w:rPr>
          <w:b/>
        </w:rPr>
      </w:pPr>
    </w:p>
    <w:p w14:paraId="1BE7F858" w14:textId="77777777" w:rsidR="00A041EE" w:rsidRDefault="00A041EE" w:rsidP="00FD6EDE">
      <w:pPr>
        <w:spacing w:line="360" w:lineRule="auto"/>
        <w:rPr>
          <w:b/>
        </w:rPr>
      </w:pPr>
    </w:p>
    <w:p w14:paraId="3EDCFC57" w14:textId="77777777" w:rsidR="00A041EE" w:rsidRDefault="00A041EE" w:rsidP="00FD6EDE">
      <w:pPr>
        <w:spacing w:line="360" w:lineRule="auto"/>
        <w:rPr>
          <w:b/>
        </w:rPr>
      </w:pPr>
    </w:p>
    <w:p w14:paraId="33BC7E63" w14:textId="77777777" w:rsidR="00A041EE" w:rsidRPr="00FD6EDE" w:rsidRDefault="00A041EE" w:rsidP="00FD6EDE">
      <w:pPr>
        <w:spacing w:line="360" w:lineRule="auto"/>
        <w:rPr>
          <w:b/>
        </w:rPr>
      </w:pPr>
    </w:p>
    <w:p w14:paraId="37106A6E" w14:textId="77777777" w:rsidR="00FD6EDE" w:rsidRPr="00FD6EDE" w:rsidRDefault="00FD6EDE" w:rsidP="00FD6EDE">
      <w:pPr>
        <w:spacing w:line="360" w:lineRule="auto"/>
        <w:rPr>
          <w:i/>
        </w:rPr>
      </w:pPr>
      <w:r w:rsidRPr="00FD6EDE">
        <w:rPr>
          <w:b/>
          <w:i/>
        </w:rPr>
        <w:lastRenderedPageBreak/>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0BCFDDF3" w14:textId="77777777" w:rsidR="00FD6EDE" w:rsidRPr="00FD6EDE" w:rsidRDefault="00FD6EDE" w:rsidP="00FD6EDE">
      <w:pPr>
        <w:pStyle w:val="Caption"/>
        <w:spacing w:line="360" w:lineRule="auto"/>
        <w:rPr>
          <w:color w:val="auto"/>
          <w:sz w:val="22"/>
          <w:szCs w:val="22"/>
        </w:rPr>
      </w:pPr>
      <w:r w:rsidRPr="00FD6EDE">
        <w:rPr>
          <w:b/>
          <w:color w:val="auto"/>
          <w:sz w:val="22"/>
          <w:szCs w:val="22"/>
        </w:rPr>
        <w:t xml:space="preserve">Figure </w:t>
      </w:r>
      <w:r w:rsidRPr="00FD6EDE">
        <w:rPr>
          <w:b/>
          <w:color w:val="auto"/>
          <w:sz w:val="22"/>
          <w:szCs w:val="22"/>
        </w:rPr>
        <w:fldChar w:fldCharType="begin"/>
      </w:r>
      <w:r w:rsidRPr="00FD6EDE">
        <w:rPr>
          <w:b/>
          <w:color w:val="auto"/>
          <w:sz w:val="22"/>
          <w:szCs w:val="22"/>
        </w:rPr>
        <w:instrText xml:space="preserve"> SEQ Figure \* ARABIC </w:instrText>
      </w:r>
      <w:r w:rsidRPr="00FD6EDE">
        <w:rPr>
          <w:b/>
          <w:color w:val="auto"/>
          <w:sz w:val="22"/>
          <w:szCs w:val="22"/>
        </w:rPr>
        <w:fldChar w:fldCharType="separate"/>
      </w:r>
      <w:r w:rsidRPr="00FD6EDE">
        <w:rPr>
          <w:b/>
          <w:noProof/>
          <w:color w:val="auto"/>
          <w:sz w:val="22"/>
          <w:szCs w:val="22"/>
        </w:rPr>
        <w:t>2</w:t>
      </w:r>
      <w:r w:rsidRPr="00FD6EDE">
        <w:rPr>
          <w:b/>
          <w:color w:val="auto"/>
          <w:sz w:val="22"/>
          <w:szCs w:val="22"/>
        </w:rPr>
        <w:fldChar w:fldCharType="end"/>
      </w:r>
      <w:r w:rsidRPr="00FD6EDE">
        <w:rPr>
          <w:b/>
          <w:color w:val="auto"/>
          <w:sz w:val="22"/>
          <w:szCs w:val="22"/>
        </w:rPr>
        <w:t>.</w:t>
      </w:r>
      <w:r w:rsidRPr="00FD6EDE">
        <w:rPr>
          <w:color w:val="auto"/>
          <w:sz w:val="22"/>
          <w:szCs w:val="22"/>
        </w:rPr>
        <w:t xml:space="preserve"> Comparison of mean wood density between hydrological classes using a) abundance weighted means, b) means of raw wood density values. Error bars represent standard error of the mean. Hydrological classes are: (1) stable winter </w:t>
      </w:r>
      <w:proofErr w:type="spellStart"/>
      <w:r w:rsidRPr="00FD6EDE">
        <w:rPr>
          <w:color w:val="auto"/>
          <w:sz w:val="22"/>
          <w:szCs w:val="22"/>
        </w:rPr>
        <w:t>baseflow</w:t>
      </w:r>
      <w:proofErr w:type="spellEnd"/>
      <w:r w:rsidRPr="00FD6EDE">
        <w:rPr>
          <w:color w:val="auto"/>
          <w:sz w:val="22"/>
          <w:szCs w:val="22"/>
        </w:rPr>
        <w:t>, (2) unpredictable intermittent.</w:t>
      </w:r>
    </w:p>
    <w:p w14:paraId="40825A8A" w14:textId="77777777" w:rsidR="00FD6EDE" w:rsidRPr="00FD6EDE" w:rsidRDefault="00FD6EDE" w:rsidP="00FD6EDE">
      <w:pPr>
        <w:pStyle w:val="Caption"/>
        <w:spacing w:line="360" w:lineRule="auto"/>
        <w:rPr>
          <w:rFonts w:cs="Arial"/>
          <w:color w:val="auto"/>
          <w:sz w:val="22"/>
          <w:szCs w:val="22"/>
          <w:lang w:val="en-US" w:eastAsia="ja-JP"/>
        </w:rPr>
      </w:pPr>
      <w:commentRangeStart w:id="35"/>
      <w:commentRangeStart w:id="36"/>
      <w:r w:rsidRPr="00FD6EDE">
        <w:rPr>
          <w:b/>
          <w:color w:val="auto"/>
          <w:sz w:val="22"/>
          <w:szCs w:val="22"/>
        </w:rPr>
        <w:t>Figure 3.</w:t>
      </w:r>
      <w:r w:rsidRPr="00FD6EDE">
        <w:rPr>
          <w:color w:val="auto"/>
          <w:sz w:val="22"/>
          <w:szCs w:val="22"/>
        </w:rPr>
        <w:t xml:space="preserve"> </w:t>
      </w:r>
      <w:commentRangeEnd w:id="35"/>
      <w:r w:rsidRPr="00FD6EDE">
        <w:rPr>
          <w:rStyle w:val="CommentReference"/>
          <w:i w:val="0"/>
          <w:iCs w:val="0"/>
          <w:color w:val="auto"/>
          <w:sz w:val="22"/>
          <w:szCs w:val="22"/>
        </w:rPr>
        <w:commentReference w:id="35"/>
      </w:r>
      <w:commentRangeEnd w:id="36"/>
      <w:r w:rsidRPr="00FD6EDE">
        <w:rPr>
          <w:rStyle w:val="CommentReference"/>
          <w:i w:val="0"/>
          <w:iCs w:val="0"/>
          <w:color w:val="auto"/>
          <w:sz w:val="22"/>
          <w:szCs w:val="22"/>
        </w:rPr>
        <w:commentReference w:id="36"/>
      </w:r>
      <w:r w:rsidRPr="00FD6EDE">
        <w:rPr>
          <w:color w:val="auto"/>
          <w:sz w:val="22"/>
          <w:szCs w:val="22"/>
        </w:rPr>
        <w:t xml:space="preserve">Relationships between abundance weighted mean wood density and hydrological metrics describing a) </w:t>
      </w:r>
      <w:proofErr w:type="spellStart"/>
      <w:r w:rsidRPr="00FD6EDE">
        <w:rPr>
          <w:color w:val="auto"/>
          <w:sz w:val="22"/>
          <w:szCs w:val="22"/>
        </w:rPr>
        <w:t>interannual</w:t>
      </w:r>
      <w:proofErr w:type="spellEnd"/>
      <w:r w:rsidRPr="00FD6EDE">
        <w:rPr>
          <w:color w:val="auto"/>
          <w:sz w:val="22"/>
          <w:szCs w:val="22"/>
        </w:rPr>
        <w:t xml:space="preserve"> variability in flood rise rates (</w:t>
      </w:r>
      <w:proofErr w:type="spellStart"/>
      <w:r w:rsidRPr="00FD6EDE">
        <w:rPr>
          <w:color w:val="auto"/>
          <w:sz w:val="22"/>
          <w:szCs w:val="22"/>
        </w:rPr>
        <w:t>CVAnnMRateRise</w:t>
      </w:r>
      <w:proofErr w:type="spellEnd"/>
      <w:r w:rsidRPr="00FD6EDE">
        <w:rPr>
          <w:color w:val="auto"/>
          <w:sz w:val="22"/>
          <w:szCs w:val="22"/>
        </w:rPr>
        <w:t xml:space="preserve">), b) </w:t>
      </w:r>
      <w:proofErr w:type="spellStart"/>
      <w:r w:rsidRPr="00FD6EDE">
        <w:rPr>
          <w:color w:val="auto"/>
          <w:sz w:val="22"/>
          <w:szCs w:val="22"/>
        </w:rPr>
        <w:t>interannual</w:t>
      </w:r>
      <w:proofErr w:type="spellEnd"/>
      <w:r w:rsidRPr="00FD6EDE">
        <w:rPr>
          <w:color w:val="auto"/>
          <w:sz w:val="22"/>
          <w:szCs w:val="22"/>
        </w:rPr>
        <w:t xml:space="preserve"> variability in flood fall rates (</w:t>
      </w:r>
      <w:proofErr w:type="spellStart"/>
      <w:r w:rsidRPr="00FD6EDE">
        <w:rPr>
          <w:color w:val="auto"/>
          <w:sz w:val="22"/>
          <w:szCs w:val="22"/>
        </w:rPr>
        <w:t>CVAnnMRateFall</w:t>
      </w:r>
      <w:proofErr w:type="spellEnd"/>
      <w:r w:rsidRPr="00FD6EDE">
        <w:rPr>
          <w:color w:val="auto"/>
          <w:sz w:val="22"/>
          <w:szCs w:val="22"/>
        </w:rPr>
        <w:t>), c) mean high flow magnitude (</w:t>
      </w:r>
      <w:proofErr w:type="spellStart"/>
      <w:r w:rsidRPr="00FD6EDE">
        <w:rPr>
          <w:color w:val="auto"/>
          <w:sz w:val="22"/>
          <w:szCs w:val="22"/>
        </w:rPr>
        <w:t>HSPeaknorm</w:t>
      </w:r>
      <w:proofErr w:type="spellEnd"/>
      <w:r w:rsidRPr="00FD6EDE">
        <w:rPr>
          <w:color w:val="auto"/>
          <w:sz w:val="22"/>
          <w:szCs w:val="22"/>
        </w:rPr>
        <w:t xml:space="preserve">), d) </w:t>
      </w:r>
      <w:proofErr w:type="spellStart"/>
      <w:r w:rsidRPr="00FD6EDE">
        <w:rPr>
          <w:color w:val="auto"/>
          <w:sz w:val="22"/>
          <w:szCs w:val="22"/>
        </w:rPr>
        <w:t>interannual</w:t>
      </w:r>
      <w:proofErr w:type="spellEnd"/>
      <w:r w:rsidRPr="00FD6EDE">
        <w:rPr>
          <w:color w:val="auto"/>
          <w:sz w:val="22"/>
          <w:szCs w:val="22"/>
        </w:rPr>
        <w:t xml:space="preserve"> variability in high flow magnitude (</w:t>
      </w:r>
      <w:proofErr w:type="spellStart"/>
      <w:r w:rsidRPr="00FD6EDE">
        <w:rPr>
          <w:color w:val="auto"/>
          <w:sz w:val="22"/>
          <w:szCs w:val="22"/>
        </w:rPr>
        <w:t>CVAnnHSPeak</w:t>
      </w:r>
      <w:proofErr w:type="spellEnd"/>
      <w:r w:rsidRPr="00FD6EDE">
        <w:rPr>
          <w:color w:val="auto"/>
          <w:sz w:val="22"/>
          <w:szCs w:val="22"/>
        </w:rPr>
        <w:t xml:space="preserve">), e) magnitude of the 20 year average return interval flood (AS20YrARInorm). Fitted lines depict ordinary least squares regression models. a. – d. are quadratic fits, e. is an exponential fit. Shaded areas depict the smoothed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63D840DD"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4.</w:t>
      </w:r>
      <w:r w:rsidRPr="00FD6EDE">
        <w:rPr>
          <w:color w:val="auto"/>
          <w:sz w:val="22"/>
          <w:szCs w:val="22"/>
        </w:rPr>
        <w:t xml:space="preserve"> Relationships between abundance weighted mean wood density and hydrological metrics describing a.) </w:t>
      </w:r>
      <w:proofErr w:type="spellStart"/>
      <w:proofErr w:type="gramStart"/>
      <w:r w:rsidRPr="00FD6EDE">
        <w:rPr>
          <w:color w:val="auto"/>
          <w:sz w:val="22"/>
          <w:szCs w:val="22"/>
        </w:rPr>
        <w:t>baseflow</w:t>
      </w:r>
      <w:proofErr w:type="spellEnd"/>
      <w:proofErr w:type="gramEnd"/>
      <w:r w:rsidRPr="00FD6EDE">
        <w:rPr>
          <w:color w:val="auto"/>
          <w:sz w:val="22"/>
          <w:szCs w:val="22"/>
        </w:rPr>
        <w:t xml:space="preserve"> index (BFI), b.) </w:t>
      </w:r>
      <w:proofErr w:type="spellStart"/>
      <w:proofErr w:type="gramStart"/>
      <w:r w:rsidRPr="00FD6EDE">
        <w:rPr>
          <w:color w:val="auto"/>
          <w:sz w:val="22"/>
          <w:szCs w:val="22"/>
        </w:rPr>
        <w:t>interannual</w:t>
      </w:r>
      <w:proofErr w:type="spellEnd"/>
      <w:proofErr w:type="gramEnd"/>
      <w:r w:rsidRPr="00FD6EDE">
        <w:rPr>
          <w:color w:val="auto"/>
          <w:sz w:val="22"/>
          <w:szCs w:val="22"/>
        </w:rPr>
        <w:t xml:space="preserve"> variability in </w:t>
      </w:r>
      <w:proofErr w:type="spellStart"/>
      <w:r w:rsidRPr="00FD6EDE">
        <w:rPr>
          <w:color w:val="auto"/>
          <w:sz w:val="22"/>
          <w:szCs w:val="22"/>
        </w:rPr>
        <w:t>baseflow</w:t>
      </w:r>
      <w:proofErr w:type="spellEnd"/>
      <w:r w:rsidRPr="00FD6EDE">
        <w:rPr>
          <w:color w:val="auto"/>
          <w:sz w:val="22"/>
          <w:szCs w:val="22"/>
        </w:rPr>
        <w:t xml:space="preserve"> index (</w:t>
      </w:r>
      <w:proofErr w:type="spellStart"/>
      <w:r w:rsidRPr="00FD6EDE">
        <w:rPr>
          <w:color w:val="auto"/>
          <w:sz w:val="22"/>
          <w:szCs w:val="22"/>
        </w:rPr>
        <w:t>CVAnnBFI</w:t>
      </w:r>
      <w:proofErr w:type="spellEnd"/>
      <w:r w:rsidRPr="00FD6EDE">
        <w:rPr>
          <w:color w:val="auto"/>
          <w:sz w:val="22"/>
          <w:szCs w:val="22"/>
        </w:rPr>
        <w:t xml:space="preserve">), c.) </w:t>
      </w:r>
      <w:proofErr w:type="gramStart"/>
      <w:r w:rsidRPr="00FD6EDE">
        <w:rPr>
          <w:color w:val="auto"/>
          <w:sz w:val="22"/>
          <w:szCs w:val="22"/>
        </w:rPr>
        <w:t>contingency</w:t>
      </w:r>
      <w:proofErr w:type="gramEnd"/>
      <w:r w:rsidRPr="00FD6EDE">
        <w:rPr>
          <w:color w:val="auto"/>
          <w:sz w:val="22"/>
          <w:szCs w:val="22"/>
        </w:rPr>
        <w:t xml:space="preserve"> of monthly mean daily flow (M_MDFM), d.) </w:t>
      </w:r>
      <w:commentRangeStart w:id="37"/>
      <w:commentRangeStart w:id="38"/>
      <w:proofErr w:type="gramStart"/>
      <w:r w:rsidRPr="00FD6EDE">
        <w:rPr>
          <w:color w:val="auto"/>
          <w:sz w:val="22"/>
          <w:szCs w:val="22"/>
        </w:rPr>
        <w:t>contingency</w:t>
      </w:r>
      <w:proofErr w:type="gramEnd"/>
      <w:r w:rsidRPr="00FD6EDE">
        <w:rPr>
          <w:color w:val="auto"/>
          <w:sz w:val="22"/>
          <w:szCs w:val="22"/>
        </w:rPr>
        <w:t xml:space="preserve"> </w:t>
      </w:r>
      <w:commentRangeEnd w:id="37"/>
      <w:r w:rsidRPr="00FD6EDE">
        <w:rPr>
          <w:rStyle w:val="CommentReference"/>
          <w:i w:val="0"/>
          <w:iCs w:val="0"/>
          <w:color w:val="auto"/>
          <w:sz w:val="22"/>
          <w:szCs w:val="22"/>
        </w:rPr>
        <w:commentReference w:id="37"/>
      </w:r>
      <w:commentRangeEnd w:id="38"/>
      <w:r w:rsidRPr="00FD6EDE">
        <w:rPr>
          <w:rStyle w:val="CommentReference"/>
          <w:i w:val="0"/>
          <w:iCs w:val="0"/>
          <w:color w:val="auto"/>
          <w:sz w:val="22"/>
          <w:szCs w:val="22"/>
        </w:rPr>
        <w:commentReference w:id="38"/>
      </w:r>
      <w:r w:rsidRPr="00FD6EDE">
        <w:rPr>
          <w:color w:val="auto"/>
          <w:sz w:val="22"/>
          <w:szCs w:val="22"/>
        </w:rPr>
        <w:t xml:space="preserve">of monthly mean daily flow (C_MDFM), e.) </w:t>
      </w:r>
      <w:proofErr w:type="gramStart"/>
      <w:r w:rsidRPr="00FD6EDE">
        <w:rPr>
          <w:color w:val="auto"/>
          <w:sz w:val="22"/>
          <w:szCs w:val="22"/>
        </w:rPr>
        <w:t>constancy</w:t>
      </w:r>
      <w:proofErr w:type="gramEnd"/>
      <w:r w:rsidRPr="00FD6EDE">
        <w:rPr>
          <w:color w:val="auto"/>
          <w:sz w:val="22"/>
          <w:szCs w:val="22"/>
        </w:rPr>
        <w:t xml:space="preserve"> of monthly minimum daily flow (</w:t>
      </w:r>
      <w:proofErr w:type="spellStart"/>
      <w:r w:rsidRPr="00FD6EDE">
        <w:rPr>
          <w:color w:val="auto"/>
          <w:sz w:val="22"/>
          <w:szCs w:val="22"/>
        </w:rPr>
        <w:t>M_MinM</w:t>
      </w:r>
      <w:proofErr w:type="spellEnd"/>
      <w:r w:rsidRPr="00FD6EDE">
        <w:rPr>
          <w:color w:val="auto"/>
          <w:sz w:val="22"/>
          <w:szCs w:val="22"/>
        </w:rPr>
        <w:t xml:space="preserve">), f.) </w:t>
      </w:r>
      <w:proofErr w:type="gramStart"/>
      <w:r w:rsidRPr="00FD6EDE">
        <w:rPr>
          <w:color w:val="auto"/>
          <w:sz w:val="22"/>
          <w:szCs w:val="22"/>
        </w:rPr>
        <w:t>mean</w:t>
      </w:r>
      <w:proofErr w:type="gramEnd"/>
      <w:r w:rsidRPr="00FD6EDE">
        <w:rPr>
          <w:color w:val="auto"/>
          <w:sz w:val="22"/>
          <w:szCs w:val="22"/>
        </w:rPr>
        <w:t xml:space="preserve"> low flow magnitude (</w:t>
      </w:r>
      <w:proofErr w:type="spellStart"/>
      <w:r w:rsidRPr="00FD6EDE">
        <w:rPr>
          <w:color w:val="auto"/>
          <w:sz w:val="22"/>
          <w:szCs w:val="22"/>
        </w:rPr>
        <w:t>LSPeaknorm</w:t>
      </w:r>
      <w:proofErr w:type="spellEnd"/>
      <w:r w:rsidRPr="00FD6EDE">
        <w:rPr>
          <w:color w:val="auto"/>
          <w:sz w:val="22"/>
          <w:szCs w:val="22"/>
        </w:rPr>
        <w:t xml:space="preserve">), g.) Mean flow during driest week of the year (MA.7days.MinMeannorm). Shaded areas depict the 95% confidence interval around the regression model.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w:t>
      </w:r>
    </w:p>
    <w:p w14:paraId="7A3D4B3A" w14:textId="77777777" w:rsidR="00FD6EDE" w:rsidRPr="00FD6EDE" w:rsidRDefault="00FD6EDE" w:rsidP="00FD6EDE">
      <w:pPr>
        <w:pStyle w:val="Caption"/>
        <w:spacing w:line="360" w:lineRule="auto"/>
        <w:rPr>
          <w:color w:val="auto"/>
          <w:sz w:val="22"/>
          <w:szCs w:val="22"/>
        </w:rPr>
      </w:pPr>
      <w:r w:rsidRPr="00FD6EDE">
        <w:rPr>
          <w:b/>
          <w:color w:val="auto"/>
          <w:sz w:val="22"/>
          <w:szCs w:val="22"/>
        </w:rPr>
        <w:t>Figure 5.</w:t>
      </w:r>
      <w:r w:rsidRPr="00FD6EDE">
        <w:rPr>
          <w:color w:val="auto"/>
          <w:sz w:val="22"/>
          <w:szCs w:val="22"/>
        </w:rPr>
        <w:t xml:space="preserve"> </w:t>
      </w:r>
      <w:proofErr w:type="spellStart"/>
      <w:r w:rsidRPr="00FD6EDE">
        <w:rPr>
          <w:color w:val="auto"/>
          <w:sz w:val="22"/>
          <w:szCs w:val="22"/>
        </w:rPr>
        <w:t>Biplot</w:t>
      </w:r>
      <w:proofErr w:type="spellEnd"/>
      <w:r w:rsidRPr="00FD6EDE">
        <w:rPr>
          <w:color w:val="auto"/>
          <w:sz w:val="22"/>
          <w:szCs w:val="22"/>
        </w:rPr>
        <w:t xml:space="preserve"> of sites ordinated across the first two principal components (PC) of the PCA. Points represent positions of individual sites. Hydrological class membership is denoted by:  </w:t>
      </w:r>
      <w:r w:rsidRPr="00FD6EDE">
        <w:rPr>
          <w:rFonts w:cs="Arial"/>
          <w:i w:val="0"/>
          <w:color w:val="auto"/>
          <w:sz w:val="22"/>
          <w:szCs w:val="22"/>
          <w:lang w:val="en-US" w:eastAsia="ja-JP"/>
        </w:rPr>
        <w:t xml:space="preserve">• </w:t>
      </w:r>
      <w:r w:rsidRPr="00FD6EDE">
        <w:rPr>
          <w:rFonts w:cs="Arial"/>
          <w:color w:val="auto"/>
          <w:sz w:val="22"/>
          <w:szCs w:val="22"/>
          <w:lang w:val="en-US" w:eastAsia="ja-JP"/>
        </w:rPr>
        <w:t xml:space="preserve">stable winter </w:t>
      </w:r>
      <w:proofErr w:type="spellStart"/>
      <w:r w:rsidRPr="00FD6EDE">
        <w:rPr>
          <w:rFonts w:cs="Arial"/>
          <w:color w:val="auto"/>
          <w:sz w:val="22"/>
          <w:szCs w:val="22"/>
          <w:lang w:val="en-US" w:eastAsia="ja-JP"/>
        </w:rPr>
        <w:t>baseflow</w:t>
      </w:r>
      <w:proofErr w:type="spellEnd"/>
      <w:r w:rsidRPr="00FD6EDE">
        <w:rPr>
          <w:rFonts w:cs="Arial"/>
          <w:color w:val="auto"/>
          <w:sz w:val="22"/>
          <w:szCs w:val="22"/>
          <w:lang w:val="en-US" w:eastAsia="ja-JP"/>
        </w:rPr>
        <w:t xml:space="preserve">, </w:t>
      </w:r>
      <w:r w:rsidRPr="00FD6EDE">
        <w:rPr>
          <w:rFonts w:ascii="Arial" w:eastAsiaTheme="minorHAnsi" w:hAnsi="Arial" w:cs="Arial"/>
          <w:color w:val="auto"/>
          <w:sz w:val="22"/>
          <w:szCs w:val="22"/>
          <w:lang w:eastAsia="ja-JP"/>
        </w:rPr>
        <w:t>▲</w:t>
      </w:r>
      <w:r w:rsidRPr="00FD6EDE">
        <w:rPr>
          <w:rFonts w:eastAsiaTheme="minorHAnsi" w:cs="Arial"/>
          <w:color w:val="auto"/>
          <w:sz w:val="22"/>
          <w:szCs w:val="22"/>
          <w:lang w:eastAsia="ja-JP"/>
        </w:rPr>
        <w:t xml:space="preserve"> </w:t>
      </w:r>
      <w:r w:rsidRPr="00FD6EDE">
        <w:rPr>
          <w:rFonts w:cs="Arial"/>
          <w:color w:val="auto"/>
          <w:sz w:val="22"/>
          <w:szCs w:val="22"/>
          <w:lang w:eastAsia="ja-JP"/>
        </w:rPr>
        <w:t xml:space="preserve">unpredictable </w:t>
      </w:r>
      <w:proofErr w:type="spellStart"/>
      <w:r w:rsidRPr="00FD6EDE">
        <w:rPr>
          <w:rFonts w:cs="Arial"/>
          <w:color w:val="auto"/>
          <w:sz w:val="22"/>
          <w:szCs w:val="22"/>
          <w:lang w:eastAsia="ja-JP"/>
        </w:rPr>
        <w:t>baseflow</w:t>
      </w:r>
      <w:proofErr w:type="spellEnd"/>
      <w:r w:rsidRPr="00FD6EDE">
        <w:rPr>
          <w:rFonts w:cs="Arial"/>
          <w:color w:val="auto"/>
          <w:sz w:val="22"/>
          <w:szCs w:val="22"/>
          <w:lang w:eastAsia="ja-JP"/>
        </w:rPr>
        <w:t>,</w:t>
      </w:r>
      <w:r w:rsidRPr="00FD6EDE">
        <w:rPr>
          <w:rFonts w:cs="Arial"/>
          <w:color w:val="auto"/>
          <w:sz w:val="22"/>
          <w:szCs w:val="22"/>
          <w:lang w:val="en-US" w:eastAsia="ja-JP"/>
        </w:rPr>
        <w:t xml:space="preserve"> </w:t>
      </w:r>
      <w:r w:rsidRPr="00FD6EDE">
        <w:rPr>
          <w:rFonts w:ascii="Arial" w:hAnsi="Arial" w:cs="Arial"/>
          <w:color w:val="auto"/>
          <w:sz w:val="22"/>
          <w:szCs w:val="22"/>
          <w:lang w:val="en-US" w:eastAsia="ja-JP"/>
        </w:rPr>
        <w:t>■</w:t>
      </w:r>
      <w:r w:rsidRPr="00FD6EDE">
        <w:rPr>
          <w:rFonts w:cs="Arial"/>
          <w:color w:val="auto"/>
          <w:sz w:val="22"/>
          <w:szCs w:val="22"/>
          <w:lang w:val="en-US" w:eastAsia="ja-JP"/>
        </w:rPr>
        <w:t xml:space="preserve"> unpredictable intermittent. </w:t>
      </w:r>
      <w:r w:rsidRPr="00FD6EDE">
        <w:rPr>
          <w:color w:val="auto"/>
          <w:sz w:val="22"/>
          <w:szCs w:val="22"/>
        </w:rPr>
        <w:t xml:space="preserve">Arrows represent loadings of hydrological metrics across each </w:t>
      </w:r>
      <w:commentRangeStart w:id="39"/>
      <w:commentRangeStart w:id="40"/>
      <w:r w:rsidRPr="00FD6EDE">
        <w:rPr>
          <w:color w:val="auto"/>
          <w:sz w:val="22"/>
          <w:szCs w:val="22"/>
        </w:rPr>
        <w:t>PC</w:t>
      </w:r>
      <w:commentRangeEnd w:id="39"/>
      <w:r w:rsidRPr="00FD6EDE">
        <w:rPr>
          <w:rStyle w:val="CommentReference"/>
          <w:i w:val="0"/>
          <w:iCs w:val="0"/>
          <w:color w:val="auto"/>
          <w:sz w:val="22"/>
          <w:szCs w:val="22"/>
        </w:rPr>
        <w:commentReference w:id="39"/>
      </w:r>
      <w:commentRangeEnd w:id="40"/>
      <w:r w:rsidRPr="00FD6EDE">
        <w:rPr>
          <w:rStyle w:val="CommentReference"/>
          <w:i w:val="0"/>
          <w:iCs w:val="0"/>
          <w:color w:val="auto"/>
          <w:sz w:val="22"/>
          <w:szCs w:val="22"/>
        </w:rPr>
        <w:commentReference w:id="40"/>
      </w:r>
      <w:r w:rsidRPr="00FD6EDE">
        <w:rPr>
          <w:color w:val="auto"/>
          <w:sz w:val="22"/>
          <w:szCs w:val="22"/>
        </w:rPr>
        <w:t xml:space="preserve">. </w:t>
      </w:r>
    </w:p>
    <w:p w14:paraId="62132797" w14:textId="77777777" w:rsidR="00FD6EDE" w:rsidRDefault="00FD6EDE" w:rsidP="00E27881">
      <w:pPr>
        <w:spacing w:line="360" w:lineRule="auto"/>
        <w:rPr>
          <w:b/>
        </w:rPr>
      </w:pPr>
    </w:p>
    <w:sectPr w:rsidR="00FD6EDE" w:rsidSect="00B55332">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4-05-23T09:50:00Z" w:initials="ML">
    <w:p w14:paraId="73DCFBE3" w14:textId="77777777" w:rsidR="00FD6EDE" w:rsidRDefault="00FD6EDE">
      <w:pPr>
        <w:pStyle w:val="CommentText"/>
      </w:pPr>
      <w:r>
        <w:rPr>
          <w:rStyle w:val="CommentReference"/>
        </w:rPr>
        <w:annotationRef/>
      </w:r>
      <w:r>
        <w:t xml:space="preserve">For </w:t>
      </w:r>
      <w:proofErr w:type="spellStart"/>
      <w:r>
        <w:t>JEcology</w:t>
      </w:r>
      <w:proofErr w:type="spellEnd"/>
      <w:r>
        <w:t xml:space="preserve"> you will need to divide these into separate points (usually 4-6 points, with the last point being ‘Synthesis’). I suggest that after the first sentence you need a sentence or two that summarises what trade-offs (advantages and disadvantages) are associated with low </w:t>
      </w:r>
      <w:proofErr w:type="spellStart"/>
      <w:r>
        <w:t>vs</w:t>
      </w:r>
      <w:proofErr w:type="spellEnd"/>
      <w:r>
        <w:t xml:space="preserve"> high wood density. Otherwise your predictions don’t have any context</w:t>
      </w:r>
    </w:p>
  </w:comment>
  <w:comment w:id="1" w:author="James Lawson" w:date="2014-05-26T19:07:00Z" w:initials="JL">
    <w:p w14:paraId="780A4ACB" w14:textId="14966EEB" w:rsidR="00FD6EDE" w:rsidRDefault="00FD6EDE">
      <w:pPr>
        <w:pStyle w:val="CommentText"/>
      </w:pPr>
      <w:r>
        <w:rPr>
          <w:rStyle w:val="CommentReference"/>
        </w:rPr>
        <w:annotationRef/>
      </w:r>
      <w:r>
        <w:t>Done.</w:t>
      </w:r>
    </w:p>
  </w:comment>
  <w:comment w:id="2" w:author="Michelle Leishman" w:date="2014-05-22T11:57:00Z" w:initials="ML">
    <w:p w14:paraId="5ACEFA0F" w14:textId="77777777" w:rsidR="00FD6EDE" w:rsidRDefault="00FD6EDE">
      <w:pPr>
        <w:pStyle w:val="CommentText"/>
      </w:pPr>
      <w:r>
        <w:rPr>
          <w:rStyle w:val="CommentReference"/>
        </w:rPr>
        <w:annotationRef/>
      </w:r>
      <w:r>
        <w:t>You could make this more specific by adding an interpretation sentence about how the wood density trade-offs work in relation to flood intensity and water availability</w:t>
      </w:r>
    </w:p>
  </w:comment>
  <w:comment w:id="3" w:author="James Lawson" w:date="2014-05-26T17:47:00Z" w:initials="JL">
    <w:p w14:paraId="12CDFFFC" w14:textId="1440221C" w:rsidR="00FD6EDE" w:rsidRDefault="00FD6EDE">
      <w:pPr>
        <w:pStyle w:val="CommentText"/>
      </w:pPr>
      <w:r>
        <w:rPr>
          <w:rStyle w:val="CommentReference"/>
        </w:rPr>
        <w:annotationRef/>
      </w:r>
      <w:r>
        <w:t>Two birds with one stone. Good enough?</w:t>
      </w:r>
    </w:p>
  </w:comment>
  <w:comment w:id="4" w:author="Michelle Leishman" w:date="2014-05-23T09:51:00Z" w:initials="ML">
    <w:p w14:paraId="7B7895CC" w14:textId="77777777" w:rsidR="00FD6EDE" w:rsidRDefault="00FD6EDE">
      <w:pPr>
        <w:pStyle w:val="CommentText"/>
      </w:pPr>
      <w:r>
        <w:rPr>
          <w:rStyle w:val="CommentReference"/>
        </w:rPr>
        <w:annotationRef/>
      </w:r>
      <w:r>
        <w:t xml:space="preserve">I would put a sentence here about how variable se </w:t>
      </w:r>
      <w:proofErr w:type="spellStart"/>
      <w:r>
        <w:t>aust</w:t>
      </w:r>
      <w:proofErr w:type="spellEnd"/>
      <w:r>
        <w:t xml:space="preserve"> river systems are </w:t>
      </w:r>
      <w:proofErr w:type="spellStart"/>
      <w:r>
        <w:t>ie</w:t>
      </w:r>
      <w:proofErr w:type="spellEnd"/>
      <w:r>
        <w:t xml:space="preserve"> KF’s comment above. It gives some good context to your study site</w:t>
      </w:r>
    </w:p>
  </w:comment>
  <w:comment w:id="5" w:author="James Lawson" w:date="2014-05-26T17:44:00Z" w:initials="JL">
    <w:p w14:paraId="61BAEE19" w14:textId="1665BB0B" w:rsidR="00FD6EDE" w:rsidRDefault="00FD6EDE">
      <w:pPr>
        <w:pStyle w:val="CommentText"/>
      </w:pPr>
      <w:r>
        <w:rPr>
          <w:rStyle w:val="CommentReference"/>
        </w:rPr>
        <w:annotationRef/>
      </w:r>
      <w:r>
        <w:t>How’s that?</w:t>
      </w:r>
    </w:p>
  </w:comment>
  <w:comment w:id="6" w:author="Michelle Leishman" w:date="2014-04-08T16:36:00Z" w:initials="ML">
    <w:p w14:paraId="5C17AF44" w14:textId="77777777" w:rsidR="00FD6EDE" w:rsidRDefault="00FD6EDE">
      <w:pPr>
        <w:pStyle w:val="CommentText"/>
      </w:pPr>
      <w:r>
        <w:rPr>
          <w:rStyle w:val="CommentReference"/>
        </w:rPr>
        <w:annotationRef/>
      </w:r>
      <w:r>
        <w:t>Make sure you follow the journal style for formatting different levels of headings</w:t>
      </w:r>
    </w:p>
  </w:comment>
  <w:comment w:id="7" w:author="James Lawson" w:date="2014-05-26T17:45:00Z" w:initials="JL">
    <w:p w14:paraId="120AB8CD" w14:textId="1B395AA9" w:rsidR="00FD6EDE" w:rsidRDefault="00FD6EDE">
      <w:pPr>
        <w:pStyle w:val="CommentText"/>
      </w:pPr>
      <w:r>
        <w:rPr>
          <w:rStyle w:val="CommentReference"/>
        </w:rPr>
        <w:annotationRef/>
      </w:r>
      <w:r>
        <w:t xml:space="preserve">I can’t find anywhere that specifies this. It looks like they’ll adjust the headings to their typeface. </w:t>
      </w:r>
    </w:p>
  </w:comment>
  <w:comment w:id="10" w:author="Michelle Leishman" w:date="2014-05-23T09:52:00Z" w:initials="ML">
    <w:p w14:paraId="0831C54B" w14:textId="77777777" w:rsidR="00FD6EDE" w:rsidRDefault="00FD6EDE">
      <w:pPr>
        <w:pStyle w:val="CommentText"/>
      </w:pPr>
      <w:r>
        <w:rPr>
          <w:rStyle w:val="CommentReference"/>
        </w:rPr>
        <w:annotationRef/>
      </w:r>
      <w:r>
        <w:t xml:space="preserve">Most appropriate method for what? And what was used for the other sites? </w:t>
      </w:r>
    </w:p>
  </w:comment>
  <w:comment w:id="11" w:author="James Lawson" w:date="2014-05-26T17:49:00Z" w:initials="JL">
    <w:p w14:paraId="118BC4CD" w14:textId="7411AC56" w:rsidR="00FD6EDE" w:rsidRDefault="00FD6EDE">
      <w:pPr>
        <w:pStyle w:val="CommentText"/>
      </w:pPr>
      <w:r>
        <w:rPr>
          <w:rStyle w:val="CommentReference"/>
        </w:rPr>
        <w:annotationRef/>
      </w:r>
      <w:r>
        <w:t>Addressed.</w:t>
      </w:r>
    </w:p>
  </w:comment>
  <w:comment w:id="8" w:author="Michelle Leishman" w:date="2014-04-08T16:36:00Z" w:initials="ML">
    <w:p w14:paraId="786A70A3" w14:textId="77777777" w:rsidR="00FD6EDE" w:rsidRDefault="00FD6EDE">
      <w:pPr>
        <w:pStyle w:val="CommentText"/>
      </w:pPr>
      <w:r>
        <w:rPr>
          <w:rStyle w:val="CommentReference"/>
        </w:rPr>
        <w:annotationRef/>
      </w:r>
      <w:r>
        <w:t>A bit tricky to introduce site names here when sites haven’t been listed previously. You could provide a table of site locations and characteristics, including how many woody species sampled (could replace Fig 1 – would be more informative)</w:t>
      </w:r>
    </w:p>
  </w:comment>
  <w:comment w:id="9" w:author="James Lawson" w:date="2014-05-26T17:49:00Z" w:initials="JL">
    <w:p w14:paraId="0F89598B" w14:textId="66A34F9E" w:rsidR="00FD6EDE" w:rsidRDefault="00FD6EDE">
      <w:pPr>
        <w:pStyle w:val="CommentText"/>
      </w:pPr>
      <w:r>
        <w:rPr>
          <w:rStyle w:val="CommentReference"/>
        </w:rPr>
        <w:annotationRef/>
      </w:r>
      <w:r>
        <w:t>Addressed.</w:t>
      </w:r>
    </w:p>
  </w:comment>
  <w:comment w:id="12" w:author="Michelle Leishman" w:date="2014-05-23T09:54:00Z" w:initials="ML">
    <w:p w14:paraId="0D239DBA" w14:textId="77777777" w:rsidR="00FD6EDE" w:rsidRDefault="00FD6EDE">
      <w:pPr>
        <w:pStyle w:val="CommentText"/>
      </w:pPr>
      <w:r>
        <w:rPr>
          <w:rStyle w:val="CommentReference"/>
        </w:rPr>
        <w:annotationRef/>
      </w:r>
      <w:r>
        <w:t xml:space="preserve">The stats have been removed from the figure but not been reproduced in the text. You need to describe each relationship as sig or not in the order in which they are presented in the figure </w:t>
      </w:r>
      <w:proofErr w:type="spellStart"/>
      <w:r>
        <w:t>ie</w:t>
      </w:r>
      <w:proofErr w:type="spellEnd"/>
      <w:r>
        <w:t xml:space="preserve"> a </w:t>
      </w:r>
      <w:proofErr w:type="spellStart"/>
      <w:r>
        <w:t>to e</w:t>
      </w:r>
      <w:proofErr w:type="spellEnd"/>
      <w:r>
        <w:t xml:space="preserve"> because you can’t present Fig 3c first and 3a</w:t>
      </w:r>
      <w:proofErr w:type="gramStart"/>
      <w:r>
        <w:t>,b</w:t>
      </w:r>
      <w:proofErr w:type="gramEnd"/>
      <w:r>
        <w:t xml:space="preserve"> last.  Or at least present all sig relationships (Fig 3x.y.z) then non-sig (Fig 3x</w:t>
      </w:r>
      <w:proofErr w:type="gramStart"/>
      <w:r>
        <w:t>,y,z</w:t>
      </w:r>
      <w:proofErr w:type="gramEnd"/>
      <w:r>
        <w:t>).</w:t>
      </w:r>
    </w:p>
    <w:p w14:paraId="2A66A963" w14:textId="77777777" w:rsidR="00FD6EDE" w:rsidRDefault="00FD6EDE">
      <w:pPr>
        <w:pStyle w:val="CommentText"/>
      </w:pPr>
    </w:p>
    <w:p w14:paraId="3F7CF303" w14:textId="77777777" w:rsidR="00FD6EDE" w:rsidRDefault="00FD6EDE">
      <w:pPr>
        <w:pStyle w:val="CommentText"/>
      </w:pPr>
      <w:r>
        <w:t xml:space="preserve">I know that you want to present the story (which is good) but you do have to stick to some of the conventions </w:t>
      </w:r>
      <w:proofErr w:type="spellStart"/>
      <w:r>
        <w:t>ie</w:t>
      </w:r>
      <w:proofErr w:type="spellEnd"/>
      <w:r>
        <w:t xml:space="preserve"> consistent order between text and figure presentations</w:t>
      </w:r>
    </w:p>
  </w:comment>
  <w:comment w:id="13" w:author="James Lawson" w:date="2014-05-26T19:04:00Z" w:initials="JL">
    <w:p w14:paraId="289E2ADB" w14:textId="60502F2D" w:rsidR="00FD6EDE" w:rsidRDefault="00FD6EDE">
      <w:pPr>
        <w:pStyle w:val="CommentText"/>
      </w:pPr>
      <w:r>
        <w:rPr>
          <w:rStyle w:val="CommentReference"/>
        </w:rPr>
        <w:annotationRef/>
      </w:r>
      <w:r>
        <w:t>Done (changed order in panel).</w:t>
      </w:r>
    </w:p>
  </w:comment>
  <w:comment w:id="14" w:author="Michelle Leishman" w:date="2014-05-23T09:55:00Z" w:initials="ML">
    <w:p w14:paraId="7BFB644E" w14:textId="77777777" w:rsidR="00FD6EDE" w:rsidRDefault="00FD6EDE">
      <w:pPr>
        <w:pStyle w:val="CommentText"/>
      </w:pPr>
      <w:r>
        <w:rPr>
          <w:rStyle w:val="CommentReference"/>
        </w:rPr>
        <w:annotationRef/>
      </w:r>
      <w:r>
        <w:t xml:space="preserve">? </w:t>
      </w:r>
      <w:proofErr w:type="gramStart"/>
      <w:r>
        <w:t>at</w:t>
      </w:r>
      <w:proofErr w:type="gramEnd"/>
      <w:r>
        <w:t xml:space="preserve"> the far end?</w:t>
      </w:r>
    </w:p>
  </w:comment>
  <w:comment w:id="15" w:author="James Lawson" w:date="2014-05-26T18:37:00Z" w:initials="JL">
    <w:p w14:paraId="5C0CE004" w14:textId="2005067A" w:rsidR="00FD6EDE" w:rsidRDefault="00FD6EDE">
      <w:pPr>
        <w:pStyle w:val="CommentText"/>
      </w:pPr>
      <w:r>
        <w:rPr>
          <w:rStyle w:val="CommentReference"/>
        </w:rPr>
        <w:annotationRef/>
      </w:r>
      <w:r>
        <w:t>Yep</w:t>
      </w:r>
    </w:p>
  </w:comment>
  <w:comment w:id="16" w:author="Michelle Leishman" w:date="2014-05-22T14:25:00Z" w:initials="ML">
    <w:p w14:paraId="4A3701E7" w14:textId="77777777" w:rsidR="00FD6EDE" w:rsidRDefault="00FD6EDE">
      <w:pPr>
        <w:pStyle w:val="CommentText"/>
      </w:pPr>
      <w:r>
        <w:rPr>
          <w:rStyle w:val="CommentReference"/>
        </w:rPr>
        <w:annotationRef/>
      </w:r>
      <w:r>
        <w:t>Also water availability – see original questions:</w:t>
      </w:r>
    </w:p>
    <w:p w14:paraId="3B50D522" w14:textId="77777777" w:rsidR="00FD6EDE" w:rsidRDefault="00FD6EDE">
      <w:pPr>
        <w:pStyle w:val="CommentText"/>
      </w:pPr>
      <w:r w:rsidRPr="00EA700F">
        <w:t xml:space="preserve">(1) </w:t>
      </w:r>
      <w:proofErr w:type="gramStart"/>
      <w:r w:rsidRPr="00EA700F">
        <w:t>do</w:t>
      </w:r>
      <w:proofErr w:type="gramEnd"/>
      <w:r w:rsidRPr="00EA700F">
        <w:t xml:space="preserve"> riparian vegetation communities along </w:t>
      </w:r>
      <w:proofErr w:type="spellStart"/>
      <w:r w:rsidRPr="00EA700F">
        <w:t>hydrologically</w:t>
      </w:r>
      <w:proofErr w:type="spellEnd"/>
      <w:r w:rsidRPr="00EA700F">
        <w:t xml:space="preserve"> distinct classes of river exhibit differences in wood density? (2) </w:t>
      </w:r>
      <w:proofErr w:type="gramStart"/>
      <w:r w:rsidRPr="00EA700F">
        <w:t>is</w:t>
      </w:r>
      <w:proofErr w:type="gramEnd"/>
      <w:r w:rsidRPr="00EA700F">
        <w:t xml:space="preserve"> wood density related to the frequency and magnitude of flood disturbance? (3) </w:t>
      </w:r>
      <w:proofErr w:type="gramStart"/>
      <w:r w:rsidRPr="00EA700F">
        <w:t>is</w:t>
      </w:r>
      <w:proofErr w:type="gramEnd"/>
      <w:r w:rsidRPr="00EA700F">
        <w:t xml:space="preserve"> wood density related to predictability of water ava</w:t>
      </w:r>
      <w:r>
        <w:t>ilability in the riparian zone?</w:t>
      </w:r>
    </w:p>
  </w:comment>
  <w:comment w:id="17" w:author="James Lawson" w:date="2014-05-26T18:38:00Z" w:initials="JL">
    <w:p w14:paraId="36E453D5" w14:textId="4B1B26F3" w:rsidR="00FD6EDE" w:rsidRDefault="00FD6EDE">
      <w:pPr>
        <w:pStyle w:val="CommentText"/>
      </w:pPr>
      <w:r>
        <w:rPr>
          <w:rStyle w:val="CommentReference"/>
        </w:rPr>
        <w:annotationRef/>
      </w:r>
      <w:r>
        <w:t>Thanks!</w:t>
      </w:r>
    </w:p>
  </w:comment>
  <w:comment w:id="18" w:author="James Lawson" w:date="2014-05-22T13:24:00Z" w:initials="JL">
    <w:p w14:paraId="6BA8FD0C" w14:textId="77777777" w:rsidR="00FD6EDE" w:rsidRDefault="00FD6EDE" w:rsidP="00B04DEC">
      <w:pPr>
        <w:pStyle w:val="CommentText"/>
      </w:pPr>
      <w:r>
        <w:rPr>
          <w:rStyle w:val="CommentReference"/>
        </w:rPr>
        <w:annotationRef/>
      </w:r>
      <w:r>
        <w:t>I agree, but not enough to actually move it. I did play with moving it to the discussion but it didn’t quite fit anywhere.</w:t>
      </w:r>
    </w:p>
    <w:p w14:paraId="4D009B43" w14:textId="77777777" w:rsidR="00FD6EDE" w:rsidRDefault="00FD6EDE" w:rsidP="00B04DEC">
      <w:pPr>
        <w:pStyle w:val="CommentText"/>
      </w:pPr>
    </w:p>
    <w:p w14:paraId="2B513461" w14:textId="77777777" w:rsidR="00FD6EDE" w:rsidRDefault="00FD6EDE" w:rsidP="00B04DEC">
      <w:pPr>
        <w:pStyle w:val="CommentText"/>
      </w:pPr>
      <w:r>
        <w:t>ML – my bet is that the reviewers will say the same as me! It is a good summary of the results, and an explanation of the issue with the outlier. It could easily go into the Discussion towards the beginning.</w:t>
      </w:r>
    </w:p>
  </w:comment>
  <w:comment w:id="19" w:author="James Lawson" w:date="2014-05-26T19:06:00Z" w:initials="JL">
    <w:p w14:paraId="0C53A777" w14:textId="5C7D0AAE" w:rsidR="00FD6EDE" w:rsidRDefault="00FD6EDE">
      <w:pPr>
        <w:pStyle w:val="CommentText"/>
      </w:pPr>
      <w:r>
        <w:rPr>
          <w:rStyle w:val="CommentReference"/>
        </w:rPr>
        <w:annotationRef/>
      </w:r>
      <w:r>
        <w:t>Moved…</w:t>
      </w:r>
    </w:p>
  </w:comment>
  <w:comment w:id="20" w:author="Michelle Leishman" w:date="2014-05-22T15:52:00Z" w:initials="ML">
    <w:p w14:paraId="3131ED1F" w14:textId="77777777" w:rsidR="00FD6EDE" w:rsidRDefault="00FD6EDE">
      <w:pPr>
        <w:pStyle w:val="CommentText"/>
      </w:pPr>
      <w:r>
        <w:rPr>
          <w:rStyle w:val="CommentReference"/>
        </w:rPr>
        <w:annotationRef/>
      </w:r>
      <w:r>
        <w:t>I think this is important and should be highlighted in Summary/Abstract</w:t>
      </w:r>
    </w:p>
  </w:comment>
  <w:comment w:id="21" w:author="James Lawson" w:date="2014-05-26T18:40:00Z" w:initials="JL">
    <w:p w14:paraId="665CCD81" w14:textId="361507EA" w:rsidR="00FD6EDE" w:rsidRDefault="00FD6EDE">
      <w:pPr>
        <w:pStyle w:val="CommentText"/>
      </w:pPr>
      <w:r>
        <w:rPr>
          <w:rStyle w:val="CommentReference"/>
        </w:rPr>
        <w:annotationRef/>
      </w:r>
      <w:r>
        <w:t>Done(</w:t>
      </w:r>
      <w:proofErr w:type="spellStart"/>
      <w:r>
        <w:t>ish</w:t>
      </w:r>
      <w:proofErr w:type="spellEnd"/>
      <w:r>
        <w:t>).</w:t>
      </w:r>
    </w:p>
  </w:comment>
  <w:comment w:id="23" w:author="Michelle Leishman" w:date="2014-05-23T10:23:00Z" w:initials="ML">
    <w:p w14:paraId="52958362" w14:textId="77777777" w:rsidR="00FD6EDE" w:rsidRDefault="00FD6EDE" w:rsidP="00FD6EDE">
      <w:pPr>
        <w:pStyle w:val="CommentText"/>
      </w:pPr>
      <w:r>
        <w:rPr>
          <w:rStyle w:val="CommentReference"/>
        </w:rPr>
        <w:annotationRef/>
      </w:r>
      <w:r>
        <w:t>You need a page of table and figure legends</w:t>
      </w:r>
    </w:p>
  </w:comment>
  <w:comment w:id="24" w:author="Michelle Leishman" w:date="2014-05-23T10:24:00Z" w:initials="ML">
    <w:p w14:paraId="432A34EA" w14:textId="77777777" w:rsidR="00FD6EDE" w:rsidRDefault="00FD6EDE">
      <w:pPr>
        <w:pStyle w:val="CommentText"/>
      </w:pPr>
      <w:r>
        <w:rPr>
          <w:rStyle w:val="CommentReference"/>
        </w:rPr>
        <w:annotationRef/>
      </w:r>
      <w:r>
        <w:t>Make sure you use these 3 names consistently throughout the text and figures</w:t>
      </w:r>
    </w:p>
  </w:comment>
  <w:comment w:id="25" w:author="James Lawson" w:date="2014-05-26T18:52:00Z" w:initials="JL">
    <w:p w14:paraId="12CC6DF4" w14:textId="72CD6486" w:rsidR="00FD6EDE" w:rsidRDefault="00FD6EDE">
      <w:pPr>
        <w:pStyle w:val="CommentText"/>
      </w:pPr>
      <w:r>
        <w:rPr>
          <w:rStyle w:val="CommentReference"/>
        </w:rPr>
        <w:annotationRef/>
      </w:r>
      <w:r>
        <w:t>Sorted. Thanks, I don’t think I would ever have noticed this.</w:t>
      </w:r>
    </w:p>
  </w:comment>
  <w:comment w:id="26" w:author="Michelle Leishman" w:date="2014-05-23T10:25:00Z" w:initials="ML">
    <w:p w14:paraId="453CCCC0" w14:textId="77777777" w:rsidR="00FD6EDE" w:rsidRDefault="00FD6EDE">
      <w:pPr>
        <w:pStyle w:val="CommentText"/>
      </w:pPr>
      <w:r>
        <w:rPr>
          <w:rStyle w:val="CommentReference"/>
        </w:rPr>
        <w:annotationRef/>
      </w:r>
      <w:r>
        <w:t>What does this mean? Rephrase!</w:t>
      </w:r>
    </w:p>
  </w:comment>
  <w:comment w:id="29" w:author="Michelle Leishman" w:date="2014-05-22T13:17:00Z" w:initials="ML">
    <w:p w14:paraId="34E96A12" w14:textId="77777777" w:rsidR="00FD6EDE" w:rsidRDefault="00FD6EDE" w:rsidP="00FD6EDE">
      <w:pPr>
        <w:pStyle w:val="CommentText"/>
      </w:pPr>
      <w:r>
        <w:rPr>
          <w:rStyle w:val="CommentReference"/>
        </w:rPr>
        <w:annotationRef/>
      </w:r>
      <w:r>
        <w:t>Comments re axes, grids, cm3 as for Fig 2</w:t>
      </w:r>
    </w:p>
  </w:comment>
  <w:comment w:id="30" w:author="James Lawson" w:date="2014-05-26T18:53:00Z" w:initials="JL">
    <w:p w14:paraId="79970A07" w14:textId="77777777" w:rsidR="00FD6EDE" w:rsidRDefault="00FD6EDE" w:rsidP="00FD6EDE">
      <w:pPr>
        <w:pStyle w:val="CommentText"/>
      </w:pPr>
      <w:r>
        <w:rPr>
          <w:rStyle w:val="CommentReference"/>
        </w:rPr>
        <w:annotationRef/>
      </w:r>
      <w:r>
        <w:t>Fixed.</w:t>
      </w:r>
    </w:p>
  </w:comment>
  <w:comment w:id="31" w:author="Michelle Leishman" w:date="2014-05-23T10:39:00Z" w:initials="ML">
    <w:p w14:paraId="11B8220B" w14:textId="77777777" w:rsidR="00FD6EDE" w:rsidRDefault="00FD6EDE" w:rsidP="00FD6EDE">
      <w:pPr>
        <w:pStyle w:val="CommentText"/>
      </w:pPr>
      <w:r>
        <w:rPr>
          <w:rStyle w:val="CommentReference"/>
        </w:rPr>
        <w:annotationRef/>
      </w:r>
      <w:r>
        <w:t>Should this be constancy? Otherwise c and d are the same but have different acronyms.</w:t>
      </w:r>
    </w:p>
  </w:comment>
  <w:comment w:id="32" w:author="James Lawson" w:date="2014-05-26T18:54:00Z" w:initials="JL">
    <w:p w14:paraId="5FFEB771" w14:textId="77777777" w:rsidR="00FD6EDE" w:rsidRDefault="00FD6EDE" w:rsidP="00FD6EDE">
      <w:pPr>
        <w:pStyle w:val="CommentText"/>
      </w:pPr>
      <w:r>
        <w:rPr>
          <w:rStyle w:val="CommentReference"/>
        </w:rPr>
        <w:annotationRef/>
      </w:r>
      <w:r>
        <w:t>Yes, thanks.</w:t>
      </w:r>
    </w:p>
  </w:comment>
  <w:comment w:id="33" w:author="Michelle Leishman" w:date="2014-05-23T10:43:00Z" w:initials="ML">
    <w:p w14:paraId="6330D968" w14:textId="77777777" w:rsidR="00FD6EDE" w:rsidRDefault="00FD6EDE" w:rsidP="00FD6EDE">
      <w:pPr>
        <w:pStyle w:val="CommentText"/>
      </w:pPr>
      <w:r>
        <w:rPr>
          <w:rStyle w:val="CommentReference"/>
        </w:rPr>
        <w:annotationRef/>
      </w:r>
      <w:r>
        <w:t xml:space="preserve">So this figure still isn’t working quite right. Maybe you could put arrows below PC1 illustrating what the variation along this axis represents in terms of hydrological gradients? </w:t>
      </w:r>
    </w:p>
  </w:comment>
  <w:comment w:id="34" w:author="James Lawson" w:date="2014-05-26T18:54:00Z" w:initials="JL">
    <w:p w14:paraId="641166F0" w14:textId="77777777" w:rsidR="00FD6EDE" w:rsidRDefault="00FD6EDE" w:rsidP="00FD6EDE">
      <w:pPr>
        <w:pStyle w:val="CommentText"/>
      </w:pPr>
      <w:r>
        <w:rPr>
          <w:rStyle w:val="CommentReference"/>
        </w:rPr>
        <w:annotationRef/>
      </w:r>
      <w:r>
        <w:t>Like so?</w:t>
      </w:r>
    </w:p>
  </w:comment>
  <w:comment w:id="35" w:author="Michelle Leishman" w:date="2014-05-22T13:17:00Z" w:initials="ML">
    <w:p w14:paraId="1C7BF452" w14:textId="77777777" w:rsidR="00FD6EDE" w:rsidRDefault="00FD6EDE" w:rsidP="00FD6EDE">
      <w:pPr>
        <w:pStyle w:val="CommentText"/>
      </w:pPr>
      <w:r>
        <w:rPr>
          <w:rStyle w:val="CommentReference"/>
        </w:rPr>
        <w:annotationRef/>
      </w:r>
      <w:r>
        <w:t>Comments re axes, grids, cm3 as for Fig 2</w:t>
      </w:r>
    </w:p>
  </w:comment>
  <w:comment w:id="36" w:author="James Lawson" w:date="2014-05-26T18:53:00Z" w:initials="JL">
    <w:p w14:paraId="5A58B831" w14:textId="77777777" w:rsidR="00FD6EDE" w:rsidRDefault="00FD6EDE" w:rsidP="00FD6EDE">
      <w:pPr>
        <w:pStyle w:val="CommentText"/>
      </w:pPr>
      <w:r>
        <w:rPr>
          <w:rStyle w:val="CommentReference"/>
        </w:rPr>
        <w:annotationRef/>
      </w:r>
      <w:r>
        <w:t>Fixed.</w:t>
      </w:r>
    </w:p>
  </w:comment>
  <w:comment w:id="37" w:author="Michelle Leishman" w:date="2014-05-23T10:39:00Z" w:initials="ML">
    <w:p w14:paraId="189F17CE" w14:textId="77777777" w:rsidR="00FD6EDE" w:rsidRDefault="00FD6EDE" w:rsidP="00FD6EDE">
      <w:pPr>
        <w:pStyle w:val="CommentText"/>
      </w:pPr>
      <w:r>
        <w:rPr>
          <w:rStyle w:val="CommentReference"/>
        </w:rPr>
        <w:annotationRef/>
      </w:r>
      <w:r>
        <w:t>Should this be constancy? Otherwise c and d are the same but have different acronyms.</w:t>
      </w:r>
    </w:p>
  </w:comment>
  <w:comment w:id="38" w:author="James Lawson" w:date="2014-05-26T18:54:00Z" w:initials="JL">
    <w:p w14:paraId="2A60F1CF" w14:textId="77777777" w:rsidR="00FD6EDE" w:rsidRDefault="00FD6EDE" w:rsidP="00FD6EDE">
      <w:pPr>
        <w:pStyle w:val="CommentText"/>
      </w:pPr>
      <w:r>
        <w:rPr>
          <w:rStyle w:val="CommentReference"/>
        </w:rPr>
        <w:annotationRef/>
      </w:r>
      <w:r>
        <w:t>Yes, thanks.</w:t>
      </w:r>
    </w:p>
  </w:comment>
  <w:comment w:id="39" w:author="Michelle Leishman" w:date="2014-05-23T10:43:00Z" w:initials="ML">
    <w:p w14:paraId="64295FF9" w14:textId="77777777" w:rsidR="00FD6EDE" w:rsidRDefault="00FD6EDE" w:rsidP="00FD6EDE">
      <w:pPr>
        <w:pStyle w:val="CommentText"/>
      </w:pPr>
      <w:r>
        <w:rPr>
          <w:rStyle w:val="CommentReference"/>
        </w:rPr>
        <w:annotationRef/>
      </w:r>
      <w:r>
        <w:t xml:space="preserve">So this figure still isn’t working quite right. Maybe you could put arrows below PC1 illustrating what the variation along this axis represents in terms of hydrological gradients? </w:t>
      </w:r>
    </w:p>
  </w:comment>
  <w:comment w:id="40" w:author="James Lawson" w:date="2014-05-26T18:54:00Z" w:initials="JL">
    <w:p w14:paraId="2253C221" w14:textId="77777777" w:rsidR="00FD6EDE" w:rsidRDefault="00FD6EDE" w:rsidP="00FD6EDE">
      <w:pPr>
        <w:pStyle w:val="CommentText"/>
      </w:pPr>
      <w:r>
        <w:rPr>
          <w:rStyle w:val="CommentReference"/>
        </w:rPr>
        <w:annotationRef/>
      </w:r>
      <w:r>
        <w:t>Like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CFBE3" w15:done="0"/>
  <w15:commentEx w15:paraId="780A4ACB" w15:paraIdParent="73DCFBE3" w15:done="0"/>
  <w15:commentEx w15:paraId="5ACEFA0F" w15:done="0"/>
  <w15:commentEx w15:paraId="12CDFFFC" w15:done="0"/>
  <w15:commentEx w15:paraId="7B7895CC" w15:done="0"/>
  <w15:commentEx w15:paraId="61BAEE19" w15:paraIdParent="7B7895CC" w15:done="0"/>
  <w15:commentEx w15:paraId="5C17AF44" w15:done="0"/>
  <w15:commentEx w15:paraId="120AB8CD" w15:paraIdParent="5C17AF44" w15:done="0"/>
  <w15:commentEx w15:paraId="0831C54B" w15:done="0"/>
  <w15:commentEx w15:paraId="118BC4CD" w15:paraIdParent="0831C54B" w15:done="0"/>
  <w15:commentEx w15:paraId="786A70A3" w15:done="0"/>
  <w15:commentEx w15:paraId="0F89598B" w15:paraIdParent="786A70A3" w15:done="0"/>
  <w15:commentEx w15:paraId="3F7CF303" w15:done="0"/>
  <w15:commentEx w15:paraId="289E2ADB" w15:paraIdParent="3F7CF303" w15:done="0"/>
  <w15:commentEx w15:paraId="7BFB644E" w15:done="0"/>
  <w15:commentEx w15:paraId="5C0CE004" w15:paraIdParent="7BFB644E" w15:done="0"/>
  <w15:commentEx w15:paraId="3B50D522" w15:done="0"/>
  <w15:commentEx w15:paraId="36E453D5" w15:paraIdParent="3B50D522" w15:done="0"/>
  <w15:commentEx w15:paraId="2B513461" w15:done="0"/>
  <w15:commentEx w15:paraId="0C53A777" w15:paraIdParent="2B513461" w15:done="0"/>
  <w15:commentEx w15:paraId="3131ED1F" w15:done="0"/>
  <w15:commentEx w15:paraId="665CCD81" w15:paraIdParent="3131ED1F" w15:done="0"/>
  <w15:commentEx w15:paraId="52958362" w15:done="0"/>
  <w15:commentEx w15:paraId="432A34EA" w15:done="0"/>
  <w15:commentEx w15:paraId="12CC6DF4" w15:paraIdParent="432A34EA" w15:done="0"/>
  <w15:commentEx w15:paraId="453CCCC0" w15:done="0"/>
  <w15:commentEx w15:paraId="34E96A12" w15:done="0"/>
  <w15:commentEx w15:paraId="79970A07" w15:paraIdParent="34E96A12" w15:done="0"/>
  <w15:commentEx w15:paraId="11B8220B" w15:done="0"/>
  <w15:commentEx w15:paraId="5FFEB771" w15:paraIdParent="11B8220B" w15:done="0"/>
  <w15:commentEx w15:paraId="6330D968" w15:done="0"/>
  <w15:commentEx w15:paraId="641166F0" w15:paraIdParent="6330D968" w15:done="0"/>
  <w15:commentEx w15:paraId="1C7BF452" w15:done="0"/>
  <w15:commentEx w15:paraId="5A58B831" w15:paraIdParent="1C7BF452" w15:done="0"/>
  <w15:commentEx w15:paraId="189F17CE" w15:done="0"/>
  <w15:commentEx w15:paraId="2A60F1CF" w15:paraIdParent="189F17CE" w15:done="0"/>
  <w15:commentEx w15:paraId="64295FF9" w15:done="0"/>
  <w15:commentEx w15:paraId="2253C221" w15:paraIdParent="64295F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F0FF6"/>
    <w:multiLevelType w:val="hybridMultilevel"/>
    <w:tmpl w:val="3582236E"/>
    <w:lvl w:ilvl="0" w:tplc="0F101AB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6AD70608"/>
    <w:multiLevelType w:val="hybridMultilevel"/>
    <w:tmpl w:val="E11EEC00"/>
    <w:lvl w:ilvl="0" w:tplc="12DA9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2"/>
  </w:compat>
  <w:rsids>
    <w:rsidRoot w:val="00B634E6"/>
    <w:rsid w:val="000041B0"/>
    <w:rsid w:val="00012647"/>
    <w:rsid w:val="00023494"/>
    <w:rsid w:val="00077937"/>
    <w:rsid w:val="000961C3"/>
    <w:rsid w:val="00096684"/>
    <w:rsid w:val="000B0D71"/>
    <w:rsid w:val="000E11B0"/>
    <w:rsid w:val="000E625F"/>
    <w:rsid w:val="000F2CFB"/>
    <w:rsid w:val="001049B7"/>
    <w:rsid w:val="001133BD"/>
    <w:rsid w:val="00133AB6"/>
    <w:rsid w:val="00134268"/>
    <w:rsid w:val="00135469"/>
    <w:rsid w:val="00144006"/>
    <w:rsid w:val="00154039"/>
    <w:rsid w:val="001808AE"/>
    <w:rsid w:val="00180A63"/>
    <w:rsid w:val="00195FA8"/>
    <w:rsid w:val="001C1040"/>
    <w:rsid w:val="001C3076"/>
    <w:rsid w:val="001D57C9"/>
    <w:rsid w:val="001E3EF0"/>
    <w:rsid w:val="001F68B4"/>
    <w:rsid w:val="00210548"/>
    <w:rsid w:val="00260C3B"/>
    <w:rsid w:val="00271470"/>
    <w:rsid w:val="00281077"/>
    <w:rsid w:val="00286C27"/>
    <w:rsid w:val="00290091"/>
    <w:rsid w:val="00295EF9"/>
    <w:rsid w:val="002A0E4A"/>
    <w:rsid w:val="002D21E0"/>
    <w:rsid w:val="002E43DE"/>
    <w:rsid w:val="002E57A8"/>
    <w:rsid w:val="002F410D"/>
    <w:rsid w:val="00311F05"/>
    <w:rsid w:val="00335320"/>
    <w:rsid w:val="003579D9"/>
    <w:rsid w:val="00360B12"/>
    <w:rsid w:val="003721C9"/>
    <w:rsid w:val="0037340A"/>
    <w:rsid w:val="00377604"/>
    <w:rsid w:val="003B4F37"/>
    <w:rsid w:val="003C657A"/>
    <w:rsid w:val="003E4268"/>
    <w:rsid w:val="003F4885"/>
    <w:rsid w:val="004020C2"/>
    <w:rsid w:val="00417C34"/>
    <w:rsid w:val="00423B8A"/>
    <w:rsid w:val="004247CF"/>
    <w:rsid w:val="004278C7"/>
    <w:rsid w:val="00442E26"/>
    <w:rsid w:val="0044507E"/>
    <w:rsid w:val="00453CFC"/>
    <w:rsid w:val="00454F26"/>
    <w:rsid w:val="004711BF"/>
    <w:rsid w:val="00483144"/>
    <w:rsid w:val="004923D7"/>
    <w:rsid w:val="004C1493"/>
    <w:rsid w:val="004E1E20"/>
    <w:rsid w:val="005213D9"/>
    <w:rsid w:val="0056447F"/>
    <w:rsid w:val="00571811"/>
    <w:rsid w:val="005725E6"/>
    <w:rsid w:val="00576141"/>
    <w:rsid w:val="005779AB"/>
    <w:rsid w:val="005B4881"/>
    <w:rsid w:val="005D0A6C"/>
    <w:rsid w:val="005D5C1C"/>
    <w:rsid w:val="005E166E"/>
    <w:rsid w:val="005F4C88"/>
    <w:rsid w:val="00612294"/>
    <w:rsid w:val="00617ABD"/>
    <w:rsid w:val="00621641"/>
    <w:rsid w:val="00625ED2"/>
    <w:rsid w:val="0063022F"/>
    <w:rsid w:val="00630B93"/>
    <w:rsid w:val="00636ECC"/>
    <w:rsid w:val="00636F75"/>
    <w:rsid w:val="00650D8B"/>
    <w:rsid w:val="006602DD"/>
    <w:rsid w:val="0067461C"/>
    <w:rsid w:val="006817B9"/>
    <w:rsid w:val="00681A9E"/>
    <w:rsid w:val="006825FF"/>
    <w:rsid w:val="00686747"/>
    <w:rsid w:val="00690109"/>
    <w:rsid w:val="0069430E"/>
    <w:rsid w:val="006A025A"/>
    <w:rsid w:val="006B1A67"/>
    <w:rsid w:val="006B3539"/>
    <w:rsid w:val="006B7DFF"/>
    <w:rsid w:val="006C1EC1"/>
    <w:rsid w:val="006E5D88"/>
    <w:rsid w:val="006F4B8F"/>
    <w:rsid w:val="007018A5"/>
    <w:rsid w:val="007137EA"/>
    <w:rsid w:val="00715486"/>
    <w:rsid w:val="007166A1"/>
    <w:rsid w:val="00721615"/>
    <w:rsid w:val="00721E27"/>
    <w:rsid w:val="00723D9C"/>
    <w:rsid w:val="00733033"/>
    <w:rsid w:val="00741825"/>
    <w:rsid w:val="007760E7"/>
    <w:rsid w:val="007761F2"/>
    <w:rsid w:val="007845D8"/>
    <w:rsid w:val="00784D54"/>
    <w:rsid w:val="007B76D5"/>
    <w:rsid w:val="007C003B"/>
    <w:rsid w:val="007C7EC3"/>
    <w:rsid w:val="007E254E"/>
    <w:rsid w:val="007F4D38"/>
    <w:rsid w:val="007F5827"/>
    <w:rsid w:val="00810634"/>
    <w:rsid w:val="00812349"/>
    <w:rsid w:val="00814EC9"/>
    <w:rsid w:val="008216A2"/>
    <w:rsid w:val="00841AD0"/>
    <w:rsid w:val="00842036"/>
    <w:rsid w:val="008434DD"/>
    <w:rsid w:val="008473CB"/>
    <w:rsid w:val="0085737E"/>
    <w:rsid w:val="008663B8"/>
    <w:rsid w:val="00873269"/>
    <w:rsid w:val="00876C83"/>
    <w:rsid w:val="008A2A3A"/>
    <w:rsid w:val="008A620A"/>
    <w:rsid w:val="008E156A"/>
    <w:rsid w:val="009002D5"/>
    <w:rsid w:val="00915E20"/>
    <w:rsid w:val="00920682"/>
    <w:rsid w:val="009319A4"/>
    <w:rsid w:val="009422EA"/>
    <w:rsid w:val="009447FC"/>
    <w:rsid w:val="00947919"/>
    <w:rsid w:val="009546E2"/>
    <w:rsid w:val="00962773"/>
    <w:rsid w:val="00963FDF"/>
    <w:rsid w:val="00967E77"/>
    <w:rsid w:val="00970EE4"/>
    <w:rsid w:val="00980EC2"/>
    <w:rsid w:val="00981098"/>
    <w:rsid w:val="009920EF"/>
    <w:rsid w:val="009961A5"/>
    <w:rsid w:val="009A1533"/>
    <w:rsid w:val="009A3C44"/>
    <w:rsid w:val="009A51AB"/>
    <w:rsid w:val="009B7013"/>
    <w:rsid w:val="009C2AD8"/>
    <w:rsid w:val="009C560D"/>
    <w:rsid w:val="009D2CA8"/>
    <w:rsid w:val="009D7666"/>
    <w:rsid w:val="00A041EE"/>
    <w:rsid w:val="00A22B81"/>
    <w:rsid w:val="00A26823"/>
    <w:rsid w:val="00A369A1"/>
    <w:rsid w:val="00A40192"/>
    <w:rsid w:val="00A702E9"/>
    <w:rsid w:val="00A77737"/>
    <w:rsid w:val="00A87877"/>
    <w:rsid w:val="00AA0B4F"/>
    <w:rsid w:val="00AA106A"/>
    <w:rsid w:val="00AC4611"/>
    <w:rsid w:val="00AC7AF3"/>
    <w:rsid w:val="00AE0768"/>
    <w:rsid w:val="00AE6B7B"/>
    <w:rsid w:val="00AF1FDB"/>
    <w:rsid w:val="00B04DEC"/>
    <w:rsid w:val="00B064E3"/>
    <w:rsid w:val="00B07C90"/>
    <w:rsid w:val="00B118A6"/>
    <w:rsid w:val="00B21E76"/>
    <w:rsid w:val="00B3552B"/>
    <w:rsid w:val="00B52E9B"/>
    <w:rsid w:val="00B542DB"/>
    <w:rsid w:val="00B55332"/>
    <w:rsid w:val="00B62127"/>
    <w:rsid w:val="00B634E6"/>
    <w:rsid w:val="00B8401F"/>
    <w:rsid w:val="00BA7840"/>
    <w:rsid w:val="00BD2A3A"/>
    <w:rsid w:val="00BD6DEB"/>
    <w:rsid w:val="00BE0308"/>
    <w:rsid w:val="00BF0088"/>
    <w:rsid w:val="00BF23E2"/>
    <w:rsid w:val="00BF2EA0"/>
    <w:rsid w:val="00BF2ED3"/>
    <w:rsid w:val="00BF3D08"/>
    <w:rsid w:val="00C05A9D"/>
    <w:rsid w:val="00C11E44"/>
    <w:rsid w:val="00C13E06"/>
    <w:rsid w:val="00C16913"/>
    <w:rsid w:val="00C175AC"/>
    <w:rsid w:val="00C26FDD"/>
    <w:rsid w:val="00C27C76"/>
    <w:rsid w:val="00C30594"/>
    <w:rsid w:val="00C3096E"/>
    <w:rsid w:val="00C33DA1"/>
    <w:rsid w:val="00C432C4"/>
    <w:rsid w:val="00C73D47"/>
    <w:rsid w:val="00C8137F"/>
    <w:rsid w:val="00C83CE4"/>
    <w:rsid w:val="00C95F5A"/>
    <w:rsid w:val="00CC24F8"/>
    <w:rsid w:val="00CD354D"/>
    <w:rsid w:val="00D0402B"/>
    <w:rsid w:val="00D10E82"/>
    <w:rsid w:val="00D25848"/>
    <w:rsid w:val="00D310D7"/>
    <w:rsid w:val="00D62BDA"/>
    <w:rsid w:val="00D66410"/>
    <w:rsid w:val="00D666AE"/>
    <w:rsid w:val="00DB30C6"/>
    <w:rsid w:val="00DB3F5D"/>
    <w:rsid w:val="00DC2070"/>
    <w:rsid w:val="00DE3338"/>
    <w:rsid w:val="00DE7C76"/>
    <w:rsid w:val="00E16840"/>
    <w:rsid w:val="00E17892"/>
    <w:rsid w:val="00E2757B"/>
    <w:rsid w:val="00E27881"/>
    <w:rsid w:val="00E665A9"/>
    <w:rsid w:val="00E773FF"/>
    <w:rsid w:val="00E81EF7"/>
    <w:rsid w:val="00E85869"/>
    <w:rsid w:val="00EA700F"/>
    <w:rsid w:val="00EB75EE"/>
    <w:rsid w:val="00EC10CF"/>
    <w:rsid w:val="00ED02F3"/>
    <w:rsid w:val="00ED4BEC"/>
    <w:rsid w:val="00EF1F9C"/>
    <w:rsid w:val="00EF3710"/>
    <w:rsid w:val="00F1096D"/>
    <w:rsid w:val="00F25E59"/>
    <w:rsid w:val="00F26A9F"/>
    <w:rsid w:val="00F31C9B"/>
    <w:rsid w:val="00F40ED3"/>
    <w:rsid w:val="00F42B80"/>
    <w:rsid w:val="00F56C76"/>
    <w:rsid w:val="00F639A7"/>
    <w:rsid w:val="00F879B2"/>
    <w:rsid w:val="00FA17E4"/>
    <w:rsid w:val="00FA2416"/>
    <w:rsid w:val="00FB0056"/>
    <w:rsid w:val="00FC0DFA"/>
    <w:rsid w:val="00FD150C"/>
    <w:rsid w:val="00FD175F"/>
    <w:rsid w:val="00FD6EDE"/>
    <w:rsid w:val="00FE2A7C"/>
    <w:rsid w:val="00FF2AEE"/>
    <w:rsid w:val="00FF3274"/>
    <w:rsid w:val="00FF66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AF25"/>
  <w15:docId w15:val="{A07BAA5C-957F-492F-9891-3181FBD7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E6"/>
  </w:style>
  <w:style w:type="paragraph" w:styleId="Heading1">
    <w:name w:val="heading 1"/>
    <w:basedOn w:val="Normal"/>
    <w:link w:val="Heading1Char"/>
    <w:uiPriority w:val="9"/>
    <w:qFormat/>
    <w:rsid w:val="00B63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E6"/>
    <w:rPr>
      <w:rFonts w:ascii="Times New Roman" w:eastAsia="Times New Roman" w:hAnsi="Times New Roman" w:cs="Times New Roman"/>
      <w:b/>
      <w:bCs/>
      <w:kern w:val="36"/>
      <w:sz w:val="48"/>
      <w:szCs w:val="48"/>
      <w:lang w:eastAsia="en-AU"/>
    </w:rPr>
  </w:style>
  <w:style w:type="character" w:styleId="CommentReference">
    <w:name w:val="annotation reference"/>
    <w:basedOn w:val="DefaultParagraphFont"/>
    <w:uiPriority w:val="99"/>
    <w:semiHidden/>
    <w:unhideWhenUsed/>
    <w:rsid w:val="00B634E6"/>
    <w:rPr>
      <w:sz w:val="16"/>
      <w:szCs w:val="16"/>
    </w:rPr>
  </w:style>
  <w:style w:type="paragraph" w:styleId="CommentText">
    <w:name w:val="annotation text"/>
    <w:basedOn w:val="Normal"/>
    <w:link w:val="CommentTextChar"/>
    <w:uiPriority w:val="99"/>
    <w:semiHidden/>
    <w:unhideWhenUsed/>
    <w:rsid w:val="00B634E6"/>
    <w:pPr>
      <w:spacing w:line="240" w:lineRule="auto"/>
    </w:pPr>
    <w:rPr>
      <w:sz w:val="20"/>
      <w:szCs w:val="20"/>
    </w:rPr>
  </w:style>
  <w:style w:type="character" w:customStyle="1" w:styleId="CommentTextChar">
    <w:name w:val="Comment Text Char"/>
    <w:basedOn w:val="DefaultParagraphFont"/>
    <w:link w:val="CommentText"/>
    <w:uiPriority w:val="99"/>
    <w:semiHidden/>
    <w:rsid w:val="00B634E6"/>
    <w:rPr>
      <w:sz w:val="20"/>
      <w:szCs w:val="20"/>
    </w:rPr>
  </w:style>
  <w:style w:type="character" w:styleId="Hyperlink">
    <w:name w:val="Hyperlink"/>
    <w:basedOn w:val="DefaultParagraphFont"/>
    <w:uiPriority w:val="99"/>
    <w:unhideWhenUsed/>
    <w:rsid w:val="00B634E6"/>
    <w:rPr>
      <w:color w:val="0000FF"/>
      <w:u w:val="single"/>
    </w:rPr>
  </w:style>
  <w:style w:type="paragraph" w:styleId="BalloonText">
    <w:name w:val="Balloon Text"/>
    <w:basedOn w:val="Normal"/>
    <w:link w:val="BalloonTextChar"/>
    <w:uiPriority w:val="99"/>
    <w:semiHidden/>
    <w:unhideWhenUsed/>
    <w:rsid w:val="00B63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E6"/>
    <w:rPr>
      <w:rFonts w:ascii="Segoe UI" w:hAnsi="Segoe UI" w:cs="Segoe UI"/>
      <w:sz w:val="18"/>
      <w:szCs w:val="18"/>
    </w:rPr>
  </w:style>
  <w:style w:type="table" w:styleId="TableGrid">
    <w:name w:val="Table Grid"/>
    <w:basedOn w:val="TableNormal"/>
    <w:uiPriority w:val="39"/>
    <w:rsid w:val="00B6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34E6"/>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55332"/>
  </w:style>
  <w:style w:type="paragraph" w:styleId="NormalWeb">
    <w:name w:val="Normal (Web)"/>
    <w:basedOn w:val="Normal"/>
    <w:uiPriority w:val="99"/>
    <w:unhideWhenUsed/>
    <w:rsid w:val="007137E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42B80"/>
    <w:rPr>
      <w:b/>
      <w:bCs/>
    </w:rPr>
  </w:style>
  <w:style w:type="character" w:customStyle="1" w:styleId="CommentSubjectChar">
    <w:name w:val="Comment Subject Char"/>
    <w:basedOn w:val="CommentTextChar"/>
    <w:link w:val="CommentSubject"/>
    <w:uiPriority w:val="99"/>
    <w:semiHidden/>
    <w:rsid w:val="00F42B80"/>
    <w:rPr>
      <w:b/>
      <w:bCs/>
      <w:sz w:val="20"/>
      <w:szCs w:val="20"/>
    </w:rPr>
  </w:style>
  <w:style w:type="paragraph" w:styleId="ListParagraph">
    <w:name w:val="List Paragraph"/>
    <w:basedOn w:val="Normal"/>
    <w:uiPriority w:val="34"/>
    <w:qFormat/>
    <w:rsid w:val="00981098"/>
    <w:pPr>
      <w:ind w:left="720"/>
      <w:contextualSpacing/>
    </w:pPr>
  </w:style>
  <w:style w:type="character" w:styleId="Emphasis">
    <w:name w:val="Emphasis"/>
    <w:basedOn w:val="DefaultParagraphFont"/>
    <w:uiPriority w:val="20"/>
    <w:qFormat/>
    <w:rsid w:val="00EC1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6552">
      <w:bodyDiv w:val="1"/>
      <w:marLeft w:val="0"/>
      <w:marRight w:val="0"/>
      <w:marTop w:val="0"/>
      <w:marBottom w:val="0"/>
      <w:divBdr>
        <w:top w:val="none" w:sz="0" w:space="0" w:color="auto"/>
        <w:left w:val="none" w:sz="0" w:space="0" w:color="auto"/>
        <w:bottom w:val="none" w:sz="0" w:space="0" w:color="auto"/>
        <w:right w:val="none" w:sz="0" w:space="0" w:color="auto"/>
      </w:divBdr>
    </w:div>
    <w:div w:id="500198503">
      <w:bodyDiv w:val="1"/>
      <w:marLeft w:val="0"/>
      <w:marRight w:val="0"/>
      <w:marTop w:val="0"/>
      <w:marBottom w:val="0"/>
      <w:divBdr>
        <w:top w:val="none" w:sz="0" w:space="0" w:color="auto"/>
        <w:left w:val="none" w:sz="0" w:space="0" w:color="auto"/>
        <w:bottom w:val="none" w:sz="0" w:space="0" w:color="auto"/>
        <w:right w:val="none" w:sz="0" w:space="0" w:color="auto"/>
      </w:divBdr>
    </w:div>
    <w:div w:id="715355948">
      <w:bodyDiv w:val="1"/>
      <w:marLeft w:val="0"/>
      <w:marRight w:val="0"/>
      <w:marTop w:val="0"/>
      <w:marBottom w:val="0"/>
      <w:divBdr>
        <w:top w:val="none" w:sz="0" w:space="0" w:color="auto"/>
        <w:left w:val="none" w:sz="0" w:space="0" w:color="auto"/>
        <w:bottom w:val="none" w:sz="0" w:space="0" w:color="auto"/>
        <w:right w:val="none" w:sz="0" w:space="0" w:color="auto"/>
      </w:divBdr>
    </w:div>
    <w:div w:id="1129859537">
      <w:bodyDiv w:val="1"/>
      <w:marLeft w:val="0"/>
      <w:marRight w:val="0"/>
      <w:marTop w:val="0"/>
      <w:marBottom w:val="0"/>
      <w:divBdr>
        <w:top w:val="none" w:sz="0" w:space="0" w:color="auto"/>
        <w:left w:val="none" w:sz="0" w:space="0" w:color="auto"/>
        <w:bottom w:val="none" w:sz="0" w:space="0" w:color="auto"/>
        <w:right w:val="none" w:sz="0" w:space="0" w:color="auto"/>
      </w:divBdr>
    </w:div>
    <w:div w:id="1251692630">
      <w:bodyDiv w:val="1"/>
      <w:marLeft w:val="0"/>
      <w:marRight w:val="0"/>
      <w:marTop w:val="0"/>
      <w:marBottom w:val="0"/>
      <w:divBdr>
        <w:top w:val="none" w:sz="0" w:space="0" w:color="auto"/>
        <w:left w:val="none" w:sz="0" w:space="0" w:color="auto"/>
        <w:bottom w:val="none" w:sz="0" w:space="0" w:color="auto"/>
        <w:right w:val="none" w:sz="0" w:space="0" w:color="auto"/>
      </w:divBdr>
    </w:div>
    <w:div w:id="1471938772">
      <w:bodyDiv w:val="1"/>
      <w:marLeft w:val="0"/>
      <w:marRight w:val="0"/>
      <w:marTop w:val="0"/>
      <w:marBottom w:val="0"/>
      <w:divBdr>
        <w:top w:val="none" w:sz="0" w:space="0" w:color="auto"/>
        <w:left w:val="none" w:sz="0" w:space="0" w:color="auto"/>
        <w:bottom w:val="none" w:sz="0" w:space="0" w:color="auto"/>
        <w:right w:val="none" w:sz="0" w:space="0" w:color="auto"/>
      </w:divBdr>
      <w:divsChild>
        <w:div w:id="1149975574">
          <w:marLeft w:val="0"/>
          <w:marRight w:val="0"/>
          <w:marTop w:val="0"/>
          <w:marBottom w:val="0"/>
          <w:divBdr>
            <w:top w:val="none" w:sz="0" w:space="0" w:color="auto"/>
            <w:left w:val="none" w:sz="0" w:space="0" w:color="auto"/>
            <w:bottom w:val="none" w:sz="0" w:space="0" w:color="auto"/>
            <w:right w:val="none" w:sz="0" w:space="0" w:color="auto"/>
          </w:divBdr>
          <w:divsChild>
            <w:div w:id="187060757">
              <w:marLeft w:val="0"/>
              <w:marRight w:val="0"/>
              <w:marTop w:val="0"/>
              <w:marBottom w:val="0"/>
              <w:divBdr>
                <w:top w:val="none" w:sz="0" w:space="0" w:color="auto"/>
                <w:left w:val="none" w:sz="0" w:space="0" w:color="auto"/>
                <w:bottom w:val="none" w:sz="0" w:space="0" w:color="auto"/>
                <w:right w:val="none" w:sz="0" w:space="0" w:color="auto"/>
              </w:divBdr>
              <w:divsChild>
                <w:div w:id="1821313335">
                  <w:marLeft w:val="0"/>
                  <w:marRight w:val="0"/>
                  <w:marTop w:val="0"/>
                  <w:marBottom w:val="0"/>
                  <w:divBdr>
                    <w:top w:val="none" w:sz="0" w:space="0" w:color="auto"/>
                    <w:left w:val="none" w:sz="0" w:space="0" w:color="auto"/>
                    <w:bottom w:val="none" w:sz="0" w:space="0" w:color="auto"/>
                    <w:right w:val="none" w:sz="0" w:space="0" w:color="auto"/>
                  </w:divBdr>
                  <w:divsChild>
                    <w:div w:id="376441517">
                      <w:marLeft w:val="0"/>
                      <w:marRight w:val="0"/>
                      <w:marTop w:val="0"/>
                      <w:marBottom w:val="0"/>
                      <w:divBdr>
                        <w:top w:val="none" w:sz="0" w:space="0" w:color="auto"/>
                        <w:left w:val="none" w:sz="0" w:space="0" w:color="auto"/>
                        <w:bottom w:val="none" w:sz="0" w:space="0" w:color="auto"/>
                        <w:right w:val="none" w:sz="0" w:space="0" w:color="auto"/>
                      </w:divBdr>
                      <w:divsChild>
                        <w:div w:id="902713598">
                          <w:marLeft w:val="0"/>
                          <w:marRight w:val="0"/>
                          <w:marTop w:val="0"/>
                          <w:marBottom w:val="0"/>
                          <w:divBdr>
                            <w:top w:val="none" w:sz="0" w:space="0" w:color="auto"/>
                            <w:left w:val="none" w:sz="0" w:space="0" w:color="auto"/>
                            <w:bottom w:val="none" w:sz="0" w:space="0" w:color="auto"/>
                            <w:right w:val="none" w:sz="0" w:space="0" w:color="auto"/>
                          </w:divBdr>
                          <w:divsChild>
                            <w:div w:id="205259911">
                              <w:marLeft w:val="0"/>
                              <w:marRight w:val="0"/>
                              <w:marTop w:val="0"/>
                              <w:marBottom w:val="0"/>
                              <w:divBdr>
                                <w:top w:val="none" w:sz="0" w:space="0" w:color="auto"/>
                                <w:left w:val="none" w:sz="0" w:space="0" w:color="auto"/>
                                <w:bottom w:val="none" w:sz="0" w:space="0" w:color="auto"/>
                                <w:right w:val="none" w:sz="0" w:space="0" w:color="auto"/>
                              </w:divBdr>
                              <w:divsChild>
                                <w:div w:id="2074740275">
                                  <w:marLeft w:val="0"/>
                                  <w:marRight w:val="0"/>
                                  <w:marTop w:val="0"/>
                                  <w:marBottom w:val="0"/>
                                  <w:divBdr>
                                    <w:top w:val="none" w:sz="0" w:space="0" w:color="auto"/>
                                    <w:left w:val="none" w:sz="0" w:space="0" w:color="auto"/>
                                    <w:bottom w:val="none" w:sz="0" w:space="0" w:color="auto"/>
                                    <w:right w:val="none" w:sz="0" w:space="0" w:color="auto"/>
                                  </w:divBdr>
                                  <w:divsChild>
                                    <w:div w:id="197623600">
                                      <w:marLeft w:val="0"/>
                                      <w:marRight w:val="0"/>
                                      <w:marTop w:val="0"/>
                                      <w:marBottom w:val="0"/>
                                      <w:divBdr>
                                        <w:top w:val="none" w:sz="0" w:space="0" w:color="auto"/>
                                        <w:left w:val="none" w:sz="0" w:space="0" w:color="auto"/>
                                        <w:bottom w:val="none" w:sz="0" w:space="0" w:color="auto"/>
                                        <w:right w:val="none" w:sz="0" w:space="0" w:color="auto"/>
                                      </w:divBdr>
                                      <w:divsChild>
                                        <w:div w:id="1243639071">
                                          <w:marLeft w:val="0"/>
                                          <w:marRight w:val="0"/>
                                          <w:marTop w:val="0"/>
                                          <w:marBottom w:val="0"/>
                                          <w:divBdr>
                                            <w:top w:val="none" w:sz="0" w:space="0" w:color="auto"/>
                                            <w:left w:val="none" w:sz="0" w:space="0" w:color="auto"/>
                                            <w:bottom w:val="none" w:sz="0" w:space="0" w:color="auto"/>
                                            <w:right w:val="none" w:sz="0" w:space="0" w:color="auto"/>
                                          </w:divBdr>
                                          <w:divsChild>
                                            <w:div w:id="494762470">
                                              <w:marLeft w:val="0"/>
                                              <w:marRight w:val="0"/>
                                              <w:marTop w:val="0"/>
                                              <w:marBottom w:val="0"/>
                                              <w:divBdr>
                                                <w:top w:val="none" w:sz="0" w:space="0" w:color="auto"/>
                                                <w:left w:val="none" w:sz="0" w:space="0" w:color="auto"/>
                                                <w:bottom w:val="none" w:sz="0" w:space="0" w:color="auto"/>
                                                <w:right w:val="none" w:sz="0" w:space="0" w:color="auto"/>
                                              </w:divBdr>
                                              <w:divsChild>
                                                <w:div w:id="1934779555">
                                                  <w:marLeft w:val="0"/>
                                                  <w:marRight w:val="0"/>
                                                  <w:marTop w:val="0"/>
                                                  <w:marBottom w:val="0"/>
                                                  <w:divBdr>
                                                    <w:top w:val="none" w:sz="0" w:space="0" w:color="auto"/>
                                                    <w:left w:val="none" w:sz="0" w:space="0" w:color="auto"/>
                                                    <w:bottom w:val="none" w:sz="0" w:space="0" w:color="auto"/>
                                                    <w:right w:val="none" w:sz="0" w:space="0" w:color="auto"/>
                                                  </w:divBdr>
                                                  <w:divsChild>
                                                    <w:div w:id="783620737">
                                                      <w:marLeft w:val="0"/>
                                                      <w:marRight w:val="0"/>
                                                      <w:marTop w:val="0"/>
                                                      <w:marBottom w:val="0"/>
                                                      <w:divBdr>
                                                        <w:top w:val="none" w:sz="0" w:space="0" w:color="auto"/>
                                                        <w:left w:val="none" w:sz="0" w:space="0" w:color="auto"/>
                                                        <w:bottom w:val="none" w:sz="0" w:space="0" w:color="auto"/>
                                                        <w:right w:val="none" w:sz="0" w:space="0" w:color="auto"/>
                                                      </w:divBdr>
                                                      <w:divsChild>
                                                        <w:div w:id="1203832088">
                                                          <w:marLeft w:val="0"/>
                                                          <w:marRight w:val="0"/>
                                                          <w:marTop w:val="0"/>
                                                          <w:marBottom w:val="0"/>
                                                          <w:divBdr>
                                                            <w:top w:val="none" w:sz="0" w:space="0" w:color="auto"/>
                                                            <w:left w:val="none" w:sz="0" w:space="0" w:color="auto"/>
                                                            <w:bottom w:val="none" w:sz="0" w:space="0" w:color="auto"/>
                                                            <w:right w:val="none" w:sz="0" w:space="0" w:color="auto"/>
                                                          </w:divBdr>
                                                          <w:divsChild>
                                                            <w:div w:id="2086222032">
                                                              <w:marLeft w:val="0"/>
                                                              <w:marRight w:val="0"/>
                                                              <w:marTop w:val="0"/>
                                                              <w:marBottom w:val="0"/>
                                                              <w:divBdr>
                                                                <w:top w:val="none" w:sz="0" w:space="0" w:color="auto"/>
                                                                <w:left w:val="none" w:sz="0" w:space="0" w:color="auto"/>
                                                                <w:bottom w:val="none" w:sz="0" w:space="0" w:color="auto"/>
                                                                <w:right w:val="none" w:sz="0" w:space="0" w:color="auto"/>
                                                              </w:divBdr>
                                                              <w:divsChild>
                                                                <w:div w:id="1310670095">
                                                                  <w:marLeft w:val="0"/>
                                                                  <w:marRight w:val="0"/>
                                                                  <w:marTop w:val="0"/>
                                                                  <w:marBottom w:val="0"/>
                                                                  <w:divBdr>
                                                                    <w:top w:val="none" w:sz="0" w:space="0" w:color="auto"/>
                                                                    <w:left w:val="none" w:sz="0" w:space="0" w:color="auto"/>
                                                                    <w:bottom w:val="none" w:sz="0" w:space="0" w:color="auto"/>
                                                                    <w:right w:val="none" w:sz="0" w:space="0" w:color="auto"/>
                                                                  </w:divBdr>
                                                                  <w:divsChild>
                                                                    <w:div w:id="448010334">
                                                                      <w:marLeft w:val="0"/>
                                                                      <w:marRight w:val="0"/>
                                                                      <w:marTop w:val="0"/>
                                                                      <w:marBottom w:val="0"/>
                                                                      <w:divBdr>
                                                                        <w:top w:val="none" w:sz="0" w:space="0" w:color="auto"/>
                                                                        <w:left w:val="none" w:sz="0" w:space="0" w:color="auto"/>
                                                                        <w:bottom w:val="none" w:sz="0" w:space="0" w:color="auto"/>
                                                                        <w:right w:val="none" w:sz="0" w:space="0" w:color="auto"/>
                                                                      </w:divBdr>
                                                                      <w:divsChild>
                                                                        <w:div w:id="440297090">
                                                                          <w:marLeft w:val="0"/>
                                                                          <w:marRight w:val="0"/>
                                                                          <w:marTop w:val="0"/>
                                                                          <w:marBottom w:val="0"/>
                                                                          <w:divBdr>
                                                                            <w:top w:val="none" w:sz="0" w:space="0" w:color="auto"/>
                                                                            <w:left w:val="none" w:sz="0" w:space="0" w:color="auto"/>
                                                                            <w:bottom w:val="none" w:sz="0" w:space="0" w:color="auto"/>
                                                                            <w:right w:val="none" w:sz="0" w:space="0" w:color="auto"/>
                                                                          </w:divBdr>
                                                                          <w:divsChild>
                                                                            <w:div w:id="1853950378">
                                                                              <w:marLeft w:val="0"/>
                                                                              <w:marRight w:val="0"/>
                                                                              <w:marTop w:val="0"/>
                                                                              <w:marBottom w:val="0"/>
                                                                              <w:divBdr>
                                                                                <w:top w:val="none" w:sz="0" w:space="0" w:color="auto"/>
                                                                                <w:left w:val="none" w:sz="0" w:space="0" w:color="auto"/>
                                                                                <w:bottom w:val="none" w:sz="0" w:space="0" w:color="auto"/>
                                                                                <w:right w:val="none" w:sz="0" w:space="0" w:color="auto"/>
                                                                              </w:divBdr>
                                                                              <w:divsChild>
                                                                                <w:div w:id="1990556658">
                                                                                  <w:marLeft w:val="0"/>
                                                                                  <w:marRight w:val="0"/>
                                                                                  <w:marTop w:val="0"/>
                                                                                  <w:marBottom w:val="0"/>
                                                                                  <w:divBdr>
                                                                                    <w:top w:val="none" w:sz="0" w:space="0" w:color="auto"/>
                                                                                    <w:left w:val="none" w:sz="0" w:space="0" w:color="auto"/>
                                                                                    <w:bottom w:val="none" w:sz="0" w:space="0" w:color="auto"/>
                                                                                    <w:right w:val="none" w:sz="0" w:space="0" w:color="auto"/>
                                                                                  </w:divBdr>
                                                                                  <w:divsChild>
                                                                                    <w:div w:id="1278757454">
                                                                                      <w:marLeft w:val="0"/>
                                                                                      <w:marRight w:val="0"/>
                                                                                      <w:marTop w:val="0"/>
                                                                                      <w:marBottom w:val="0"/>
                                                                                      <w:divBdr>
                                                                                        <w:top w:val="none" w:sz="0" w:space="0" w:color="auto"/>
                                                                                        <w:left w:val="none" w:sz="0" w:space="0" w:color="auto"/>
                                                                                        <w:bottom w:val="none" w:sz="0" w:space="0" w:color="auto"/>
                                                                                        <w:right w:val="none" w:sz="0" w:space="0" w:color="auto"/>
                                                                                      </w:divBdr>
                                                                                      <w:divsChild>
                                                                                        <w:div w:id="1677151481">
                                                                                          <w:marLeft w:val="0"/>
                                                                                          <w:marRight w:val="0"/>
                                                                                          <w:marTop w:val="0"/>
                                                                                          <w:marBottom w:val="0"/>
                                                                                          <w:divBdr>
                                                                                            <w:top w:val="none" w:sz="0" w:space="0" w:color="auto"/>
                                                                                            <w:left w:val="none" w:sz="0" w:space="0" w:color="auto"/>
                                                                                            <w:bottom w:val="none" w:sz="0" w:space="0" w:color="auto"/>
                                                                                            <w:right w:val="none" w:sz="0" w:space="0" w:color="auto"/>
                                                                                          </w:divBdr>
                                                                                          <w:divsChild>
                                                                                            <w:div w:id="522481242">
                                                                                              <w:marLeft w:val="0"/>
                                                                                              <w:marRight w:val="0"/>
                                                                                              <w:marTop w:val="0"/>
                                                                                              <w:marBottom w:val="0"/>
                                                                                              <w:divBdr>
                                                                                                <w:top w:val="none" w:sz="0" w:space="0" w:color="auto"/>
                                                                                                <w:left w:val="none" w:sz="0" w:space="0" w:color="auto"/>
                                                                                                <w:bottom w:val="none" w:sz="0" w:space="0" w:color="auto"/>
                                                                                                <w:right w:val="none" w:sz="0" w:space="0" w:color="auto"/>
                                                                                              </w:divBdr>
                                                                                              <w:divsChild>
                                                                                                <w:div w:id="188837157">
                                                                                                  <w:marLeft w:val="0"/>
                                                                                                  <w:marRight w:val="0"/>
                                                                                                  <w:marTop w:val="0"/>
                                                                                                  <w:marBottom w:val="0"/>
                                                                                                  <w:divBdr>
                                                                                                    <w:top w:val="none" w:sz="0" w:space="0" w:color="auto"/>
                                                                                                    <w:left w:val="none" w:sz="0" w:space="0" w:color="auto"/>
                                                                                                    <w:bottom w:val="none" w:sz="0" w:space="0" w:color="auto"/>
                                                                                                    <w:right w:val="none" w:sz="0" w:space="0" w:color="auto"/>
                                                                                                  </w:divBdr>
                                                                                                  <w:divsChild>
                                                                                                    <w:div w:id="490298556">
                                                                                                      <w:marLeft w:val="0"/>
                                                                                                      <w:marRight w:val="0"/>
                                                                                                      <w:marTop w:val="0"/>
                                                                                                      <w:marBottom w:val="0"/>
                                                                                                      <w:divBdr>
                                                                                                        <w:top w:val="none" w:sz="0" w:space="0" w:color="auto"/>
                                                                                                        <w:left w:val="none" w:sz="0" w:space="0" w:color="auto"/>
                                                                                                        <w:bottom w:val="none" w:sz="0" w:space="0" w:color="auto"/>
                                                                                                        <w:right w:val="none" w:sz="0" w:space="0" w:color="auto"/>
                                                                                                      </w:divBdr>
                                                                                                      <w:divsChild>
                                                                                                        <w:div w:id="1965500211">
                                                                                                          <w:marLeft w:val="0"/>
                                                                                                          <w:marRight w:val="0"/>
                                                                                                          <w:marTop w:val="0"/>
                                                                                                          <w:marBottom w:val="0"/>
                                                                                                          <w:divBdr>
                                                                                                            <w:top w:val="none" w:sz="0" w:space="0" w:color="auto"/>
                                                                                                            <w:left w:val="none" w:sz="0" w:space="0" w:color="auto"/>
                                                                                                            <w:bottom w:val="none" w:sz="0" w:space="0" w:color="auto"/>
                                                                                                            <w:right w:val="none" w:sz="0" w:space="0" w:color="auto"/>
                                                                                                          </w:divBdr>
                                                                                                          <w:divsChild>
                                                                                                            <w:div w:id="895242878">
                                                                                                              <w:marLeft w:val="0"/>
                                                                                                              <w:marRight w:val="0"/>
                                                                                                              <w:marTop w:val="0"/>
                                                                                                              <w:marBottom w:val="0"/>
                                                                                                              <w:divBdr>
                                                                                                                <w:top w:val="none" w:sz="0" w:space="0" w:color="auto"/>
                                                                                                                <w:left w:val="none" w:sz="0" w:space="0" w:color="auto"/>
                                                                                                                <w:bottom w:val="none" w:sz="0" w:space="0" w:color="auto"/>
                                                                                                                <w:right w:val="none" w:sz="0" w:space="0" w:color="auto"/>
                                                                                                              </w:divBdr>
                                                                                                              <w:divsChild>
                                                                                                                <w:div w:id="1176503185">
                                                                                                                  <w:marLeft w:val="0"/>
                                                                                                                  <w:marRight w:val="0"/>
                                                                                                                  <w:marTop w:val="0"/>
                                                                                                                  <w:marBottom w:val="0"/>
                                                                                                                  <w:divBdr>
                                                                                                                    <w:top w:val="none" w:sz="0" w:space="0" w:color="auto"/>
                                                                                                                    <w:left w:val="none" w:sz="0" w:space="0" w:color="auto"/>
                                                                                                                    <w:bottom w:val="none" w:sz="0" w:space="0" w:color="auto"/>
                                                                                                                    <w:right w:val="none" w:sz="0" w:space="0" w:color="auto"/>
                                                                                                                  </w:divBdr>
                                                                                                                  <w:divsChild>
                                                                                                                    <w:div w:id="1786658776">
                                                                                                                      <w:marLeft w:val="0"/>
                                                                                                                      <w:marRight w:val="0"/>
                                                                                                                      <w:marTop w:val="0"/>
                                                                                                                      <w:marBottom w:val="0"/>
                                                                                                                      <w:divBdr>
                                                                                                                        <w:top w:val="none" w:sz="0" w:space="0" w:color="auto"/>
                                                                                                                        <w:left w:val="none" w:sz="0" w:space="0" w:color="auto"/>
                                                                                                                        <w:bottom w:val="none" w:sz="0" w:space="0" w:color="auto"/>
                                                                                                                        <w:right w:val="none" w:sz="0" w:space="0" w:color="auto"/>
                                                                                                                      </w:divBdr>
                                                                                                                      <w:divsChild>
                                                                                                                        <w:div w:id="1193692454">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0"/>
                                                                                                                              <w:marRight w:val="0"/>
                                                                                                                              <w:marTop w:val="0"/>
                                                                                                                              <w:marBottom w:val="0"/>
                                                                                                                              <w:divBdr>
                                                                                                                                <w:top w:val="none" w:sz="0" w:space="0" w:color="auto"/>
                                                                                                                                <w:left w:val="none" w:sz="0" w:space="0" w:color="auto"/>
                                                                                                                                <w:bottom w:val="none" w:sz="0" w:space="0" w:color="auto"/>
                                                                                                                                <w:right w:val="none" w:sz="0" w:space="0" w:color="auto"/>
                                                                                                                              </w:divBdr>
                                                                                                                              <w:divsChild>
                                                                                                                                <w:div w:id="2016299816">
                                                                                                                                  <w:marLeft w:val="0"/>
                                                                                                                                  <w:marRight w:val="0"/>
                                                                                                                                  <w:marTop w:val="0"/>
                                                                                                                                  <w:marBottom w:val="0"/>
                                                                                                                                  <w:divBdr>
                                                                                                                                    <w:top w:val="none" w:sz="0" w:space="0" w:color="auto"/>
                                                                                                                                    <w:left w:val="none" w:sz="0" w:space="0" w:color="auto"/>
                                                                                                                                    <w:bottom w:val="none" w:sz="0" w:space="0" w:color="auto"/>
                                                                                                                                    <w:right w:val="none" w:sz="0" w:space="0" w:color="auto"/>
                                                                                                                                  </w:divBdr>
                                                                                                                                  <w:divsChild>
                                                                                                                                    <w:div w:id="908031914">
                                                                                                                                      <w:marLeft w:val="0"/>
                                                                                                                                      <w:marRight w:val="0"/>
                                                                                                                                      <w:marTop w:val="0"/>
                                                                                                                                      <w:marBottom w:val="0"/>
                                                                                                                                      <w:divBdr>
                                                                                                                                        <w:top w:val="none" w:sz="0" w:space="0" w:color="auto"/>
                                                                                                                                        <w:left w:val="none" w:sz="0" w:space="0" w:color="auto"/>
                                                                                                                                        <w:bottom w:val="none" w:sz="0" w:space="0" w:color="auto"/>
                                                                                                                                        <w:right w:val="none" w:sz="0" w:space="0" w:color="auto"/>
                                                                                                                                      </w:divBdr>
                                                                                                                                      <w:divsChild>
                                                                                                                                        <w:div w:id="1551721522">
                                                                                                                                          <w:marLeft w:val="0"/>
                                                                                                                                          <w:marRight w:val="0"/>
                                                                                                                                          <w:marTop w:val="0"/>
                                                                                                                                          <w:marBottom w:val="0"/>
                                                                                                                                          <w:divBdr>
                                                                                                                                            <w:top w:val="none" w:sz="0" w:space="0" w:color="auto"/>
                                                                                                                                            <w:left w:val="none" w:sz="0" w:space="0" w:color="auto"/>
                                                                                                                                            <w:bottom w:val="none" w:sz="0" w:space="0" w:color="auto"/>
                                                                                                                                            <w:right w:val="none" w:sz="0" w:space="0" w:color="auto"/>
                                                                                                                                          </w:divBdr>
                                                                                                                                          <w:divsChild>
                                                                                                                                            <w:div w:id="1073308295">
                                                                                                                                              <w:marLeft w:val="0"/>
                                                                                                                                              <w:marRight w:val="0"/>
                                                                                                                                              <w:marTop w:val="0"/>
                                                                                                                                              <w:marBottom w:val="0"/>
                                                                                                                                              <w:divBdr>
                                                                                                                                                <w:top w:val="none" w:sz="0" w:space="0" w:color="auto"/>
                                                                                                                                                <w:left w:val="none" w:sz="0" w:space="0" w:color="auto"/>
                                                                                                                                                <w:bottom w:val="none" w:sz="0" w:space="0" w:color="auto"/>
                                                                                                                                                <w:right w:val="none" w:sz="0" w:space="0" w:color="auto"/>
                                                                                                                                              </w:divBdr>
                                                                                                                                              <w:divsChild>
                                                                                                                                                <w:div w:id="1109664694">
                                                                                                                                                  <w:marLeft w:val="0"/>
                                                                                                                                                  <w:marRight w:val="0"/>
                                                                                                                                                  <w:marTop w:val="0"/>
                                                                                                                                                  <w:marBottom w:val="0"/>
                                                                                                                                                  <w:divBdr>
                                                                                                                                                    <w:top w:val="none" w:sz="0" w:space="0" w:color="auto"/>
                                                                                                                                                    <w:left w:val="none" w:sz="0" w:space="0" w:color="auto"/>
                                                                                                                                                    <w:bottom w:val="none" w:sz="0" w:space="0" w:color="auto"/>
                                                                                                                                                    <w:right w:val="none" w:sz="0" w:space="0" w:color="auto"/>
                                                                                                                                                  </w:divBdr>
                                                                                                                                                  <w:divsChild>
                                                                                                                                                    <w:div w:id="582421903">
                                                                                                                                                      <w:marLeft w:val="0"/>
                                                                                                                                                      <w:marRight w:val="0"/>
                                                                                                                                                      <w:marTop w:val="0"/>
                                                                                                                                                      <w:marBottom w:val="0"/>
                                                                                                                                                      <w:divBdr>
                                                                                                                                                        <w:top w:val="none" w:sz="0" w:space="0" w:color="auto"/>
                                                                                                                                                        <w:left w:val="none" w:sz="0" w:space="0" w:color="auto"/>
                                                                                                                                                        <w:bottom w:val="none" w:sz="0" w:space="0" w:color="auto"/>
                                                                                                                                                        <w:right w:val="none" w:sz="0" w:space="0" w:color="auto"/>
                                                                                                                                                      </w:divBdr>
                                                                                                                                                      <w:divsChild>
                                                                                                                                                        <w:div w:id="1775322727">
                                                                                                                                                          <w:marLeft w:val="0"/>
                                                                                                                                                          <w:marRight w:val="0"/>
                                                                                                                                                          <w:marTop w:val="0"/>
                                                                                                                                                          <w:marBottom w:val="0"/>
                                                                                                                                                          <w:divBdr>
                                                                                                                                                            <w:top w:val="none" w:sz="0" w:space="0" w:color="auto"/>
                                                                                                                                                            <w:left w:val="none" w:sz="0" w:space="0" w:color="auto"/>
                                                                                                                                                            <w:bottom w:val="none" w:sz="0" w:space="0" w:color="auto"/>
                                                                                                                                                            <w:right w:val="none" w:sz="0" w:space="0" w:color="auto"/>
                                                                                                                                                          </w:divBdr>
                                                                                                                                                          <w:divsChild>
                                                                                                                                                            <w:div w:id="599333982">
                                                                                                                                                              <w:marLeft w:val="0"/>
                                                                                                                                                              <w:marRight w:val="0"/>
                                                                                                                                                              <w:marTop w:val="0"/>
                                                                                                                                                              <w:marBottom w:val="0"/>
                                                                                                                                                              <w:divBdr>
                                                                                                                                                                <w:top w:val="none" w:sz="0" w:space="0" w:color="auto"/>
                                                                                                                                                                <w:left w:val="none" w:sz="0" w:space="0" w:color="auto"/>
                                                                                                                                                                <w:bottom w:val="none" w:sz="0" w:space="0" w:color="auto"/>
                                                                                                                                                                <w:right w:val="none" w:sz="0" w:space="0" w:color="auto"/>
                                                                                                                                                              </w:divBdr>
                                                                                                                                                              <w:divsChild>
                                                                                                                                                                <w:div w:id="1851328795">
                                                                                                                                                                  <w:marLeft w:val="0"/>
                                                                                                                                                                  <w:marRight w:val="0"/>
                                                                                                                                                                  <w:marTop w:val="0"/>
                                                                                                                                                                  <w:marBottom w:val="0"/>
                                                                                                                                                                  <w:divBdr>
                                                                                                                                                                    <w:top w:val="none" w:sz="0" w:space="0" w:color="auto"/>
                                                                                                                                                                    <w:left w:val="none" w:sz="0" w:space="0" w:color="auto"/>
                                                                                                                                                                    <w:bottom w:val="none" w:sz="0" w:space="0" w:color="auto"/>
                                                                                                                                                                    <w:right w:val="none" w:sz="0" w:space="0" w:color="auto"/>
                                                                                                                                                                  </w:divBdr>
                                                                                                                                                                  <w:divsChild>
                                                                                                                                                                    <w:div w:id="2066684505">
                                                                                                                                                                      <w:marLeft w:val="0"/>
                                                                                                                                                                      <w:marRight w:val="0"/>
                                                                                                                                                                      <w:marTop w:val="0"/>
                                                                                                                                                                      <w:marBottom w:val="0"/>
                                                                                                                                                                      <w:divBdr>
                                                                                                                                                                        <w:top w:val="none" w:sz="0" w:space="0" w:color="auto"/>
                                                                                                                                                                        <w:left w:val="none" w:sz="0" w:space="0" w:color="auto"/>
                                                                                                                                                                        <w:bottom w:val="none" w:sz="0" w:space="0" w:color="auto"/>
                                                                                                                                                                        <w:right w:val="none" w:sz="0" w:space="0" w:color="auto"/>
                                                                                                                                                                      </w:divBdr>
                                                                                                                                                                      <w:divsChild>
                                                                                                                                                                        <w:div w:id="771585439">
                                                                                                                                                                          <w:marLeft w:val="0"/>
                                                                                                                                                                          <w:marRight w:val="0"/>
                                                                                                                                                                          <w:marTop w:val="0"/>
                                                                                                                                                                          <w:marBottom w:val="0"/>
                                                                                                                                                                          <w:divBdr>
                                                                                                                                                                            <w:top w:val="none" w:sz="0" w:space="0" w:color="auto"/>
                                                                                                                                                                            <w:left w:val="none" w:sz="0" w:space="0" w:color="auto"/>
                                                                                                                                                                            <w:bottom w:val="none" w:sz="0" w:space="0" w:color="auto"/>
                                                                                                                                                                            <w:right w:val="none" w:sz="0" w:space="0" w:color="auto"/>
                                                                                                                                                                          </w:divBdr>
                                                                                                                                                                          <w:divsChild>
                                                                                                                                                                            <w:div w:id="875966892">
                                                                                                                                                                              <w:marLeft w:val="0"/>
                                                                                                                                                                              <w:marRight w:val="0"/>
                                                                                                                                                                              <w:marTop w:val="0"/>
                                                                                                                                                                              <w:marBottom w:val="0"/>
                                                                                                                                                                              <w:divBdr>
                                                                                                                                                                                <w:top w:val="none" w:sz="0" w:space="0" w:color="auto"/>
                                                                                                                                                                                <w:left w:val="none" w:sz="0" w:space="0" w:color="auto"/>
                                                                                                                                                                                <w:bottom w:val="none" w:sz="0" w:space="0" w:color="auto"/>
                                                                                                                                                                                <w:right w:val="none" w:sz="0" w:space="0" w:color="auto"/>
                                                                                                                                                                              </w:divBdr>
                                                                                                                                                                              <w:divsChild>
                                                                                                                                                                                <w:div w:id="66272488">
                                                                                                                                                                                  <w:marLeft w:val="0"/>
                                                                                                                                                                                  <w:marRight w:val="0"/>
                                                                                                                                                                                  <w:marTop w:val="0"/>
                                                                                                                                                                                  <w:marBottom w:val="0"/>
                                                                                                                                                                                  <w:divBdr>
                                                                                                                                                                                    <w:top w:val="none" w:sz="0" w:space="0" w:color="auto"/>
                                                                                                                                                                                    <w:left w:val="none" w:sz="0" w:space="0" w:color="auto"/>
                                                                                                                                                                                    <w:bottom w:val="none" w:sz="0" w:space="0" w:color="auto"/>
                                                                                                                                                                                    <w:right w:val="none" w:sz="0" w:space="0" w:color="auto"/>
                                                                                                                                                                                  </w:divBdr>
                                                                                                                                                                                  <w:divsChild>
                                                                                                                                                                                    <w:div w:id="1591498861">
                                                                                                                                                                                      <w:marLeft w:val="0"/>
                                                                                                                                                                                      <w:marRight w:val="0"/>
                                                                                                                                                                                      <w:marTop w:val="0"/>
                                                                                                                                                                                      <w:marBottom w:val="0"/>
                                                                                                                                                                                      <w:divBdr>
                                                                                                                                                                                        <w:top w:val="none" w:sz="0" w:space="0" w:color="auto"/>
                                                                                                                                                                                        <w:left w:val="none" w:sz="0" w:space="0" w:color="auto"/>
                                                                                                                                                                                        <w:bottom w:val="none" w:sz="0" w:space="0" w:color="auto"/>
                                                                                                                                                                                        <w:right w:val="none" w:sz="0" w:space="0" w:color="auto"/>
                                                                                                                                                                                      </w:divBdr>
                                                                                                                                                                                      <w:divsChild>
                                                                                                                                                                                        <w:div w:id="1863586970">
                                                                                                                                                                                          <w:marLeft w:val="0"/>
                                                                                                                                                                                          <w:marRight w:val="0"/>
                                                                                                                                                                                          <w:marTop w:val="0"/>
                                                                                                                                                                                          <w:marBottom w:val="0"/>
                                                                                                                                                                                          <w:divBdr>
                                                                                                                                                                                            <w:top w:val="none" w:sz="0" w:space="0" w:color="auto"/>
                                                                                                                                                                                            <w:left w:val="none" w:sz="0" w:space="0" w:color="auto"/>
                                                                                                                                                                                            <w:bottom w:val="none" w:sz="0" w:space="0" w:color="auto"/>
                                                                                                                                                                                            <w:right w:val="none" w:sz="0" w:space="0" w:color="auto"/>
                                                                                                                                                                                          </w:divBdr>
                                                                                                                                                                                          <w:divsChild>
                                                                                                                                                                                            <w:div w:id="1395082201">
                                                                                                                                                                                              <w:marLeft w:val="0"/>
                                                                                                                                                                                              <w:marRight w:val="0"/>
                                                                                                                                                                                              <w:marTop w:val="0"/>
                                                                                                                                                                                              <w:marBottom w:val="0"/>
                                                                                                                                                                                              <w:divBdr>
                                                                                                                                                                                                <w:top w:val="none" w:sz="0" w:space="0" w:color="auto"/>
                                                                                                                                                                                                <w:left w:val="none" w:sz="0" w:space="0" w:color="auto"/>
                                                                                                                                                                                                <w:bottom w:val="none" w:sz="0" w:space="0" w:color="auto"/>
                                                                                                                                                                                                <w:right w:val="none" w:sz="0" w:space="0" w:color="auto"/>
                                                                                                                                                                                              </w:divBdr>
                                                                                                                                                                                              <w:divsChild>
                                                                                                                                                                                                <w:div w:id="949167669">
                                                                                                                                                                                                  <w:marLeft w:val="0"/>
                                                                                                                                                                                                  <w:marRight w:val="0"/>
                                                                                                                                                                                                  <w:marTop w:val="0"/>
                                                                                                                                                                                                  <w:marBottom w:val="0"/>
                                                                                                                                                                                                  <w:divBdr>
                                                                                                                                                                                                    <w:top w:val="none" w:sz="0" w:space="0" w:color="auto"/>
                                                                                                                                                                                                    <w:left w:val="none" w:sz="0" w:space="0" w:color="auto"/>
                                                                                                                                                                                                    <w:bottom w:val="none" w:sz="0" w:space="0" w:color="auto"/>
                                                                                                                                                                                                    <w:right w:val="none" w:sz="0" w:space="0" w:color="auto"/>
                                                                                                                                                                                                  </w:divBdr>
                                                                                                                                                                                                  <w:divsChild>
                                                                                                                                                                                                    <w:div w:id="85852385">
                                                                                                                                                                                                      <w:marLeft w:val="0"/>
                                                                                                                                                                                                      <w:marRight w:val="0"/>
                                                                                                                                                                                                      <w:marTop w:val="0"/>
                                                                                                                                                                                                      <w:marBottom w:val="0"/>
                                                                                                                                                                                                      <w:divBdr>
                                                                                                                                                                                                        <w:top w:val="none" w:sz="0" w:space="0" w:color="auto"/>
                                                                                                                                                                                                        <w:left w:val="none" w:sz="0" w:space="0" w:color="auto"/>
                                                                                                                                                                                                        <w:bottom w:val="none" w:sz="0" w:space="0" w:color="auto"/>
                                                                                                                                                                                                        <w:right w:val="none" w:sz="0" w:space="0" w:color="auto"/>
                                                                                                                                                                                                      </w:divBdr>
                                                                                                                                                                                                      <w:divsChild>
                                                                                                                                                                                                        <w:div w:id="55591928">
                                                                                                                                                                                                          <w:marLeft w:val="0"/>
                                                                                                                                                                                                          <w:marRight w:val="0"/>
                                                                                                                                                                                                          <w:marTop w:val="0"/>
                                                                                                                                                                                                          <w:marBottom w:val="0"/>
                                                                                                                                                                                                          <w:divBdr>
                                                                                                                                                                                                            <w:top w:val="none" w:sz="0" w:space="0" w:color="auto"/>
                                                                                                                                                                                                            <w:left w:val="none" w:sz="0" w:space="0" w:color="auto"/>
                                                                                                                                                                                                            <w:bottom w:val="none" w:sz="0" w:space="0" w:color="auto"/>
                                                                                                                                                                                                            <w:right w:val="none" w:sz="0" w:space="0" w:color="auto"/>
                                                                                                                                                                                                          </w:divBdr>
                                                                                                                                                                                                          <w:divsChild>
                                                                                                                                                                                                            <w:div w:id="1208685731">
                                                                                                                                                                                                              <w:marLeft w:val="0"/>
                                                                                                                                                                                                              <w:marRight w:val="0"/>
                                                                                                                                                                                                              <w:marTop w:val="0"/>
                                                                                                                                                                                                              <w:marBottom w:val="0"/>
                                                                                                                                                                                                              <w:divBdr>
                                                                                                                                                                                                                <w:top w:val="none" w:sz="0" w:space="0" w:color="auto"/>
                                                                                                                                                                                                                <w:left w:val="none" w:sz="0" w:space="0" w:color="auto"/>
                                                                                                                                                                                                                <w:bottom w:val="none" w:sz="0" w:space="0" w:color="auto"/>
                                                                                                                                                                                                                <w:right w:val="none" w:sz="0" w:space="0" w:color="auto"/>
                                                                                                                                                                                                              </w:divBdr>
                                                                                                                                                                                                              <w:divsChild>
                                                                                                                                                                                                                <w:div w:id="488713325">
                                                                                                                                                                                                                  <w:marLeft w:val="0"/>
                                                                                                                                                                                                                  <w:marRight w:val="0"/>
                                                                                                                                                                                                                  <w:marTop w:val="0"/>
                                                                                                                                                                                                                  <w:marBottom w:val="0"/>
                                                                                                                                                                                                                  <w:divBdr>
                                                                                                                                                                                                                    <w:top w:val="none" w:sz="0" w:space="0" w:color="auto"/>
                                                                                                                                                                                                                    <w:left w:val="none" w:sz="0" w:space="0" w:color="auto"/>
                                                                                                                                                                                                                    <w:bottom w:val="none" w:sz="0" w:space="0" w:color="auto"/>
                                                                                                                                                                                                                    <w:right w:val="none" w:sz="0" w:space="0" w:color="auto"/>
                                                                                                                                                                                                                  </w:divBdr>
                                                                                                                                                                                                                  <w:divsChild>
                                                                                                                                                                                                                    <w:div w:id="500320380">
                                                                                                                                                                                                                      <w:marLeft w:val="0"/>
                                                                                                                                                                                                                      <w:marRight w:val="0"/>
                                                                                                                                                                                                                      <w:marTop w:val="0"/>
                                                                                                                                                                                                                      <w:marBottom w:val="0"/>
                                                                                                                                                                                                                      <w:divBdr>
                                                                                                                                                                                                                        <w:top w:val="none" w:sz="0" w:space="0" w:color="auto"/>
                                                                                                                                                                                                                        <w:left w:val="none" w:sz="0" w:space="0" w:color="auto"/>
                                                                                                                                                                                                                        <w:bottom w:val="none" w:sz="0" w:space="0" w:color="auto"/>
                                                                                                                                                                                                                        <w:right w:val="none" w:sz="0" w:space="0" w:color="auto"/>
                                                                                                                                                                                                                      </w:divBdr>
                                                                                                                                                                                                                      <w:divsChild>
                                                                                                                                                                                                                        <w:div w:id="359865001">
                                                                                                                                                                                                                          <w:marLeft w:val="0"/>
                                                                                                                                                                                                                          <w:marRight w:val="0"/>
                                                                                                                                                                                                                          <w:marTop w:val="0"/>
                                                                                                                                                                                                                          <w:marBottom w:val="0"/>
                                                                                                                                                                                                                          <w:divBdr>
                                                                                                                                                                                                                            <w:top w:val="none" w:sz="0" w:space="0" w:color="auto"/>
                                                                                                                                                                                                                            <w:left w:val="none" w:sz="0" w:space="0" w:color="auto"/>
                                                                                                                                                                                                                            <w:bottom w:val="none" w:sz="0" w:space="0" w:color="auto"/>
                                                                                                                                                                                                                            <w:right w:val="none" w:sz="0" w:space="0" w:color="auto"/>
                                                                                                                                                                                                                          </w:divBdr>
                                                                                                                                                                                                                          <w:divsChild>
                                                                                                                                                                                                                            <w:div w:id="1749688495">
                                                                                                                                                                                                                              <w:marLeft w:val="0"/>
                                                                                                                                                                                                                              <w:marRight w:val="0"/>
                                                                                                                                                                                                                              <w:marTop w:val="0"/>
                                                                                                                                                                                                                              <w:marBottom w:val="0"/>
                                                                                                                                                                                                                              <w:divBdr>
                                                                                                                                                                                                                                <w:top w:val="none" w:sz="0" w:space="0" w:color="auto"/>
                                                                                                                                                                                                                                <w:left w:val="none" w:sz="0" w:space="0" w:color="auto"/>
                                                                                                                                                                                                                                <w:bottom w:val="none" w:sz="0" w:space="0" w:color="auto"/>
                                                                                                                                                                                                                                <w:right w:val="none" w:sz="0" w:space="0" w:color="auto"/>
                                                                                                                                                                                                                              </w:divBdr>
                                                                                                                                                                                                                              <w:divsChild>
                                                                                                                                                                                                                                <w:div w:id="856849553">
                                                                                                                                                                                                                                  <w:marLeft w:val="0"/>
                                                                                                                                                                                                                                  <w:marRight w:val="0"/>
                                                                                                                                                                                                                                  <w:marTop w:val="0"/>
                                                                                                                                                                                                                                  <w:marBottom w:val="0"/>
                                                                                                                                                                                                                                  <w:divBdr>
                                                                                                                                                                                                                                    <w:top w:val="none" w:sz="0" w:space="0" w:color="auto"/>
                                                                                                                                                                                                                                    <w:left w:val="none" w:sz="0" w:space="0" w:color="auto"/>
                                                                                                                                                                                                                                    <w:bottom w:val="none" w:sz="0" w:space="0" w:color="auto"/>
                                                                                                                                                                                                                                    <w:right w:val="none" w:sz="0" w:space="0" w:color="auto"/>
                                                                                                                                                                                                                                  </w:divBdr>
                                                                                                                                                                                                                                  <w:divsChild>
                                                                                                                                                                                                                                    <w:div w:id="695085637">
                                                                                                                                                                                                                                      <w:marLeft w:val="0"/>
                                                                                                                                                                                                                                      <w:marRight w:val="0"/>
                                                                                                                                                                                                                                      <w:marTop w:val="0"/>
                                                                                                                                                                                                                                      <w:marBottom w:val="0"/>
                                                                                                                                                                                                                                      <w:divBdr>
                                                                                                                                                                                                                                        <w:top w:val="none" w:sz="0" w:space="0" w:color="auto"/>
                                                                                                                                                                                                                                        <w:left w:val="none" w:sz="0" w:space="0" w:color="auto"/>
                                                                                                                                                                                                                                        <w:bottom w:val="none" w:sz="0" w:space="0" w:color="auto"/>
                                                                                                                                                                                                                                        <w:right w:val="none" w:sz="0" w:space="0" w:color="auto"/>
                                                                                                                                                                                                                                      </w:divBdr>
                                                                                                                                                                                                                                      <w:divsChild>
                                                                                                                                                                                                                                        <w:div w:id="19598594">
                                                                                                                                                                                                                                          <w:marLeft w:val="0"/>
                                                                                                                                                                                                                                          <w:marRight w:val="0"/>
                                                                                                                                                                                                                                          <w:marTop w:val="0"/>
                                                                                                                                                                                                                                          <w:marBottom w:val="0"/>
                                                                                                                                                                                                                                          <w:divBdr>
                                                                                                                                                                                                                                            <w:top w:val="none" w:sz="0" w:space="0" w:color="auto"/>
                                                                                                                                                                                                                                            <w:left w:val="none" w:sz="0" w:space="0" w:color="auto"/>
                                                                                                                                                                                                                                            <w:bottom w:val="none" w:sz="0" w:space="0" w:color="auto"/>
                                                                                                                                                                                                                                            <w:right w:val="none" w:sz="0" w:space="0" w:color="auto"/>
                                                                                                                                                                                                                                          </w:divBdr>
                                                                                                                                                                                                                                          <w:divsChild>
                                                                                                                                                                                                                                            <w:div w:id="23024068">
                                                                                                                                                                                                                                              <w:marLeft w:val="0"/>
                                                                                                                                                                                                                                              <w:marRight w:val="0"/>
                                                                                                                                                                                                                                              <w:marTop w:val="0"/>
                                                                                                                                                                                                                                              <w:marBottom w:val="0"/>
                                                                                                                                                                                                                                              <w:divBdr>
                                                                                                                                                                                                                                                <w:top w:val="none" w:sz="0" w:space="0" w:color="auto"/>
                                                                                                                                                                                                                                                <w:left w:val="none" w:sz="0" w:space="0" w:color="auto"/>
                                                                                                                                                                                                                                                <w:bottom w:val="none" w:sz="0" w:space="0" w:color="auto"/>
                                                                                                                                                                                                                                                <w:right w:val="none" w:sz="0" w:space="0" w:color="auto"/>
                                                                                                                                                                                                                                              </w:divBdr>
                                                                                                                                                                                                                                              <w:divsChild>
                                                                                                                                                                                                                                                <w:div w:id="655842774">
                                                                                                                                                                                                                                                  <w:marLeft w:val="0"/>
                                                                                                                                                                                                                                                  <w:marRight w:val="0"/>
                                                                                                                                                                                                                                                  <w:marTop w:val="0"/>
                                                                                                                                                                                                                                                  <w:marBottom w:val="0"/>
                                                                                                                                                                                                                                                  <w:divBdr>
                                                                                                                                                                                                                                                    <w:top w:val="none" w:sz="0" w:space="0" w:color="auto"/>
                                                                                                                                                                                                                                                    <w:left w:val="none" w:sz="0" w:space="0" w:color="auto"/>
                                                                                                                                                                                                                                                    <w:bottom w:val="none" w:sz="0" w:space="0" w:color="auto"/>
                                                                                                                                                                                                                                                    <w:right w:val="none" w:sz="0" w:space="0" w:color="auto"/>
                                                                                                                                                                                                                                                  </w:divBdr>
                                                                                                                                                                                                                                                  <w:divsChild>
                                                                                                                                                                                                                                                    <w:div w:id="146677454">
                                                                                                                                                                                                                                                      <w:marLeft w:val="0"/>
                                                                                                                                                                                                                                                      <w:marRight w:val="0"/>
                                                                                                                                                                                                                                                      <w:marTop w:val="0"/>
                                                                                                                                                                                                                                                      <w:marBottom w:val="0"/>
                                                                                                                                                                                                                                                      <w:divBdr>
                                                                                                                                                                                                                                                        <w:top w:val="none" w:sz="0" w:space="0" w:color="auto"/>
                                                                                                                                                                                                                                                        <w:left w:val="none" w:sz="0" w:space="0" w:color="auto"/>
                                                                                                                                                                                                                                                        <w:bottom w:val="none" w:sz="0" w:space="0" w:color="auto"/>
                                                                                                                                                                                                                                                        <w:right w:val="none" w:sz="0" w:space="0" w:color="auto"/>
                                                                                                                                                                                                                                                      </w:divBdr>
                                                                                                                                                                                                                                                      <w:divsChild>
                                                                                                                                                                                                                                                        <w:div w:id="385252847">
                                                                                                                                                                                                                                                          <w:marLeft w:val="0"/>
                                                                                                                                                                                                                                                          <w:marRight w:val="0"/>
                                                                                                                                                                                                                                                          <w:marTop w:val="0"/>
                                                                                                                                                                                                                                                          <w:marBottom w:val="0"/>
                                                                                                                                                                                                                                                          <w:divBdr>
                                                                                                                                                                                                                                                            <w:top w:val="none" w:sz="0" w:space="0" w:color="auto"/>
                                                                                                                                                                                                                                                            <w:left w:val="none" w:sz="0" w:space="0" w:color="auto"/>
                                                                                                                                                                                                                                                            <w:bottom w:val="none" w:sz="0" w:space="0" w:color="auto"/>
                                                                                                                                                                                                                                                            <w:right w:val="none" w:sz="0" w:space="0" w:color="auto"/>
                                                                                                                                                                                                                                                          </w:divBdr>
                                                                                                                                                                                                                                                          <w:divsChild>
                                                                                                                                                                                                                                                            <w:div w:id="1760829814">
                                                                                                                                                                                                                                                              <w:marLeft w:val="0"/>
                                                                                                                                                                                                                                                              <w:marRight w:val="0"/>
                                                                                                                                                                                                                                                              <w:marTop w:val="0"/>
                                                                                                                                                                                                                                                              <w:marBottom w:val="0"/>
                                                                                                                                                                                                                                                              <w:divBdr>
                                                                                                                                                                                                                                                                <w:top w:val="none" w:sz="0" w:space="0" w:color="auto"/>
                                                                                                                                                                                                                                                                <w:left w:val="none" w:sz="0" w:space="0" w:color="auto"/>
                                                                                                                                                                                                                                                                <w:bottom w:val="none" w:sz="0" w:space="0" w:color="auto"/>
                                                                                                                                                                                                                                                                <w:right w:val="none" w:sz="0" w:space="0" w:color="auto"/>
                                                                                                                                                                                                                                                              </w:divBdr>
                                                                                                                                                                                                                                                              <w:divsChild>
                                                                                                                                                                                                                                                                <w:div w:id="1445493165">
                                                                                                                                                                                                                                                                  <w:marLeft w:val="0"/>
                                                                                                                                                                                                                                                                  <w:marRight w:val="0"/>
                                                                                                                                                                                                                                                                  <w:marTop w:val="0"/>
                                                                                                                                                                                                                                                                  <w:marBottom w:val="0"/>
                                                                                                                                                                                                                                                                  <w:divBdr>
                                                                                                                                                                                                                                                                    <w:top w:val="none" w:sz="0" w:space="0" w:color="auto"/>
                                                                                                                                                                                                                                                                    <w:left w:val="none" w:sz="0" w:space="0" w:color="auto"/>
                                                                                                                                                                                                                                                                    <w:bottom w:val="none" w:sz="0" w:space="0" w:color="auto"/>
                                                                                                                                                                                                                                                                    <w:right w:val="none" w:sz="0" w:space="0" w:color="auto"/>
                                                                                                                                                                                                                                                                  </w:divBdr>
                                                                                                                                                                                                                                                                  <w:divsChild>
                                                                                                                                                                                                                                                                    <w:div w:id="1151563345">
                                                                                                                                                                                                                                                                      <w:marLeft w:val="0"/>
                                                                                                                                                                                                                                                                      <w:marRight w:val="0"/>
                                                                                                                                                                                                                                                                      <w:marTop w:val="0"/>
                                                                                                                                                                                                                                                                      <w:marBottom w:val="0"/>
                                                                                                                                                                                                                                                                      <w:divBdr>
                                                                                                                                                                                                                                                                        <w:top w:val="none" w:sz="0" w:space="0" w:color="auto"/>
                                                                                                                                                                                                                                                                        <w:left w:val="none" w:sz="0" w:space="0" w:color="auto"/>
                                                                                                                                                                                                                                                                        <w:bottom w:val="none" w:sz="0" w:space="0" w:color="auto"/>
                                                                                                                                                                                                                                                                        <w:right w:val="none" w:sz="0" w:space="0" w:color="auto"/>
                                                                                                                                                                                                                                                                      </w:divBdr>
                                                                                                                                                                                                                                                                      <w:divsChild>
                                                                                                                                                                                                                                                                        <w:div w:id="1647271746">
                                                                                                                                                                                                                                                                          <w:marLeft w:val="0"/>
                                                                                                                                                                                                                                                                          <w:marRight w:val="0"/>
                                                                                                                                                                                                                                                                          <w:marTop w:val="0"/>
                                                                                                                                                                                                                                                                          <w:marBottom w:val="0"/>
                                                                                                                                                                                                                                                                          <w:divBdr>
                                                                                                                                                                                                                                                                            <w:top w:val="none" w:sz="0" w:space="0" w:color="auto"/>
                                                                                                                                                                                                                                                                            <w:left w:val="none" w:sz="0" w:space="0" w:color="auto"/>
                                                                                                                                                                                                                                                                            <w:bottom w:val="none" w:sz="0" w:space="0" w:color="auto"/>
                                                                                                                                                                                                                                                                            <w:right w:val="none" w:sz="0" w:space="0" w:color="auto"/>
                                                                                                                                                                                                                                                                          </w:divBdr>
                                                                                                                                                                                                                                                                          <w:divsChild>
                                                                                                                                                                                                                                                                            <w:div w:id="876046315">
                                                                                                                                                                                                                                                                              <w:marLeft w:val="0"/>
                                                                                                                                                                                                                                                                              <w:marRight w:val="0"/>
                                                                                                                                                                                                                                                                              <w:marTop w:val="0"/>
                                                                                                                                                                                                                                                                              <w:marBottom w:val="0"/>
                                                                                                                                                                                                                                                                              <w:divBdr>
                                                                                                                                                                                                                                                                                <w:top w:val="none" w:sz="0" w:space="0" w:color="auto"/>
                                                                                                                                                                                                                                                                                <w:left w:val="none" w:sz="0" w:space="0" w:color="auto"/>
                                                                                                                                                                                                                                                                                <w:bottom w:val="none" w:sz="0" w:space="0" w:color="auto"/>
                                                                                                                                                                                                                                                                                <w:right w:val="none" w:sz="0" w:space="0" w:color="auto"/>
                                                                                                                                                                                                                                                                              </w:divBdr>
                                                                                                                                                                                                                                                                              <w:divsChild>
                                                                                                                                                                                                                                                                                <w:div w:id="1352031761">
                                                                                                                                                                                                                                                                                  <w:marLeft w:val="0"/>
                                                                                                                                                                                                                                                                                  <w:marRight w:val="0"/>
                                                                                                                                                                                                                                                                                  <w:marTop w:val="0"/>
                                                                                                                                                                                                                                                                                  <w:marBottom w:val="0"/>
                                                                                                                                                                                                                                                                                  <w:divBdr>
                                                                                                                                                                                                                                                                                    <w:top w:val="none" w:sz="0" w:space="0" w:color="auto"/>
                                                                                                                                                                                                                                                                                    <w:left w:val="none" w:sz="0" w:space="0" w:color="auto"/>
                                                                                                                                                                                                                                                                                    <w:bottom w:val="none" w:sz="0" w:space="0" w:color="auto"/>
                                                                                                                                                                                                                                                                                    <w:right w:val="none" w:sz="0" w:space="0" w:color="auto"/>
                                                                                                                                                                                                                                                                                  </w:divBdr>
                                                                                                                                                                                                                                                                                  <w:divsChild>
                                                                                                                                                                                                                                                                                    <w:div w:id="1487820858">
                                                                                                                                                                                                                                                                                      <w:marLeft w:val="0"/>
                                                                                                                                                                                                                                                                                      <w:marRight w:val="0"/>
                                                                                                                                                                                                                                                                                      <w:marTop w:val="0"/>
                                                                                                                                                                                                                                                                                      <w:marBottom w:val="0"/>
                                                                                                                                                                                                                                                                                      <w:divBdr>
                                                                                                                                                                                                                                                                                        <w:top w:val="none" w:sz="0" w:space="0" w:color="auto"/>
                                                                                                                                                                                                                                                                                        <w:left w:val="none" w:sz="0" w:space="0" w:color="auto"/>
                                                                                                                                                                                                                                                                                        <w:bottom w:val="none" w:sz="0" w:space="0" w:color="auto"/>
                                                                                                                                                                                                                                                                                        <w:right w:val="none" w:sz="0" w:space="0" w:color="auto"/>
                                                                                                                                                                                                                                                                                      </w:divBdr>
                                                                                                                                                                                                                                                                                      <w:divsChild>
                                                                                                                                                                                                                                                                                        <w:div w:id="486871223">
                                                                                                                                                                                                                                                                                          <w:marLeft w:val="0"/>
                                                                                                                                                                                                                                                                                          <w:marRight w:val="0"/>
                                                                                                                                                                                                                                                                                          <w:marTop w:val="0"/>
                                                                                                                                                                                                                                                                                          <w:marBottom w:val="0"/>
                                                                                                                                                                                                                                                                                          <w:divBdr>
                                                                                                                                                                                                                                                                                            <w:top w:val="none" w:sz="0" w:space="0" w:color="auto"/>
                                                                                                                                                                                                                                                                                            <w:left w:val="none" w:sz="0" w:space="0" w:color="auto"/>
                                                                                                                                                                                                                                                                                            <w:bottom w:val="none" w:sz="0" w:space="0" w:color="auto"/>
                                                                                                                                                                                                                                                                                            <w:right w:val="none" w:sz="0" w:space="0" w:color="auto"/>
                                                                                                                                                                                                                                                                                          </w:divBdr>
                                                                                                                                                                                                                                                                                          <w:divsChild>
                                                                                                                                                                                                                                                                                            <w:div w:id="1687903432">
                                                                                                                                                                                                                                                                                              <w:marLeft w:val="0"/>
                                                                                                                                                                                                                                                                                              <w:marRight w:val="0"/>
                                                                                                                                                                                                                                                                                              <w:marTop w:val="0"/>
                                                                                                                                                                                                                                                                                              <w:marBottom w:val="0"/>
                                                                                                                                                                                                                                                                                              <w:divBdr>
                                                                                                                                                                                                                                                                                                <w:top w:val="none" w:sz="0" w:space="0" w:color="auto"/>
                                                                                                                                                                                                                                                                                                <w:left w:val="none" w:sz="0" w:space="0" w:color="auto"/>
                                                                                                                                                                                                                                                                                                <w:bottom w:val="none" w:sz="0" w:space="0" w:color="auto"/>
                                                                                                                                                                                                                                                                                                <w:right w:val="none" w:sz="0" w:space="0" w:color="auto"/>
                                                                                                                                                                                                                                                                                              </w:divBdr>
                                                                                                                                                                                                                                                                                              <w:divsChild>
                                                                                                                                                                                                                                                                                                <w:div w:id="338702370">
                                                                                                                                                                                                                                                                                                  <w:marLeft w:val="0"/>
                                                                                                                                                                                                                                                                                                  <w:marRight w:val="0"/>
                                                                                                                                                                                                                                                                                                  <w:marTop w:val="0"/>
                                                                                                                                                                                                                                                                                                  <w:marBottom w:val="0"/>
                                                                                                                                                                                                                                                                                                  <w:divBdr>
                                                                                                                                                                                                                                                                                                    <w:top w:val="none" w:sz="0" w:space="0" w:color="auto"/>
                                                                                                                                                                                                                                                                                                    <w:left w:val="none" w:sz="0" w:space="0" w:color="auto"/>
                                                                                                                                                                                                                                                                                                    <w:bottom w:val="none" w:sz="0" w:space="0" w:color="auto"/>
                                                                                                                                                                                                                                                                                                    <w:right w:val="none" w:sz="0" w:space="0" w:color="auto"/>
                                                                                                                                                                                                                                                                                                  </w:divBdr>
                                                                                                                                                                                                                                                                                                  <w:divsChild>
                                                                                                                                                                                                                                                                                                    <w:div w:id="310521135">
                                                                                                                                                                                                                                                                                                      <w:marLeft w:val="0"/>
                                                                                                                                                                                                                                                                                                      <w:marRight w:val="0"/>
                                                                                                                                                                                                                                                                                                      <w:marTop w:val="0"/>
                                                                                                                                                                                                                                                                                                      <w:marBottom w:val="0"/>
                                                                                                                                                                                                                                                                                                      <w:divBdr>
                                                                                                                                                                                                                                                                                                        <w:top w:val="none" w:sz="0" w:space="0" w:color="auto"/>
                                                                                                                                                                                                                                                                                                        <w:left w:val="none" w:sz="0" w:space="0" w:color="auto"/>
                                                                                                                                                                                                                                                                                                        <w:bottom w:val="none" w:sz="0" w:space="0" w:color="auto"/>
                                                                                                                                                                                                                                                                                                        <w:right w:val="none" w:sz="0" w:space="0" w:color="auto"/>
                                                                                                                                                                                                                                                                                                      </w:divBdr>
                                                                                                                                                                                                                                                                                                      <w:divsChild>
                                                                                                                                                                                                                                                                                                        <w:div w:id="450101297">
                                                                                                                                                                                                                                                                                                          <w:marLeft w:val="0"/>
                                                                                                                                                                                                                                                                                                          <w:marRight w:val="0"/>
                                                                                                                                                                                                                                                                                                          <w:marTop w:val="0"/>
                                                                                                                                                                                                                                                                                                          <w:marBottom w:val="0"/>
                                                                                                                                                                                                                                                                                                          <w:divBdr>
                                                                                                                                                                                                                                                                                                            <w:top w:val="none" w:sz="0" w:space="0" w:color="auto"/>
                                                                                                                                                                                                                                                                                                            <w:left w:val="none" w:sz="0" w:space="0" w:color="auto"/>
                                                                                                                                                                                                                                                                                                            <w:bottom w:val="none" w:sz="0" w:space="0" w:color="auto"/>
                                                                                                                                                                                                                                                                                                            <w:right w:val="none" w:sz="0" w:space="0" w:color="auto"/>
                                                                                                                                                                                                                                                                                                          </w:divBdr>
                                                                                                                                                                                                                                                                                                          <w:divsChild>
                                                                                                                                                                                                                                                                                                            <w:div w:id="1200627333">
                                                                                                                                                                                                                                                                                                              <w:marLeft w:val="0"/>
                                                                                                                                                                                                                                                                                                              <w:marRight w:val="0"/>
                                                                                                                                                                                                                                                                                                              <w:marTop w:val="0"/>
                                                                                                                                                                                                                                                                                                              <w:marBottom w:val="0"/>
                                                                                                                                                                                                                                                                                                              <w:divBdr>
                                                                                                                                                                                                                                                                                                                <w:top w:val="none" w:sz="0" w:space="0" w:color="auto"/>
                                                                                                                                                                                                                                                                                                                <w:left w:val="none" w:sz="0" w:space="0" w:color="auto"/>
                                                                                                                                                                                                                                                                                                                <w:bottom w:val="none" w:sz="0" w:space="0" w:color="auto"/>
                                                                                                                                                                                                                                                                                                                <w:right w:val="none" w:sz="0" w:space="0" w:color="auto"/>
                                                                                                                                                                                                                                                                                                              </w:divBdr>
                                                                                                                                                                                                                                                                                                              <w:divsChild>
                                                                                                                                                                                                                                                                                                                <w:div w:id="1465613946">
                                                                                                                                                                                                                                                                                                                  <w:marLeft w:val="0"/>
                                                                                                                                                                                                                                                                                                                  <w:marRight w:val="0"/>
                                                                                                                                                                                                                                                                                                                  <w:marTop w:val="0"/>
                                                                                                                                                                                                                                                                                                                  <w:marBottom w:val="0"/>
                                                                                                                                                                                                                                                                                                                  <w:divBdr>
                                                                                                                                                                                                                                                                                                                    <w:top w:val="none" w:sz="0" w:space="0" w:color="auto"/>
                                                                                                                                                                                                                                                                                                                    <w:left w:val="none" w:sz="0" w:space="0" w:color="auto"/>
                                                                                                                                                                                                                                                                                                                    <w:bottom w:val="none" w:sz="0" w:space="0" w:color="auto"/>
                                                                                                                                                                                                                                                                                                                    <w:right w:val="none" w:sz="0" w:space="0" w:color="auto"/>
                                                                                                                                                                                                                                                                                                                  </w:divBdr>
                                                                                                                                                                                                                                                                                                                  <w:divsChild>
                                                                                                                                                                                                                                                                                                                    <w:div w:id="21318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ltimedata.water.nsw.gov.au/water.stm" TargetMode="External"/><Relationship Id="rId13" Type="http://schemas.openxmlformats.org/officeDocument/2006/relationships/image" Target="media/image3.ti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tif"/><Relationship Id="rId10" Type="http://schemas.openxmlformats.org/officeDocument/2006/relationships/hyperlink" Target="https://github.com/jamesrlawson/riparian-WD/tree/master/scripts" TargetMode="External"/><Relationship Id="rId4" Type="http://schemas.openxmlformats.org/officeDocument/2006/relationships/settings" Target="settings.xml"/><Relationship Id="rId9" Type="http://schemas.openxmlformats.org/officeDocument/2006/relationships/hyperlink" Target="http://data.water.vic.gov.au/monitoring.htm" TargetMode="External"/><Relationship Id="rId14" Type="http://schemas.openxmlformats.org/officeDocument/2006/relationships/image" Target="media/image4.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5EFE6-B2A1-409D-BD49-46B2D67C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13239</TotalTime>
  <Pages>33</Pages>
  <Words>35799</Words>
  <Characters>209427</Characters>
  <Application>Microsoft Office Word</Application>
  <DocSecurity>0</DocSecurity>
  <Lines>4653</Lines>
  <Paragraphs>2026</Paragraphs>
  <ScaleCrop>false</ScaleCrop>
  <HeadingPairs>
    <vt:vector size="2" baseType="variant">
      <vt:variant>
        <vt:lpstr>Title</vt:lpstr>
      </vt:variant>
      <vt:variant>
        <vt:i4>1</vt:i4>
      </vt:variant>
    </vt:vector>
  </HeadingPairs>
  <TitlesOfParts>
    <vt:vector size="1" baseType="lpstr">
      <vt:lpstr/>
    </vt:vector>
  </TitlesOfParts>
  <Company>Office of Environment and Heritage</Company>
  <LinksUpToDate>false</LinksUpToDate>
  <CharactersWithSpaces>243200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Lawson</cp:lastModifiedBy>
  <cp:revision>41</cp:revision>
  <dcterms:created xsi:type="dcterms:W3CDTF">2014-04-28T03:21:00Z</dcterms:created>
  <dcterms:modified xsi:type="dcterms:W3CDTF">2014-05-26T09:16:00Z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