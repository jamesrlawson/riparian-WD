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C3EB6" w14:textId="711E0D5C" w:rsidR="00B55332" w:rsidRPr="005E166E" w:rsidRDefault="00B55332" w:rsidP="00A22B81">
      <w:pPr>
        <w:spacing w:line="360" w:lineRule="auto"/>
        <w:jc w:val="both"/>
        <w:rPr>
          <w:i/>
          <w:sz w:val="26"/>
          <w:szCs w:val="26"/>
        </w:rPr>
      </w:pPr>
      <w:r w:rsidRPr="005E166E">
        <w:rPr>
          <w:i/>
          <w:sz w:val="26"/>
          <w:szCs w:val="26"/>
        </w:rPr>
        <w:t>Hydrological conditions predict wood density in riparian plants</w:t>
      </w:r>
      <w:r w:rsidR="00AA0B4F">
        <w:rPr>
          <w:i/>
          <w:sz w:val="26"/>
          <w:szCs w:val="26"/>
        </w:rPr>
        <w:t xml:space="preserve"> of South-eastern Australia</w:t>
      </w:r>
    </w:p>
    <w:p w14:paraId="0B732B0E" w14:textId="3189E738" w:rsidR="00913D53" w:rsidRDefault="00913D53" w:rsidP="00A22B81">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 xml:space="preserve">, </w:t>
      </w:r>
      <w:r w:rsidRPr="00913D53">
        <w:t>Michelle R. Leishman</w:t>
      </w:r>
      <w:r w:rsidRPr="00913D53">
        <w:rPr>
          <w:vertAlign w:val="superscript"/>
        </w:rPr>
        <w:t>1</w:t>
      </w:r>
    </w:p>
    <w:p w14:paraId="12780C6A" w14:textId="2F8E3358" w:rsidR="00913D53" w:rsidRDefault="00913D53" w:rsidP="00913D53">
      <w:pPr>
        <w:pStyle w:val="ListParagraph"/>
        <w:numPr>
          <w:ilvl w:val="0"/>
          <w:numId w:val="3"/>
        </w:numPr>
        <w:spacing w:line="360" w:lineRule="auto"/>
        <w:jc w:val="both"/>
      </w:pPr>
      <w:r>
        <w:t>Department of Biological Sciences, Macquarie University, North Ryde, NSW 2109, Australia</w:t>
      </w:r>
    </w:p>
    <w:p w14:paraId="2474CAA0" w14:textId="48608657" w:rsidR="00913D53" w:rsidRDefault="00913D53" w:rsidP="00913D53">
      <w:pPr>
        <w:pStyle w:val="ListParagraph"/>
        <w:numPr>
          <w:ilvl w:val="0"/>
          <w:numId w:val="3"/>
        </w:numPr>
        <w:spacing w:line="360" w:lineRule="auto"/>
        <w:jc w:val="both"/>
      </w:pPr>
      <w:r>
        <w:t>Department of Environment and Geography, Macquarie University, North Ryde, NSW 2109, Australia</w:t>
      </w:r>
    </w:p>
    <w:p w14:paraId="2AE01C65" w14:textId="165C9037" w:rsidR="00FF0455" w:rsidRDefault="00FF0455" w:rsidP="00FF0455">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FC6083" w14:textId="2313924B" w:rsidR="00FF0455" w:rsidRPr="00913D53" w:rsidRDefault="00FF0455" w:rsidP="00FF0455">
      <w:pPr>
        <w:spacing w:line="360" w:lineRule="auto"/>
        <w:jc w:val="both"/>
      </w:pPr>
      <w:r>
        <w:t>Running title: “Influence of hydrology on wood density.”</w:t>
      </w:r>
    </w:p>
    <w:p w14:paraId="3C834113" w14:textId="77777777" w:rsidR="00913D53" w:rsidRDefault="00913D53" w:rsidP="00A22B81">
      <w:pPr>
        <w:spacing w:line="360" w:lineRule="auto"/>
        <w:jc w:val="both"/>
        <w:rPr>
          <w:b/>
        </w:rPr>
      </w:pPr>
    </w:p>
    <w:p w14:paraId="4A102251" w14:textId="77777777" w:rsidR="00913D53" w:rsidRDefault="00913D53" w:rsidP="00A22B81">
      <w:pPr>
        <w:spacing w:line="360" w:lineRule="auto"/>
        <w:jc w:val="both"/>
        <w:rPr>
          <w:b/>
        </w:rPr>
      </w:pPr>
    </w:p>
    <w:p w14:paraId="3341EC0A" w14:textId="77777777" w:rsidR="00913D53" w:rsidRDefault="00913D53" w:rsidP="00A22B81">
      <w:pPr>
        <w:spacing w:line="360" w:lineRule="auto"/>
        <w:jc w:val="both"/>
        <w:rPr>
          <w:b/>
        </w:rPr>
      </w:pPr>
    </w:p>
    <w:p w14:paraId="46B9F2D6" w14:textId="77777777" w:rsidR="00913D53" w:rsidRDefault="00913D53" w:rsidP="00A22B81">
      <w:pPr>
        <w:spacing w:line="360" w:lineRule="auto"/>
        <w:jc w:val="both"/>
        <w:rPr>
          <w:b/>
        </w:rPr>
      </w:pPr>
    </w:p>
    <w:p w14:paraId="18741513" w14:textId="77777777" w:rsidR="00913D53" w:rsidRDefault="00913D53" w:rsidP="00A22B81">
      <w:pPr>
        <w:spacing w:line="360" w:lineRule="auto"/>
        <w:jc w:val="both"/>
        <w:rPr>
          <w:b/>
        </w:rPr>
      </w:pPr>
    </w:p>
    <w:p w14:paraId="668CC918" w14:textId="77777777" w:rsidR="00913D53" w:rsidRDefault="00913D53" w:rsidP="00A22B81">
      <w:pPr>
        <w:spacing w:line="360" w:lineRule="auto"/>
        <w:jc w:val="both"/>
        <w:rPr>
          <w:b/>
        </w:rPr>
      </w:pPr>
    </w:p>
    <w:p w14:paraId="727DAC24" w14:textId="77777777" w:rsidR="00913D53" w:rsidRDefault="00913D53" w:rsidP="00A22B81">
      <w:pPr>
        <w:spacing w:line="360" w:lineRule="auto"/>
        <w:jc w:val="both"/>
        <w:rPr>
          <w:b/>
        </w:rPr>
      </w:pPr>
    </w:p>
    <w:p w14:paraId="317695DC" w14:textId="77777777" w:rsidR="00913D53" w:rsidRDefault="00913D53" w:rsidP="00A22B81">
      <w:pPr>
        <w:spacing w:line="360" w:lineRule="auto"/>
        <w:jc w:val="both"/>
        <w:rPr>
          <w:b/>
        </w:rPr>
      </w:pPr>
    </w:p>
    <w:p w14:paraId="5CE1978F" w14:textId="77777777" w:rsidR="00913D53" w:rsidRDefault="00913D53" w:rsidP="00A22B81">
      <w:pPr>
        <w:spacing w:line="360" w:lineRule="auto"/>
        <w:jc w:val="both"/>
        <w:rPr>
          <w:b/>
        </w:rPr>
      </w:pPr>
    </w:p>
    <w:p w14:paraId="65D3C768" w14:textId="77777777" w:rsidR="00913D53" w:rsidRDefault="00913D53" w:rsidP="00A22B81">
      <w:pPr>
        <w:spacing w:line="360" w:lineRule="auto"/>
        <w:jc w:val="both"/>
        <w:rPr>
          <w:b/>
        </w:rPr>
      </w:pPr>
    </w:p>
    <w:p w14:paraId="5551D28C" w14:textId="77777777" w:rsidR="00913D53" w:rsidRDefault="00913D53" w:rsidP="00A22B81">
      <w:pPr>
        <w:spacing w:line="360" w:lineRule="auto"/>
        <w:jc w:val="both"/>
        <w:rPr>
          <w:b/>
        </w:rPr>
      </w:pPr>
    </w:p>
    <w:p w14:paraId="5BDE048D" w14:textId="77777777" w:rsidR="00913D53" w:rsidRDefault="00913D53" w:rsidP="00A22B81">
      <w:pPr>
        <w:spacing w:line="360" w:lineRule="auto"/>
        <w:jc w:val="both"/>
        <w:rPr>
          <w:b/>
        </w:rPr>
      </w:pPr>
    </w:p>
    <w:p w14:paraId="44E66C47" w14:textId="77777777" w:rsidR="00913D53" w:rsidRDefault="00913D53" w:rsidP="00A22B81">
      <w:pPr>
        <w:spacing w:line="360" w:lineRule="auto"/>
        <w:jc w:val="both"/>
        <w:rPr>
          <w:b/>
        </w:rPr>
      </w:pPr>
    </w:p>
    <w:p w14:paraId="77A5544A" w14:textId="77777777" w:rsidR="00913D53" w:rsidRDefault="00913D53" w:rsidP="00A22B81">
      <w:pPr>
        <w:spacing w:line="360" w:lineRule="auto"/>
        <w:jc w:val="both"/>
        <w:rPr>
          <w:b/>
        </w:rPr>
      </w:pPr>
    </w:p>
    <w:p w14:paraId="7F44D641" w14:textId="77777777" w:rsidR="00913D53" w:rsidRDefault="00913D53" w:rsidP="00A22B81">
      <w:pPr>
        <w:spacing w:line="360" w:lineRule="auto"/>
        <w:jc w:val="both"/>
        <w:rPr>
          <w:b/>
        </w:rPr>
      </w:pPr>
    </w:p>
    <w:p w14:paraId="74BCF165" w14:textId="77777777" w:rsidR="00913D53" w:rsidRDefault="00913D53" w:rsidP="00A22B81">
      <w:pPr>
        <w:spacing w:line="360" w:lineRule="auto"/>
        <w:jc w:val="both"/>
        <w:rPr>
          <w:b/>
        </w:rPr>
      </w:pPr>
    </w:p>
    <w:p w14:paraId="0E763559" w14:textId="77777777" w:rsidR="00913D53" w:rsidRDefault="00913D53" w:rsidP="00A22B81">
      <w:pPr>
        <w:spacing w:line="360" w:lineRule="auto"/>
        <w:jc w:val="both"/>
        <w:rPr>
          <w:b/>
        </w:rPr>
      </w:pPr>
    </w:p>
    <w:p w14:paraId="54155B8B" w14:textId="2ED43D9D" w:rsidR="005E166E" w:rsidRDefault="005779AB" w:rsidP="00A22B81">
      <w:pPr>
        <w:spacing w:line="360" w:lineRule="auto"/>
        <w:jc w:val="both"/>
        <w:rPr>
          <w:b/>
        </w:rPr>
      </w:pPr>
      <w:r>
        <w:rPr>
          <w:b/>
        </w:rPr>
        <w:lastRenderedPageBreak/>
        <w:t>Abstract</w:t>
      </w:r>
    </w:p>
    <w:p w14:paraId="3544881A" w14:textId="3F4129F1" w:rsidR="005E166E" w:rsidRPr="005779AB" w:rsidRDefault="005779AB" w:rsidP="00A22B81">
      <w:pPr>
        <w:autoSpaceDE w:val="0"/>
        <w:autoSpaceDN w:val="0"/>
        <w:adjustRightInd w:val="0"/>
        <w:spacing w:after="0" w:line="360" w:lineRule="auto"/>
        <w:rPr>
          <w:rFonts w:cs="Arial"/>
        </w:rPr>
      </w:pPr>
      <w:r w:rsidRPr="005779AB">
        <w:rPr>
          <w:rFonts w:cs="Arial"/>
        </w:rPr>
        <w:t xml:space="preserve">Wood density is a key plant functional trait </w:t>
      </w:r>
      <w:r>
        <w:rPr>
          <w:rFonts w:cs="Arial"/>
        </w:rPr>
        <w:t>which</w:t>
      </w:r>
      <w:r w:rsidRPr="005779AB">
        <w:rPr>
          <w:rFonts w:cs="Arial"/>
        </w:rPr>
        <w:t xml:space="preserve"> integrates the trade-offs characteristic to riparian plant ecological strategies. We made the following predictions in this study: (1) wood density increases with frequency and magnitude of flooding disturbance (2) wood density increases as water availability in the riparian zone becomes less predictable, and (3) flooding and unpredictability of water availability induce environmental specialisation in wood density as they increase in severity. We </w:t>
      </w:r>
      <w:r>
        <w:rPr>
          <w:rFonts w:cs="Arial"/>
        </w:rPr>
        <w:t xml:space="preserve">surveyed wood density of dominant species at </w:t>
      </w:r>
      <w:r w:rsidRPr="005779AB">
        <w:rPr>
          <w:rFonts w:cs="Arial"/>
        </w:rPr>
        <w:t>fifteen riparian sites along flow-gauged rivers across south-eastern Australia. Abundance-weighted site means of wood density were mapped along gradients of frequency and magnitude of flooding disturbance, and metrics of</w:t>
      </w:r>
      <w:r>
        <w:rPr>
          <w:rFonts w:cs="Arial"/>
        </w:rPr>
        <w:t xml:space="preserve"> </w:t>
      </w:r>
      <w:r w:rsidRPr="005779AB">
        <w:rPr>
          <w:rFonts w:cs="Arial"/>
        </w:rPr>
        <w:t xml:space="preserve">riparian water availability </w:t>
      </w:r>
      <w:r w:rsidR="00AF1FDB">
        <w:rPr>
          <w:rFonts w:cs="Arial"/>
        </w:rPr>
        <w:t>including</w:t>
      </w:r>
      <w:r w:rsidRPr="005779AB">
        <w:rPr>
          <w:rFonts w:cs="Arial"/>
        </w:rPr>
        <w:t xml:space="preserve"> baseflow index, seasonality and inter-annual variability. Metrics describing the largest, most intense flood events throughout a river’s hydrological record were found to be strong positive predictors of mean wood density. Mean wood density was also positively predicted by unpredictability of water availability in the riparian zone. This latter relationship was maximised where patterns of flow were highly seasonal, but the season with which they were associated was not consistent throughout the record. Our study highlights the importance of hydrological conditions</w:t>
      </w:r>
      <w:r w:rsidR="000961C3">
        <w:rPr>
          <w:rFonts w:cs="Arial"/>
        </w:rPr>
        <w:t xml:space="preserve">, </w:t>
      </w:r>
      <w:r w:rsidRPr="005779AB">
        <w:rPr>
          <w:rFonts w:cs="Arial"/>
        </w:rPr>
        <w:t xml:space="preserve">particularly disturbance and environmental unpredictability, as determinants of ecological strategy in riparian plants. This is likely to hold important ecological consequences for riparian plant communities in </w:t>
      </w:r>
      <w:r w:rsidR="00FF0455">
        <w:rPr>
          <w:rFonts w:cs="Arial"/>
        </w:rPr>
        <w:t>regions</w:t>
      </w:r>
      <w:r w:rsidRPr="005779AB">
        <w:rPr>
          <w:rFonts w:cs="Arial"/>
        </w:rPr>
        <w:t xml:space="preserve"> where increasing climatic variability and frequency of extreme events are </w:t>
      </w:r>
      <w:r w:rsidR="00FF0455">
        <w:rPr>
          <w:rFonts w:cs="Arial"/>
        </w:rPr>
        <w:t>predicted under future climates</w:t>
      </w:r>
      <w:r w:rsidRPr="005779AB">
        <w:rPr>
          <w:rFonts w:cs="Arial"/>
        </w:rPr>
        <w:t>.</w:t>
      </w:r>
    </w:p>
    <w:p w14:paraId="634263F4" w14:textId="77777777" w:rsidR="005E166E" w:rsidRDefault="005E166E" w:rsidP="00A22B81">
      <w:pPr>
        <w:spacing w:line="360" w:lineRule="auto"/>
        <w:jc w:val="both"/>
        <w:rPr>
          <w:b/>
        </w:rPr>
      </w:pPr>
    </w:p>
    <w:p w14:paraId="629E0A98" w14:textId="3E19F2EA" w:rsidR="005E166E" w:rsidRDefault="00FF0455" w:rsidP="00A22B81">
      <w:pPr>
        <w:spacing w:line="360" w:lineRule="auto"/>
        <w:jc w:val="both"/>
        <w:rPr>
          <w:b/>
        </w:rPr>
      </w:pPr>
      <w:r>
        <w:rPr>
          <w:b/>
        </w:rPr>
        <w:t>Key words</w:t>
      </w:r>
    </w:p>
    <w:p w14:paraId="187C65D0" w14:textId="7F5063D5" w:rsidR="00FF0455" w:rsidRPr="00FF0455" w:rsidRDefault="00FF0455" w:rsidP="00A22B81">
      <w:pPr>
        <w:spacing w:line="360" w:lineRule="auto"/>
        <w:jc w:val="both"/>
      </w:pPr>
      <w:r>
        <w:t xml:space="preserve">Climate change, community assembly, disturbance, </w:t>
      </w:r>
      <w:r w:rsidR="00594492">
        <w:t>ecohydrology, ecological strategy, environmental unpredictability, functional traits.</w:t>
      </w:r>
    </w:p>
    <w:p w14:paraId="22304C8B" w14:textId="77777777" w:rsidR="005E166E" w:rsidRDefault="005E166E" w:rsidP="00A22B81">
      <w:pPr>
        <w:spacing w:line="360" w:lineRule="auto"/>
        <w:jc w:val="both"/>
        <w:rPr>
          <w:b/>
        </w:rPr>
      </w:pPr>
    </w:p>
    <w:p w14:paraId="0BD27220" w14:textId="77777777" w:rsidR="005E166E" w:rsidRDefault="005E166E" w:rsidP="00A22B81">
      <w:pPr>
        <w:spacing w:line="360" w:lineRule="auto"/>
        <w:jc w:val="both"/>
        <w:rPr>
          <w:b/>
        </w:rPr>
      </w:pPr>
    </w:p>
    <w:p w14:paraId="42BED1DA" w14:textId="77777777" w:rsidR="005E166E" w:rsidRDefault="005E166E" w:rsidP="00A22B81">
      <w:pPr>
        <w:spacing w:line="360" w:lineRule="auto"/>
        <w:jc w:val="both"/>
        <w:rPr>
          <w:b/>
        </w:rPr>
      </w:pPr>
    </w:p>
    <w:p w14:paraId="1F6408EA" w14:textId="77777777" w:rsidR="005E166E" w:rsidRDefault="005E166E" w:rsidP="00A22B81">
      <w:pPr>
        <w:spacing w:line="360" w:lineRule="auto"/>
        <w:jc w:val="both"/>
        <w:rPr>
          <w:b/>
        </w:rPr>
      </w:pPr>
    </w:p>
    <w:p w14:paraId="38B776A4" w14:textId="77777777" w:rsidR="005E166E" w:rsidRDefault="005E166E" w:rsidP="00A22B81">
      <w:pPr>
        <w:spacing w:line="360" w:lineRule="auto"/>
        <w:jc w:val="both"/>
        <w:rPr>
          <w:b/>
        </w:rPr>
      </w:pPr>
    </w:p>
    <w:p w14:paraId="50A19582" w14:textId="77777777" w:rsidR="005E166E" w:rsidRDefault="005E166E" w:rsidP="00A22B81">
      <w:pPr>
        <w:spacing w:line="360" w:lineRule="auto"/>
        <w:jc w:val="both"/>
        <w:rPr>
          <w:b/>
        </w:rPr>
      </w:pPr>
    </w:p>
    <w:p w14:paraId="5F79FE2D" w14:textId="77777777" w:rsidR="00FF0455" w:rsidRDefault="00FF0455" w:rsidP="00A22B81">
      <w:pPr>
        <w:spacing w:line="360" w:lineRule="auto"/>
        <w:jc w:val="both"/>
        <w:rPr>
          <w:b/>
        </w:rPr>
      </w:pPr>
    </w:p>
    <w:p w14:paraId="1E23D72B" w14:textId="77777777" w:rsidR="00B634E6" w:rsidRPr="00EA700F" w:rsidRDefault="00B634E6" w:rsidP="00A22B81">
      <w:pPr>
        <w:spacing w:line="360" w:lineRule="auto"/>
        <w:jc w:val="both"/>
        <w:rPr>
          <w:b/>
        </w:rPr>
      </w:pPr>
      <w:r w:rsidRPr="00EA700F">
        <w:rPr>
          <w:b/>
        </w:rPr>
        <w:lastRenderedPageBreak/>
        <w:t>Introduction</w:t>
      </w:r>
    </w:p>
    <w:p w14:paraId="600251EE" w14:textId="0398297D" w:rsidR="00B634E6" w:rsidRPr="00EA700F" w:rsidRDefault="00B634E6" w:rsidP="00A22B81">
      <w:pPr>
        <w:spacing w:line="360" w:lineRule="auto"/>
        <w:jc w:val="both"/>
        <w:rPr>
          <w:lang w:val="en-US"/>
        </w:rPr>
      </w:pPr>
      <w:r w:rsidRPr="00EA700F">
        <w:rPr>
          <w:lang w:val="en-US"/>
        </w:rPr>
        <w:t xml:space="preserve">Functional trait oriented approaches to understanding community assembly </w:t>
      </w:r>
      <w:r w:rsidRPr="00EA700F">
        <w:rPr>
          <w:lang w:val="en-US"/>
        </w:rPr>
        <w:fldChar w:fldCharType="begin" w:fldLock="1"/>
      </w:r>
      <w:r w:rsidR="004101E1">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"manualFormatting" : "(McGill, Enquist, Weiher, &amp; Westoby, 2006)", "previouslyFormattedCitation" : "(McGill &lt;i&gt;et al.&lt;/i&gt; 2006)" }, "properties" : { "noteIndex" : 0 }, "schema" : "https://github.com/citation-style-language/schema/raw/master/csl-citation.json" }</w:instrText>
      </w:r>
      <w:r w:rsidRPr="00EA700F">
        <w:rPr>
          <w:lang w:val="en-US"/>
        </w:rPr>
        <w:fldChar w:fldCharType="separate"/>
      </w:r>
      <w:r w:rsidRPr="00EA700F">
        <w:rPr>
          <w:noProof/>
          <w:lang w:val="en-US"/>
        </w:rPr>
        <w:t>(McGill, Enquist, Weiher, &amp; Westoby, 2006)</w:t>
      </w:r>
      <w:r w:rsidRPr="00EA700F">
        <w:rPr>
          <w:lang w:val="en-US"/>
        </w:rPr>
        <w:fldChar w:fldCharType="end"/>
      </w:r>
      <w:r w:rsidRPr="00EA700F">
        <w:rPr>
          <w:lang w:val="en-US"/>
        </w:rPr>
        <w:t xml:space="preserve"> have been </w:t>
      </w:r>
      <w:r w:rsidRPr="00EA700F">
        <w:rPr>
          <w:i/>
          <w:lang w:val="en-US"/>
        </w:rPr>
        <w:t>de mode</w:t>
      </w:r>
      <w:r w:rsidRPr="00EA700F">
        <w:rPr>
          <w:lang w:val="en-US"/>
        </w:rPr>
        <w:t xml:space="preserve"> over the last decade, especially in plant ecology </w:t>
      </w:r>
      <w:r w:rsidRPr="00EA700F">
        <w:rPr>
          <w:lang w:val="en-US"/>
        </w:rPr>
        <w:fldChar w:fldCharType="begin" w:fldLock="1"/>
      </w:r>
      <w:r w:rsidR="004101E1">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"Bogedom",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&lt;i&gt;et al.&lt;/i&gt; 2011)" }, "properties" : { "noteIndex" : 0 }, "schema" : "https://github.com/citation-style-language/schema/raw/master/csl-citation.json" }</w:instrText>
      </w:r>
      <w:r w:rsidRPr="00EA700F">
        <w:rPr>
          <w:lang w:val="en-US"/>
        </w:rPr>
        <w:fldChar w:fldCharType="separate"/>
      </w:r>
      <w:r w:rsidR="004101E1" w:rsidRPr="004101E1">
        <w:rPr>
          <w:noProof/>
          <w:lang w:val="en-US"/>
        </w:rPr>
        <w:t xml:space="preserve">(Kattge </w:t>
      </w:r>
      <w:r w:rsidR="004101E1" w:rsidRPr="004101E1">
        <w:rPr>
          <w:i/>
          <w:noProof/>
          <w:lang w:val="en-US"/>
        </w:rPr>
        <w:t>et al.</w:t>
      </w:r>
      <w:r w:rsidR="004101E1" w:rsidRPr="004101E1">
        <w:rPr>
          <w:noProof/>
          <w:lang w:val="en-US"/>
        </w:rPr>
        <w:t xml:space="preserve"> 2011)</w:t>
      </w:r>
      <w:r w:rsidRPr="00EA700F">
        <w:rPr>
          <w:lang w:val="en-US"/>
        </w:rPr>
        <w:fldChar w:fldCharType="end"/>
      </w:r>
      <w:r w:rsidRPr="00EA700F">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sidRPr="00EA700F">
        <w:rPr>
          <w:lang w:val="en-US"/>
        </w:rPr>
        <w:fldChar w:fldCharType="begin" w:fldLock="1"/>
      </w:r>
      <w:r w:rsidR="004101E1">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Pr="00EA700F">
        <w:rPr>
          <w:lang w:val="en-US"/>
        </w:rPr>
        <w:fldChar w:fldCharType="separate"/>
      </w:r>
      <w:r w:rsidR="004101E1" w:rsidRPr="004101E1">
        <w:rPr>
          <w:noProof/>
          <w:lang w:val="en-US"/>
        </w:rPr>
        <w:t xml:space="preserve">(Westoby </w:t>
      </w:r>
      <w:r w:rsidR="004101E1" w:rsidRPr="004101E1">
        <w:rPr>
          <w:i/>
          <w:noProof/>
          <w:lang w:val="en-US"/>
        </w:rPr>
        <w:t>et al.</w:t>
      </w:r>
      <w:r w:rsidR="004101E1" w:rsidRPr="004101E1">
        <w:rPr>
          <w:noProof/>
          <w:lang w:val="en-US"/>
        </w:rPr>
        <w:t xml:space="preserve"> 2002)</w:t>
      </w:r>
      <w:r w:rsidRPr="00EA700F">
        <w:rPr>
          <w:lang w:val="en-US"/>
        </w:rPr>
        <w:fldChar w:fldCharType="end"/>
      </w:r>
      <w:r w:rsidRPr="00EA700F">
        <w:rPr>
          <w:lang w:val="en-US"/>
        </w:rPr>
        <w:t xml:space="preserve">. </w:t>
      </w:r>
    </w:p>
    <w:p w14:paraId="540DF1F9" w14:textId="5B0811B2" w:rsidR="00B634E6" w:rsidRPr="00EA700F" w:rsidRDefault="00B634E6" w:rsidP="00A22B81">
      <w:pPr>
        <w:spacing w:line="360" w:lineRule="auto"/>
        <w:jc w:val="both"/>
      </w:pPr>
      <w:r w:rsidRPr="00EA700F">
        <w:t xml:space="preserve">Hydrology is widely considered to be the dominant abiotic force structuring riparian ecosystems. Hydrological variability in turn drives variation in moisture and substrate availability and flood disturbance, with cyclical resets to early successional conditions being characteristic of the riparian environment </w:t>
      </w:r>
      <w:r w:rsidRPr="00EA700F">
        <w:fldChar w:fldCharType="begin" w:fldLock="1"/>
      </w:r>
      <w:r w:rsidR="004101E1">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&lt;i&gt;et al.&lt;/i&gt; 2010)" }, "properties" : { "noteIndex" : 0 }, "schema" : "https://github.com/citation-style-language/schema/raw/master/csl-citation.json" }</w:instrText>
      </w:r>
      <w:r w:rsidRPr="00EA700F">
        <w:fldChar w:fldCharType="separate"/>
      </w:r>
      <w:r w:rsidR="004101E1" w:rsidRPr="004101E1">
        <w:rPr>
          <w:noProof/>
        </w:rPr>
        <w:t xml:space="preserve">(Merritt </w:t>
      </w:r>
      <w:r w:rsidR="004101E1" w:rsidRPr="004101E1">
        <w:rPr>
          <w:i/>
          <w:noProof/>
        </w:rPr>
        <w:t>et al.</w:t>
      </w:r>
      <w:r w:rsidR="004101E1" w:rsidRPr="004101E1">
        <w:rPr>
          <w:noProof/>
        </w:rPr>
        <w:t xml:space="preserve"> 2010)</w:t>
      </w:r>
      <w:r w:rsidRPr="00EA700F">
        <w:fldChar w:fldCharType="end"/>
      </w:r>
      <w:r w:rsidRPr="00EA700F">
        <w:t xml:space="preserve">. These are the conditions which are likely to dictate success of a particular </w:t>
      </w:r>
      <w:r w:rsidR="00721E27">
        <w:t xml:space="preserve">plant </w:t>
      </w:r>
      <w:r w:rsidRPr="00EA700F">
        <w:t xml:space="preserve">ecological strategy. </w:t>
      </w:r>
      <w:r w:rsidRPr="00EA700F">
        <w:rPr>
          <w:lang w:val="en-US"/>
        </w:rPr>
        <w:t xml:space="preserve">Several authors have recently suggested functional trait biology as a means of understanding the response of riparian plant communities to hydrological gradients </w:t>
      </w:r>
      <w:r w:rsidRPr="00EA700F">
        <w:rPr>
          <w:lang w:val="en-US"/>
        </w:rPr>
        <w:fldChar w:fldCharType="begin" w:fldLock="1"/>
      </w:r>
      <w:r w:rsidR="004101E1">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"mendeley" : { "previouslyFormattedCitation" : "(Merritt &lt;i&gt;et al.&lt;/i&gt; 2010; Catford &lt;i&gt;et al.&lt;/i&gt; 2012)" }, "properties" : { "noteIndex" : 0 }, "schema" : "https://github.com/citation-style-language/schema/raw/master/csl-citation.json" }</w:instrText>
      </w:r>
      <w:r w:rsidRPr="00EA700F">
        <w:rPr>
          <w:lang w:val="en-US"/>
        </w:rPr>
        <w:fldChar w:fldCharType="separate"/>
      </w:r>
      <w:r w:rsidR="004101E1" w:rsidRPr="004101E1">
        <w:rPr>
          <w:noProof/>
          <w:lang w:val="en-US"/>
        </w:rPr>
        <w:t xml:space="preserve">(Merritt </w:t>
      </w:r>
      <w:r w:rsidR="004101E1" w:rsidRPr="004101E1">
        <w:rPr>
          <w:i/>
          <w:noProof/>
          <w:lang w:val="en-US"/>
        </w:rPr>
        <w:t>et al.</w:t>
      </w:r>
      <w:r w:rsidR="004101E1" w:rsidRPr="004101E1">
        <w:rPr>
          <w:noProof/>
          <w:lang w:val="en-US"/>
        </w:rPr>
        <w:t xml:space="preserve"> 2010; Catford </w:t>
      </w:r>
      <w:r w:rsidR="004101E1" w:rsidRPr="004101E1">
        <w:rPr>
          <w:i/>
          <w:noProof/>
          <w:lang w:val="en-US"/>
        </w:rPr>
        <w:t>et al.</w:t>
      </w:r>
      <w:r w:rsidR="004101E1" w:rsidRPr="004101E1">
        <w:rPr>
          <w:noProof/>
          <w:lang w:val="en-US"/>
        </w:rPr>
        <w:t xml:space="preserve"> 2012)</w:t>
      </w:r>
      <w:r w:rsidRPr="00EA700F">
        <w:rPr>
          <w:lang w:val="en-US"/>
        </w:rPr>
        <w:fldChar w:fldCharType="end"/>
      </w:r>
      <w:r w:rsidRPr="00EA700F">
        <w:rPr>
          <w:lang w:val="en-US"/>
        </w:rPr>
        <w:t xml:space="preserve">. </w:t>
      </w:r>
      <w:r w:rsidRPr="00EA700F">
        <w:t xml:space="preserve"> While ecohydrological classification </w:t>
      </w:r>
      <w:r w:rsidR="00EA700F" w:rsidRPr="00EA700F">
        <w:t xml:space="preserve">is becoming established </w:t>
      </w:r>
      <w:r w:rsidRPr="00EA700F">
        <w:t xml:space="preserve">as a tool to explain </w:t>
      </w:r>
      <w:r w:rsidR="00EA700F" w:rsidRPr="00EA700F">
        <w:t xml:space="preserve">plant </w:t>
      </w:r>
      <w:r w:rsidRPr="00EA700F">
        <w:t xml:space="preserve">community attributes such as species richness, stand structure and composition </w:t>
      </w:r>
      <w:r w:rsidR="007137EA" w:rsidRPr="00EA700F">
        <w:fldChar w:fldCharType="begin" w:fldLock="1"/>
      </w:r>
      <w:r w:rsidR="004101E1">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"id" : "ITEM-2",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"ITEM-2", "issue" : "75",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"(Poff &lt;i&gt;et al.&lt;/i&gt; 2010; Arthington &lt;i&gt;et al.&lt;/i&gt; 2012)" }, "properties" : { "noteIndex" : 0 }, "schema" : "https://github.com/citation-style-language/schema/raw/master/csl-citation.json" }</w:instrText>
      </w:r>
      <w:r w:rsidR="007137EA" w:rsidRPr="00EA700F">
        <w:fldChar w:fldCharType="separate"/>
      </w:r>
      <w:r w:rsidR="004101E1" w:rsidRPr="004101E1">
        <w:rPr>
          <w:noProof/>
        </w:rPr>
        <w:t xml:space="preserve">(Poff </w:t>
      </w:r>
      <w:r w:rsidR="004101E1" w:rsidRPr="004101E1">
        <w:rPr>
          <w:i/>
          <w:noProof/>
        </w:rPr>
        <w:t>et al.</w:t>
      </w:r>
      <w:r w:rsidR="004101E1" w:rsidRPr="004101E1">
        <w:rPr>
          <w:noProof/>
        </w:rPr>
        <w:t xml:space="preserve"> 2010; Arthington </w:t>
      </w:r>
      <w:r w:rsidR="004101E1" w:rsidRPr="004101E1">
        <w:rPr>
          <w:i/>
          <w:noProof/>
        </w:rPr>
        <w:t>et al.</w:t>
      </w:r>
      <w:r w:rsidR="004101E1" w:rsidRPr="004101E1">
        <w:rPr>
          <w:noProof/>
        </w:rPr>
        <w:t xml:space="preserve"> 2012)</w:t>
      </w:r>
      <w:r w:rsidR="007137EA" w:rsidRPr="00EA700F">
        <w:fldChar w:fldCharType="end"/>
      </w:r>
      <w:r w:rsidRPr="00EA700F">
        <w:t xml:space="preserve">, functional approaches in ecohydrology </w:t>
      </w:r>
      <w:r w:rsidR="00EA700F" w:rsidRPr="00EA700F">
        <w:t>remain</w:t>
      </w:r>
      <w:r w:rsidRPr="00EA700F">
        <w:t xml:space="preserve"> novel.  </w:t>
      </w:r>
    </w:p>
    <w:p w14:paraId="3608C77B" w14:textId="70729FA7" w:rsidR="00B634E6" w:rsidRPr="00EA700F" w:rsidRDefault="00B634E6" w:rsidP="00A22B81">
      <w:pPr>
        <w:spacing w:line="360" w:lineRule="auto"/>
        <w:jc w:val="both"/>
      </w:pPr>
      <w:r w:rsidRPr="00EA700F">
        <w:t xml:space="preserve">Woody plants determine the coarse physical structure of many riparian plant communities and are integral to the interplay of biological and physical elements that drive fluvial biogeomorphic processes </w:t>
      </w:r>
      <w:r w:rsidRPr="00EA700F">
        <w:fldChar w:fldCharType="begin" w:fldLock="1"/>
      </w:r>
      <w:r w:rsidR="004101E1">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&lt;i&gt;et al.&lt;/i&gt; 2009)" }, "properties" : { "noteIndex" : 0 }, "schema" : "https://github.com/citation-style-language/schema/raw/master/csl-citation.json" }</w:instrText>
      </w:r>
      <w:r w:rsidRPr="00EA700F">
        <w:fldChar w:fldCharType="separate"/>
      </w:r>
      <w:r w:rsidR="004101E1" w:rsidRPr="004101E1">
        <w:rPr>
          <w:noProof/>
        </w:rPr>
        <w:t xml:space="preserve">(Corenblit </w:t>
      </w:r>
      <w:r w:rsidR="004101E1" w:rsidRPr="004101E1">
        <w:rPr>
          <w:i/>
          <w:noProof/>
        </w:rPr>
        <w:t>et al.</w:t>
      </w:r>
      <w:r w:rsidR="004101E1" w:rsidRPr="004101E1">
        <w:rPr>
          <w:noProof/>
        </w:rPr>
        <w:t xml:space="preserve"> 2009)</w:t>
      </w:r>
      <w:r w:rsidRPr="00EA700F">
        <w:fldChar w:fldCharType="end"/>
      </w:r>
      <w:r w:rsidRPr="00EA700F">
        <w:t xml:space="preserve">. Consequently, an understanding of the mechanisms of riparian woody plant community assembly will provide important insights into </w:t>
      </w:r>
      <w:r w:rsidR="00FF3274">
        <w:t xml:space="preserve">the structure and function of </w:t>
      </w:r>
      <w:r w:rsidRPr="00EA700F">
        <w:t>fluvial landscapes.</w:t>
      </w:r>
      <w:r w:rsidRPr="00EA700F">
        <w:rPr>
          <w:lang w:val="en-US"/>
        </w:rPr>
        <w:t xml:space="preserve"> </w:t>
      </w:r>
      <w:r w:rsidR="00EA700F">
        <w:t xml:space="preserve">Wood density, defined as </w:t>
      </w:r>
      <w:r w:rsidRPr="00EA700F">
        <w:t xml:space="preserve">the ratio of kiln-dried mass to green volume of a wood sample </w:t>
      </w:r>
      <w:r w:rsidRPr="00EA700F">
        <w:fldChar w:fldCharType="begin" w:fldLock="1"/>
      </w:r>
      <w:r w:rsidR="004101E1">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&lt;i&gt;et al.&lt;/i&gt; 2003)" }, "properties" : { "noteIndex" : 0 }, "schema" : "https://github.com/citation-style-language/schema/raw/master/csl-citation.json" }</w:instrText>
      </w:r>
      <w:r w:rsidRPr="00EA700F">
        <w:fldChar w:fldCharType="separate"/>
      </w:r>
      <w:r w:rsidRPr="00EA700F">
        <w:rPr>
          <w:noProof/>
        </w:rPr>
        <w:t>(Cornelissen et al., 2003</w:t>
      </w:r>
      <w:r w:rsidRPr="00EA700F">
        <w:fldChar w:fldCharType="end"/>
      </w:r>
      <w:r w:rsidRPr="00EA700F">
        <w:t>)</w:t>
      </w:r>
      <w:r w:rsidR="00EA700F">
        <w:t>,</w:t>
      </w:r>
      <w:r w:rsidRPr="00EA700F">
        <w:t xml:space="preserve"> is widely recognised as an important functional trait in plant ecology </w:t>
      </w:r>
      <w:r w:rsidRPr="00EA700F">
        <w:fldChar w:fldCharType="begin" w:fldLock="1"/>
      </w:r>
      <w:r w:rsidR="004101E1">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rsidRPr="00EA700F">
        <w:fldChar w:fldCharType="separate"/>
      </w:r>
      <w:r w:rsidR="009422EA" w:rsidRPr="009422EA">
        <w:rPr>
          <w:noProof/>
        </w:rPr>
        <w:t>(Westoby &amp; Wright 2006)</w:t>
      </w:r>
      <w:r w:rsidRPr="00EA700F">
        <w:fldChar w:fldCharType="end"/>
      </w:r>
      <w:r w:rsidRPr="00EA700F">
        <w:t xml:space="preserve">, and has been proposed as one of just several key axes of variation within which all major plant ecological strategies can be described </w:t>
      </w:r>
      <w:r w:rsidRPr="00EA700F">
        <w:fldChar w:fldCharType="begin" w:fldLock="1"/>
      </w:r>
      <w:r w:rsidR="004101E1">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Pr="00EA700F">
        <w:fldChar w:fldCharType="separate"/>
      </w:r>
      <w:r w:rsidR="004101E1" w:rsidRPr="004101E1">
        <w:rPr>
          <w:noProof/>
        </w:rPr>
        <w:t xml:space="preserve">(Westoby </w:t>
      </w:r>
      <w:r w:rsidR="004101E1" w:rsidRPr="004101E1">
        <w:rPr>
          <w:i/>
          <w:noProof/>
        </w:rPr>
        <w:t>et al.</w:t>
      </w:r>
      <w:r w:rsidR="004101E1" w:rsidRPr="004101E1">
        <w:rPr>
          <w:noProof/>
        </w:rPr>
        <w:t xml:space="preserve"> 2002)</w:t>
      </w:r>
      <w:r w:rsidRPr="00EA700F">
        <w:fldChar w:fldCharType="end"/>
      </w:r>
      <w:r w:rsidRPr="00EA700F">
        <w:t xml:space="preserve">. Wood density is in fact an emergent property of a combination of woody tissue traits, including vessel geometry and arrangement, and the density and proportion of surrounding lignified tissue </w:t>
      </w:r>
      <w:r w:rsidRPr="00EA700F">
        <w:fldChar w:fldCharType="begin" w:fldLock="1"/>
      </w:r>
      <w:r w:rsidR="004101E1">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Pr="00EA700F">
        <w:fldChar w:fldCharType="separate"/>
      </w:r>
      <w:r w:rsidR="004101E1" w:rsidRPr="004101E1">
        <w:rPr>
          <w:noProof/>
        </w:rPr>
        <w:t xml:space="preserve">(Chave </w:t>
      </w:r>
      <w:r w:rsidR="004101E1" w:rsidRPr="004101E1">
        <w:rPr>
          <w:i/>
          <w:noProof/>
        </w:rPr>
        <w:t>et al.</w:t>
      </w:r>
      <w:r w:rsidR="004101E1" w:rsidRPr="004101E1">
        <w:rPr>
          <w:noProof/>
        </w:rPr>
        <w:t xml:space="preserve"> 2009)</w:t>
      </w:r>
      <w:r w:rsidRPr="00EA700F">
        <w:fldChar w:fldCharType="end"/>
      </w:r>
      <w:r w:rsidRPr="00EA700F">
        <w:t xml:space="preserve">. Combined variation in these traits corresponds to the wide range of </w:t>
      </w:r>
      <w:r w:rsidR="009422EA">
        <w:t>wood density</w:t>
      </w:r>
      <w:r w:rsidR="009422EA" w:rsidRPr="00EA700F">
        <w:t xml:space="preserve"> </w:t>
      </w:r>
      <w:r w:rsidRPr="00EA700F">
        <w:t xml:space="preserve">strategies among woody plants. </w:t>
      </w:r>
    </w:p>
    <w:p w14:paraId="69EFCEC6" w14:textId="36B2FC46" w:rsidR="00EA700F" w:rsidRDefault="00B634E6" w:rsidP="00A22B81">
      <w:pPr>
        <w:spacing w:line="360" w:lineRule="auto"/>
        <w:jc w:val="both"/>
      </w:pPr>
      <w:r w:rsidRPr="00EA700F">
        <w:t xml:space="preserve">How might </w:t>
      </w:r>
      <w:r w:rsidR="00EA700F">
        <w:t>different wood density strategies</w:t>
      </w:r>
      <w:r w:rsidRPr="00EA700F">
        <w:t xml:space="preserve"> confer advantages to woody plant species in riparian environments? There is little direct evidence from riparian species, however general relationships between wood density and other ecological traits have been recognised from a variety of previous </w:t>
      </w:r>
      <w:r w:rsidRPr="00EA700F">
        <w:lastRenderedPageBreak/>
        <w:t xml:space="preserve">studies </w:t>
      </w:r>
      <w:r w:rsidR="00EA700F">
        <w:t>and</w:t>
      </w:r>
      <w:r w:rsidRPr="00EA700F">
        <w:t xml:space="preserve"> can provide some insight into the importance of variation in wood density in riparian </w:t>
      </w:r>
      <w:r w:rsidR="00721E27">
        <w:t>systems</w:t>
      </w:r>
      <w:r w:rsidRPr="00EA700F">
        <w:t xml:space="preserve">. Dense wood confers mechanical stiffness </w:t>
      </w:r>
      <w:r w:rsidRPr="00EA700F">
        <w:fldChar w:fldCharType="begin" w:fldLock="1"/>
      </w:r>
      <w:r w:rsidR="004101E1">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"(Falster 2006; Niklas &amp; Spatz 2010)" }, "properties" : { "noteIndex" : 0 }, "schema" : "https://github.com/citation-style-language/schema/raw/master/csl-citation.json" }</w:instrText>
      </w:r>
      <w:r w:rsidRPr="00EA700F">
        <w:fldChar w:fldCharType="separate"/>
      </w:r>
      <w:r w:rsidR="009422EA" w:rsidRPr="009422EA">
        <w:rPr>
          <w:noProof/>
        </w:rPr>
        <w:t>(Falster 2006; Niklas &amp; Spatz 2010)</w:t>
      </w:r>
      <w:r w:rsidRPr="00EA700F">
        <w:fldChar w:fldCharType="end"/>
      </w:r>
      <w:r w:rsidRPr="00EA700F">
        <w:t xml:space="preserve">, as well as resistance to pathogens </w:t>
      </w:r>
      <w:r w:rsidRPr="00EA700F">
        <w:fldChar w:fldCharType="begin" w:fldLock="1"/>
      </w:r>
      <w:r w:rsidR="004101E1">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rsidRPr="00EA700F">
        <w:fldChar w:fldCharType="separate"/>
      </w:r>
      <w:r w:rsidR="009422EA" w:rsidRPr="009422EA">
        <w:rPr>
          <w:noProof/>
        </w:rPr>
        <w:t>(Augspurger &amp; Kelly 1984)</w:t>
      </w:r>
      <w:r w:rsidRPr="00EA700F">
        <w:fldChar w:fldCharType="end"/>
      </w:r>
      <w:r w:rsidRPr="00EA700F">
        <w:t xml:space="preserve"> and herbivory </w:t>
      </w:r>
      <w:r w:rsidRPr="00EA700F">
        <w:fldChar w:fldCharType="begin" w:fldLock="1"/>
      </w:r>
      <w:r w:rsidR="004101E1">
        <w:instrText>ADDIN CSL_CITATION { "citationItems" : [ { "id" : "ITEM-1", "itemData" : { "author" : [ { "dropping-particle" : "", "family" : "Coley", "given" : "PD", "non-dropping-particle" : "", "parse-names" : false, "suffix" : "" } ], "container-title" : "Ecological monographs", "id" : "ITEM-1", "issue" : "2", "issued" : { "date-parts" : [ [ "1983" ] ] }, "page" : "209\u2013234",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rsidRPr="00EA700F">
        <w:fldChar w:fldCharType="separate"/>
      </w:r>
      <w:r w:rsidR="009422EA" w:rsidRPr="009422EA">
        <w:rPr>
          <w:noProof/>
        </w:rPr>
        <w:t>(Coley 1983)</w:t>
      </w:r>
      <w:r w:rsidRPr="00EA700F">
        <w:fldChar w:fldCharType="end"/>
      </w:r>
      <w:r w:rsidRPr="00EA700F">
        <w:t>, but requires more investment of biomass and is therefore more costly to construct per unit of stem height.</w:t>
      </w:r>
      <w:r w:rsidR="00B3552B">
        <w:t xml:space="preserve"> Resources not invested in </w:t>
      </w:r>
      <w:r w:rsidR="00741825">
        <w:t>structural</w:t>
      </w:r>
      <w:r w:rsidR="00B3552B">
        <w:t xml:space="preserve"> </w:t>
      </w:r>
      <w:r w:rsidR="00741825">
        <w:t xml:space="preserve">support may </w:t>
      </w:r>
      <w:r w:rsidR="00B3552B">
        <w:t xml:space="preserve">be </w:t>
      </w:r>
      <w:r w:rsidR="00741825">
        <w:t>used for purposes that contribute more directly to fitness, such as production of photosynthetic tissues or propagules, or rapid growth.</w:t>
      </w:r>
    </w:p>
    <w:p w14:paraId="09D9945A" w14:textId="55038EB9" w:rsidR="00B634E6" w:rsidRPr="00EA700F" w:rsidRDefault="00B634E6" w:rsidP="00A22B81">
      <w:pPr>
        <w:spacing w:line="360" w:lineRule="auto"/>
        <w:jc w:val="both"/>
      </w:pPr>
      <w:r w:rsidRPr="00EA700F">
        <w:t xml:space="preserve">According to this trade-off, it follows that several relationships between wood density and life-history strategy are apparent: </w:t>
      </w:r>
      <w:r w:rsidR="00AE0768">
        <w:t xml:space="preserve">wood density significantly explained variation in survival, fecundity and growth rate in a global dataset of 222 species </w:t>
      </w:r>
      <w:r w:rsidR="00AE0768">
        <w:fldChar w:fldCharType="begin" w:fldLock="1"/>
      </w:r>
      <w:r w:rsidR="004101E1">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AE0768">
        <w:fldChar w:fldCharType="separate"/>
      </w:r>
      <w:r w:rsidR="004101E1" w:rsidRPr="004101E1">
        <w:rPr>
          <w:noProof/>
        </w:rPr>
        <w:t xml:space="preserve">(Adler </w:t>
      </w:r>
      <w:r w:rsidR="004101E1" w:rsidRPr="004101E1">
        <w:rPr>
          <w:i/>
          <w:noProof/>
        </w:rPr>
        <w:t>et al.</w:t>
      </w:r>
      <w:r w:rsidR="004101E1" w:rsidRPr="004101E1">
        <w:rPr>
          <w:noProof/>
        </w:rPr>
        <w:t xml:space="preserve"> 2014)</w:t>
      </w:r>
      <w:r w:rsidR="00AE0768">
        <w:fldChar w:fldCharType="end"/>
      </w:r>
      <w:r w:rsidR="00AE0768">
        <w:t>. S</w:t>
      </w:r>
      <w:r w:rsidR="00AE0768" w:rsidRPr="00EA700F">
        <w:t xml:space="preserve">tudies </w:t>
      </w:r>
      <w:r w:rsidRPr="00EA700F">
        <w:t xml:space="preserve">of tropical rainforest species have shown an inverse relationship between growth rate and wood density </w:t>
      </w:r>
      <w:r w:rsidRPr="00EA700F">
        <w:fldChar w:fldCharType="begin" w:fldLock="1"/>
      </w:r>
      <w:r w:rsidR="004101E1">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Pr="00EA700F">
        <w:fldChar w:fldCharType="separate"/>
      </w:r>
      <w:r w:rsidR="004101E1" w:rsidRPr="004101E1">
        <w:rPr>
          <w:noProof/>
        </w:rPr>
        <w:t xml:space="preserve">(King </w:t>
      </w:r>
      <w:r w:rsidR="004101E1" w:rsidRPr="004101E1">
        <w:rPr>
          <w:i/>
          <w:noProof/>
        </w:rPr>
        <w:t>et al.</w:t>
      </w:r>
      <w:r w:rsidR="004101E1" w:rsidRPr="004101E1">
        <w:rPr>
          <w:noProof/>
        </w:rPr>
        <w:t xml:space="preserve"> 2006; Poorter </w:t>
      </w:r>
      <w:r w:rsidR="004101E1" w:rsidRPr="004101E1">
        <w:rPr>
          <w:i/>
          <w:noProof/>
        </w:rPr>
        <w:t>et al.</w:t>
      </w:r>
      <w:r w:rsidR="004101E1" w:rsidRPr="004101E1">
        <w:rPr>
          <w:noProof/>
        </w:rPr>
        <w:t xml:space="preserve"> 2008, 2010; Kraft </w:t>
      </w:r>
      <w:r w:rsidR="004101E1" w:rsidRPr="004101E1">
        <w:rPr>
          <w:i/>
          <w:noProof/>
        </w:rPr>
        <w:t>et al.</w:t>
      </w:r>
      <w:r w:rsidR="004101E1" w:rsidRPr="004101E1">
        <w:rPr>
          <w:noProof/>
        </w:rPr>
        <w:t xml:space="preserve"> 2010; Wright </w:t>
      </w:r>
      <w:r w:rsidR="004101E1" w:rsidRPr="004101E1">
        <w:rPr>
          <w:i/>
          <w:noProof/>
        </w:rPr>
        <w:t>et al.</w:t>
      </w:r>
      <w:r w:rsidR="004101E1" w:rsidRPr="004101E1">
        <w:rPr>
          <w:noProof/>
        </w:rPr>
        <w:t xml:space="preserve"> 2010)</w:t>
      </w:r>
      <w:r w:rsidRPr="00EA700F">
        <w:fldChar w:fldCharType="end"/>
      </w:r>
      <w:r w:rsidRPr="00EA700F">
        <w:t xml:space="preserve">, </w:t>
      </w:r>
      <w:r w:rsidR="00EA700F">
        <w:t>although</w:t>
      </w:r>
      <w:r w:rsidRPr="00EA700F">
        <w:t xml:space="preserve"> no such relationship was found in a study of New Zealand tree species </w:t>
      </w:r>
      <w:r w:rsidRPr="00EA700F">
        <w:fldChar w:fldCharType="begin" w:fldLock="1"/>
      </w:r>
      <w:r w:rsidR="004101E1">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&lt;i&gt;et al.&lt;/i&gt; 2010)" }, "properties" : { "noteIndex" : 0 }, "schema" : "https://github.com/citation-style-language/schema/raw/master/csl-citation.json" }</w:instrText>
      </w:r>
      <w:r w:rsidRPr="00EA700F">
        <w:fldChar w:fldCharType="separate"/>
      </w:r>
      <w:r w:rsidR="004101E1" w:rsidRPr="004101E1">
        <w:rPr>
          <w:noProof/>
        </w:rPr>
        <w:t xml:space="preserve">(Russo </w:t>
      </w:r>
      <w:r w:rsidR="004101E1" w:rsidRPr="004101E1">
        <w:rPr>
          <w:i/>
          <w:noProof/>
        </w:rPr>
        <w:t>et al.</w:t>
      </w:r>
      <w:r w:rsidR="004101E1" w:rsidRPr="004101E1">
        <w:rPr>
          <w:noProof/>
        </w:rPr>
        <w:t xml:space="preserve"> 2010)</w:t>
      </w:r>
      <w:r w:rsidRPr="00EA700F">
        <w:fldChar w:fldCharType="end"/>
      </w:r>
      <w:r w:rsidR="00EA700F">
        <w:t xml:space="preserve">. </w:t>
      </w:r>
      <w:r w:rsidRPr="00EA700F">
        <w:t xml:space="preserve">Cohort survival was positively correlated with wood density in the same tropical rainforest studies </w:t>
      </w:r>
      <w:r w:rsidRPr="00EA700F">
        <w:fldChar w:fldCharType="begin" w:fldLock="1"/>
      </w:r>
      <w:r w:rsidR="004101E1">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Pr="00EA700F">
        <w:fldChar w:fldCharType="separate"/>
      </w:r>
      <w:r w:rsidR="004101E1" w:rsidRPr="004101E1">
        <w:rPr>
          <w:noProof/>
        </w:rPr>
        <w:t xml:space="preserve">(King </w:t>
      </w:r>
      <w:r w:rsidR="004101E1" w:rsidRPr="004101E1">
        <w:rPr>
          <w:i/>
          <w:noProof/>
        </w:rPr>
        <w:t>et al.</w:t>
      </w:r>
      <w:r w:rsidR="004101E1" w:rsidRPr="004101E1">
        <w:rPr>
          <w:noProof/>
        </w:rPr>
        <w:t xml:space="preserve"> 2006; Poorter </w:t>
      </w:r>
      <w:r w:rsidR="004101E1" w:rsidRPr="004101E1">
        <w:rPr>
          <w:i/>
          <w:noProof/>
        </w:rPr>
        <w:t>et al.</w:t>
      </w:r>
      <w:r w:rsidR="004101E1" w:rsidRPr="004101E1">
        <w:rPr>
          <w:noProof/>
        </w:rPr>
        <w:t xml:space="preserve"> 2008, 2010; Kraft </w:t>
      </w:r>
      <w:r w:rsidR="004101E1" w:rsidRPr="004101E1">
        <w:rPr>
          <w:i/>
          <w:noProof/>
        </w:rPr>
        <w:t>et al.</w:t>
      </w:r>
      <w:r w:rsidR="004101E1" w:rsidRPr="004101E1">
        <w:rPr>
          <w:noProof/>
        </w:rPr>
        <w:t xml:space="preserve"> 2010; Wright </w:t>
      </w:r>
      <w:r w:rsidR="004101E1" w:rsidRPr="004101E1">
        <w:rPr>
          <w:i/>
          <w:noProof/>
        </w:rPr>
        <w:t>et al.</w:t>
      </w:r>
      <w:r w:rsidR="004101E1" w:rsidRPr="004101E1">
        <w:rPr>
          <w:noProof/>
        </w:rPr>
        <w:t xml:space="preserve"> 2010)</w:t>
      </w:r>
      <w:r w:rsidRPr="00EA700F">
        <w:fldChar w:fldCharType="end"/>
      </w:r>
      <w:r w:rsidRPr="00EA700F">
        <w:t xml:space="preserve">. </w:t>
      </w:r>
      <w:r w:rsidR="00EA700F" w:rsidRPr="00EA700F">
        <w:t xml:space="preserve">In a study of 45 rainforest species in tropical Queensland, </w:t>
      </w:r>
      <w:r w:rsidR="00EA700F" w:rsidRPr="00EA700F">
        <w:fldChar w:fldCharType="begin" w:fldLock="1"/>
      </w:r>
      <w:r w:rsidR="004101E1">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"(Falster &amp; Westoby 2005)" }, "properties" : { "noteIndex" : 0 }, "schema" : "https://github.com/citation-style-language/schema/raw/master/csl-citation.json" }</w:instrText>
      </w:r>
      <w:r w:rsidR="00EA700F" w:rsidRPr="00EA700F">
        <w:fldChar w:fldCharType="separate"/>
      </w:r>
      <w:r w:rsidR="00EA700F" w:rsidRPr="00EA700F">
        <w:rPr>
          <w:noProof/>
        </w:rPr>
        <w:t xml:space="preserve"> Falster and Westoby (2005)</w:t>
      </w:r>
      <w:r w:rsidR="00EA700F" w:rsidRPr="00EA700F">
        <w:fldChar w:fldCharType="end"/>
      </w:r>
      <w:r w:rsidR="00EA700F" w:rsidRPr="00EA700F">
        <w:t xml:space="preserve"> found that wood density increased with plant height along a successional gradient. </w:t>
      </w:r>
      <w:r w:rsidRPr="00EA700F">
        <w:t>Following disturbance caused by a large cyclone in northern Queensland, Australia, wood density of rainforest trees was indicative of both damage sustained and subsequent recovery of biomass. Trees with dense wood were more likely to have experienced only minor damage</w:t>
      </w:r>
      <w:r w:rsidR="009422EA">
        <w:t>.Of</w:t>
      </w:r>
      <w:r w:rsidR="009422EA" w:rsidRPr="00EA700F">
        <w:t xml:space="preserve"> </w:t>
      </w:r>
      <w:r w:rsidRPr="00EA700F">
        <w:t xml:space="preserve">those trees that experienced major stem and branch damage, lower wood density trees were more likely to resprout and recover biomass faster post-disturbance </w:t>
      </w:r>
      <w:r w:rsidRPr="00EA700F">
        <w:fldChar w:fldCharType="begin" w:fldLock="1"/>
      </w:r>
      <w:r w:rsidR="004101E1">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Pr="00EA700F">
        <w:fldChar w:fldCharType="separate"/>
      </w:r>
      <w:r w:rsidR="004101E1" w:rsidRPr="004101E1">
        <w:rPr>
          <w:noProof/>
        </w:rPr>
        <w:t xml:space="preserve">(Curran </w:t>
      </w:r>
      <w:r w:rsidR="004101E1" w:rsidRPr="004101E1">
        <w:rPr>
          <w:i/>
          <w:noProof/>
        </w:rPr>
        <w:t>et al.</w:t>
      </w:r>
      <w:r w:rsidR="004101E1" w:rsidRPr="004101E1">
        <w:rPr>
          <w:noProof/>
        </w:rPr>
        <w:t xml:space="preserve"> 2008)</w:t>
      </w:r>
      <w:r w:rsidRPr="00EA700F">
        <w:fldChar w:fldCharType="end"/>
      </w:r>
      <w:r w:rsidRPr="00EA700F">
        <w:t xml:space="preserve">. Thus it seems likely that these observed relationships between wood density and recovery from disturbance at the individual </w:t>
      </w:r>
      <w:r w:rsidR="00721E27">
        <w:t xml:space="preserve">plant </w:t>
      </w:r>
      <w:r w:rsidRPr="00EA700F">
        <w:t xml:space="preserve">level, as well as post-disturbance succession at the community level, </w:t>
      </w:r>
      <w:r w:rsidR="00FF3274">
        <w:t xml:space="preserve">could </w:t>
      </w:r>
      <w:r w:rsidR="00CD354D">
        <w:t>also</w:t>
      </w:r>
      <w:r w:rsidRPr="00EA700F">
        <w:t xml:space="preserve"> </w:t>
      </w:r>
      <w:r w:rsidR="00721E27">
        <w:t>hold</w:t>
      </w:r>
      <w:r w:rsidR="00721E27" w:rsidRPr="00EA700F">
        <w:t xml:space="preserve"> </w:t>
      </w:r>
      <w:r w:rsidRPr="00EA700F">
        <w:t xml:space="preserve">true for riparian systems. </w:t>
      </w:r>
    </w:p>
    <w:p w14:paraId="06673F74" w14:textId="4A9B3D6F" w:rsidR="00B634E6" w:rsidRPr="00EA700F" w:rsidRDefault="00621641" w:rsidP="00A22B81">
      <w:pPr>
        <w:spacing w:line="360" w:lineRule="auto"/>
        <w:jc w:val="both"/>
      </w:pPr>
      <w:r>
        <w:t xml:space="preserve">While riparian plants </w:t>
      </w:r>
      <w:r w:rsidR="00E81EF7">
        <w:t xml:space="preserve">potentially </w:t>
      </w:r>
      <w:r>
        <w:t xml:space="preserve">have </w:t>
      </w:r>
      <w:r w:rsidR="00981098">
        <w:t>the best</w:t>
      </w:r>
      <w:r>
        <w:t xml:space="preserve"> access to water in a landscape, dramatic fluctuations in soil moisture are often characteristic of the riparian environment. Ecological strategies for coping with intermittent water scarcity may therefore be adaptive under these conditions. The relationship between wood density and precipitation-driven patterns of soil moisture is unclear. S</w:t>
      </w:r>
      <w:r w:rsidR="00B634E6" w:rsidRPr="00EA700F">
        <w:t>ome studies (</w:t>
      </w:r>
      <w:r w:rsidR="00B634E6" w:rsidRPr="00EA700F">
        <w:fldChar w:fldCharType="begin" w:fldLock="1"/>
      </w:r>
      <w:r w:rsidR="004101E1">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rsidR="00B634E6" w:rsidRPr="00EA700F">
        <w:fldChar w:fldCharType="separate"/>
      </w:r>
      <w:r w:rsidR="00B634E6" w:rsidRPr="00EA700F">
        <w:rPr>
          <w:noProof/>
        </w:rPr>
        <w:t>Weimann &amp; Williamson, 2002</w:t>
      </w:r>
      <w:r w:rsidR="00B634E6" w:rsidRPr="00EA700F">
        <w:fldChar w:fldCharType="end"/>
      </w:r>
      <w:r w:rsidR="00B634E6" w:rsidRPr="00EA700F">
        <w:t xml:space="preserve">; </w:t>
      </w:r>
      <w:r w:rsidR="00B634E6" w:rsidRPr="00EA700F">
        <w:fldChar w:fldCharType="begin" w:fldLock="1"/>
      </w:r>
      <w:r w:rsidR="004101E1">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rsidR="00B634E6" w:rsidRPr="00EA700F">
        <w:fldChar w:fldCharType="separate"/>
      </w:r>
      <w:r w:rsidR="00B634E6" w:rsidRPr="00EA700F">
        <w:rPr>
          <w:noProof/>
        </w:rPr>
        <w:t>Swenson &amp; Enquist, 2007)</w:t>
      </w:r>
      <w:r w:rsidR="00B634E6" w:rsidRPr="00EA700F">
        <w:fldChar w:fldCharType="end"/>
      </w:r>
      <w:r w:rsidR="00B634E6" w:rsidRPr="00EA700F">
        <w:t>, found little relationship between wood density and</w:t>
      </w:r>
      <w:r w:rsidR="009422EA">
        <w:t xml:space="preserve"> mean annual</w:t>
      </w:r>
      <w:r w:rsidR="00B634E6" w:rsidRPr="00EA700F">
        <w:t xml:space="preserve"> rainfall while others (</w:t>
      </w:r>
      <w:r w:rsidR="00B634E6" w:rsidRPr="00EA700F">
        <w:fldChar w:fldCharType="begin" w:fldLock="1"/>
      </w:r>
      <w:r w:rsidR="004101E1">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"manualFormatting" : "Mart\u00ednez-Cabrera, Jones, Espino, &amp; Schenk, 2009", "previouslyFormattedCitation" : "(Mart\u00ednez-Cabrera &lt;i&gt;et al.&lt;/i&gt; 2009)" }, "properties" : { "noteIndex" : 0 }, "schema" : "https://github.com/citation-style-language/schema/raw/master/csl-citation.json" }</w:instrText>
      </w:r>
      <w:r w:rsidR="00B634E6" w:rsidRPr="00EA700F">
        <w:fldChar w:fldCharType="separate"/>
      </w:r>
      <w:r w:rsidR="00B634E6" w:rsidRPr="00EA700F">
        <w:rPr>
          <w:noProof/>
        </w:rPr>
        <w:t>Martínez-Cabrera, Jones, Espino, &amp; Schenk, 2009</w:t>
      </w:r>
      <w:r w:rsidR="00B634E6" w:rsidRPr="00EA700F">
        <w:fldChar w:fldCharType="end"/>
      </w:r>
      <w:r w:rsidR="00B634E6" w:rsidRPr="00EA700F">
        <w:t xml:space="preserve">; </w:t>
      </w:r>
      <w:r w:rsidR="00B634E6" w:rsidRPr="00EA700F">
        <w:fldChar w:fldCharType="begin" w:fldLock="1"/>
      </w:r>
      <w:r w:rsidR="004101E1">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"manualFormatting" : "Preston et al., 2006", "previouslyFormattedCitation" : "(Preston, Cornwell &amp; Denoyer 2006)" }, "properties" : { "noteIndex" : 0 }, "schema" : "https://github.com/citation-style-language/schema/raw/master/csl-citation.json" }</w:instrText>
      </w:r>
      <w:r w:rsidR="00B634E6" w:rsidRPr="00EA700F">
        <w:fldChar w:fldCharType="separate"/>
      </w:r>
      <w:r w:rsidR="00B634E6" w:rsidRPr="00EA700F">
        <w:rPr>
          <w:noProof/>
        </w:rPr>
        <w:t>Preston et al., 2006</w:t>
      </w:r>
      <w:r w:rsidR="00B634E6" w:rsidRPr="00EA700F">
        <w:fldChar w:fldCharType="end"/>
      </w:r>
      <w:r w:rsidR="00B634E6" w:rsidRPr="00EA700F">
        <w:t xml:space="preserve">), found that wood density was correlated with mean annual </w:t>
      </w:r>
      <w:r w:rsidR="00E81EF7">
        <w:t>rainfall</w:t>
      </w:r>
      <w:r w:rsidR="00E81EF7" w:rsidRPr="00EA700F">
        <w:t xml:space="preserve"> </w:t>
      </w:r>
      <w:r w:rsidR="00B634E6" w:rsidRPr="00EA700F">
        <w:t xml:space="preserve">across a transcontinental gradient, and with soil moisture, respectively. High </w:t>
      </w:r>
      <w:r w:rsidR="00B634E6" w:rsidRPr="00621641">
        <w:t xml:space="preserve">wood density, along with low </w:t>
      </w:r>
      <w:r w:rsidR="00E81EF7">
        <w:t>specific leaf area (</w:t>
      </w:r>
      <w:r w:rsidR="00B634E6" w:rsidRPr="00621641">
        <w:t>SLA</w:t>
      </w:r>
      <w:r w:rsidR="00E81EF7">
        <w:t>)</w:t>
      </w:r>
      <w:r w:rsidR="00B634E6" w:rsidRPr="00621641">
        <w:t xml:space="preserve"> and low maximum height, has been </w:t>
      </w:r>
      <w:r w:rsidR="009422EA">
        <w:t xml:space="preserve">linked </w:t>
      </w:r>
      <w:r w:rsidR="00B634E6" w:rsidRPr="00621641">
        <w:t xml:space="preserve"> with environmental stress tolerance and conservative use of resources</w:t>
      </w:r>
      <w:r w:rsidR="00CD354D">
        <w:t xml:space="preserve"> </w:t>
      </w:r>
      <w:r w:rsidR="00CD354D">
        <w:fldChar w:fldCharType="begin" w:fldLock="1"/>
      </w:r>
      <w:r w:rsidR="004101E1">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"id" : "ITEM-2", "itemData" : { "author" : [ { "dropping-particle" : "", "family" : "Westoby", "given" : "Mark", "non-dropping-particle" : "", "parse-names" : false, "suffix" : "" } ], "container-title" : "Plant and Soil", "id" : "ITEM-2", "issue" : "2", "issued" : { "date-parts" : [ [ "1998" ] ] }, "page" : "213-227", "title" : "A leaf-height-seed (LHS) plant ecology strategy scheme", "type" : "article-journal", "volume" : "199" }, "uris" : [ "http://www.mendeley.com/documents/?uuid=122edfbc-bfb4-481f-a509-fed4594832ee" ] }, { "id" : "ITEM-3", "itemData" : { "author" : [ { "dropping-particle" : "", "family" : "Swenson", "given" : "NG", "non-dropping-particle" : "", "parse-names" : false, "suffix" : "" }, { "dropping-particle" : "", "family" : "Enquist", "given" : "BJ", "non-dropping-particle" : "", "parse-names" : false, "suffix" : "" } ], "container-title" : "American Journal of Botany", "id" : "ITEM-3",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"(Westoby 1998; Reich &amp; Wright 2003; Swenson &amp; Enquist 2007)" }, "properties" : { "noteIndex" : 0 }, "schema" : "https://github.com/citation-style-language/schema/raw/master/csl-citation.json" }</w:instrText>
      </w:r>
      <w:r w:rsidR="00CD354D">
        <w:fldChar w:fldCharType="separate"/>
      </w:r>
      <w:r w:rsidR="009422EA" w:rsidRPr="009422EA">
        <w:rPr>
          <w:noProof/>
        </w:rPr>
        <w:t xml:space="preserve">(Westoby 1998; Reich &amp; Wright 2003; Swenson &amp; </w:t>
      </w:r>
      <w:r w:rsidR="009422EA" w:rsidRPr="009422EA">
        <w:rPr>
          <w:noProof/>
        </w:rPr>
        <w:lastRenderedPageBreak/>
        <w:t>Enquist 2007)</w:t>
      </w:r>
      <w:r w:rsidR="00CD354D">
        <w:fldChar w:fldCharType="end"/>
      </w:r>
      <w:r w:rsidR="00CD354D">
        <w:t>.</w:t>
      </w:r>
      <w:r w:rsidR="00B634E6" w:rsidRPr="00621641">
        <w:rPr>
          <w:b/>
        </w:rPr>
        <w:t xml:space="preserve"> </w:t>
      </w:r>
      <w:r w:rsidR="00CD354D">
        <w:t>F</w:t>
      </w:r>
      <w:r w:rsidR="00B634E6" w:rsidRPr="00EA700F">
        <w:t>luctuations in soil moisture driven primarily by hydrological patterns</w:t>
      </w:r>
      <w:r w:rsidR="00CD354D">
        <w:t xml:space="preserve"> therefore</w:t>
      </w:r>
      <w:r w:rsidR="00B634E6" w:rsidRPr="00EA700F">
        <w:t xml:space="preserve"> </w:t>
      </w:r>
      <w:r w:rsidR="00CD354D">
        <w:t>should</w:t>
      </w:r>
      <w:r w:rsidR="00B634E6" w:rsidRPr="00EA700F">
        <w:t xml:space="preserve"> be an important driver of variation in wood density. </w:t>
      </w:r>
    </w:p>
    <w:p w14:paraId="41F9EA28" w14:textId="6D348F6E" w:rsidR="00B634E6" w:rsidRPr="00EA700F" w:rsidRDefault="00CD354D" w:rsidP="00A22B81">
      <w:pPr>
        <w:spacing w:line="360" w:lineRule="auto"/>
        <w:jc w:val="both"/>
      </w:pPr>
      <w:r>
        <w:t xml:space="preserve">Given </w:t>
      </w:r>
      <w:r w:rsidR="00E81EF7">
        <w:t xml:space="preserve">the </w:t>
      </w:r>
      <w:r>
        <w:t xml:space="preserve">extent to which flooding disturbance and fluctuations in water availability dominate riparian landscapes, </w:t>
      </w:r>
      <w:r w:rsidR="00B634E6" w:rsidRPr="00CD354D">
        <w:t xml:space="preserve">woody tissue responses to these </w:t>
      </w:r>
      <w:r>
        <w:t>conditions are</w:t>
      </w:r>
      <w:r w:rsidR="00B634E6" w:rsidRPr="00CD354D">
        <w:t xml:space="preserve"> likely to be </w:t>
      </w:r>
      <w:r w:rsidR="00E81EF7">
        <w:t>a</w:t>
      </w:r>
      <w:r w:rsidR="00E81EF7" w:rsidRPr="00CD354D">
        <w:t xml:space="preserve"> </w:t>
      </w:r>
      <w:r w:rsidR="00B634E6" w:rsidRPr="00CD354D">
        <w:t>primary indicator of riparian woody plant ecological strategy.</w:t>
      </w:r>
      <w:r w:rsidR="00B634E6" w:rsidRPr="00EA700F">
        <w:t xml:space="preserve"> Here we consider variation in wood density of dominant woody riparian plant species over a range of hydrological conditions, across 15 riparian sites within south-eastern Australia. </w:t>
      </w:r>
      <w:r w:rsidR="00B634E6" w:rsidRPr="00CD354D">
        <w:t>We sought to address the following questions:</w:t>
      </w:r>
      <w:r w:rsidR="00B634E6" w:rsidRPr="00EA700F">
        <w:t xml:space="preserve">  (1) do riparian vegetation communities along hydrologically distinct classes of river exhibit differences in wood density? (2) is wood density related to the frequency and magnitude of flood disturbance? (3) is wood density related to predictability of water ava</w:t>
      </w:r>
      <w:r>
        <w:t>ilability in the riparian zone?</w:t>
      </w:r>
    </w:p>
    <w:p w14:paraId="5515071B" w14:textId="77777777" w:rsidR="007018A5" w:rsidRDefault="007018A5" w:rsidP="00A22B81">
      <w:pPr>
        <w:spacing w:line="360" w:lineRule="auto"/>
        <w:jc w:val="both"/>
      </w:pPr>
    </w:p>
    <w:p w14:paraId="2B98D008" w14:textId="77777777" w:rsidR="00B634E6" w:rsidRPr="00EA700F" w:rsidRDefault="00B634E6" w:rsidP="00A22B81">
      <w:pPr>
        <w:spacing w:line="360" w:lineRule="auto"/>
        <w:jc w:val="both"/>
        <w:rPr>
          <w:b/>
        </w:rPr>
      </w:pPr>
      <w:r w:rsidRPr="00EA700F">
        <w:rPr>
          <w:b/>
        </w:rPr>
        <w:t>Methods</w:t>
      </w:r>
    </w:p>
    <w:p w14:paraId="20719208" w14:textId="77777777" w:rsidR="00B634E6" w:rsidRPr="00EA700F" w:rsidRDefault="00B634E6" w:rsidP="00A22B81">
      <w:pPr>
        <w:spacing w:line="360" w:lineRule="auto"/>
        <w:jc w:val="both"/>
        <w:rPr>
          <w:b/>
        </w:rPr>
      </w:pPr>
      <w:r w:rsidRPr="00EA700F">
        <w:rPr>
          <w:b/>
        </w:rPr>
        <w:t>Study site selection</w:t>
      </w:r>
    </w:p>
    <w:p w14:paraId="3FFC0F8D" w14:textId="5CA00622" w:rsidR="00B634E6" w:rsidRDefault="00B634E6" w:rsidP="00A22B81">
      <w:pPr>
        <w:spacing w:line="360" w:lineRule="auto"/>
        <w:jc w:val="both"/>
      </w:pPr>
      <w:r w:rsidRPr="00EA700F">
        <w:t>Fifteen riparian sites were selected along gauged rivers within the South-East Coast and south-eastern Murray Darling drainage basins of Australia (</w:t>
      </w:r>
      <w:r w:rsidRPr="0085737E">
        <w:t>Figure 1</w:t>
      </w:r>
      <w:r w:rsidRPr="00EA700F">
        <w:t xml:space="preserve">). To differentiate rivers according to ecologically relevant components of hydrology, </w:t>
      </w:r>
      <w:r w:rsidRPr="00EA700F">
        <w:fldChar w:fldCharType="begin" w:fldLock="1"/>
      </w:r>
      <w:r w:rsidR="004101E1">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rsidRPr="00EA700F">
        <w:fldChar w:fldCharType="separate"/>
      </w:r>
      <w:r w:rsidRPr="00EA700F">
        <w:rPr>
          <w:noProof/>
        </w:rPr>
        <w:t>Olden and Poff (2003</w:t>
      </w:r>
      <w:r w:rsidRPr="00EA700F">
        <w:fldChar w:fldCharType="end"/>
      </w:r>
      <w:r w:rsidRPr="00EA700F">
        <w:t xml:space="preserve">) described a statistical method for determining a minimally redundant set of hydrological descriptors. </w:t>
      </w:r>
      <w:r w:rsidRPr="00EA700F">
        <w:fldChar w:fldCharType="begin" w:fldLock="1"/>
      </w:r>
      <w:r w:rsidR="004101E1">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Pr="00EA700F">
        <w:fldChar w:fldCharType="separate"/>
      </w:r>
      <w:r w:rsidRPr="00EA700F">
        <w:rPr>
          <w:noProof/>
        </w:rPr>
        <w:t>Kennard et al. (2010</w:t>
      </w:r>
      <w:r w:rsidRPr="00EA700F">
        <w:fldChar w:fldCharType="end"/>
      </w:r>
      <w:r w:rsidRPr="00EA700F">
        <w:t xml:space="preserve">) followed this method to define a set of 120 hydrological metrics relevant to Australian rivers, which included metrics of central tendency and dispersion in all five dimensions of hydrological variation (magnitude, frequency, duration, timing, and rate of change). </w:t>
      </w:r>
      <w:r w:rsidR="0085737E">
        <w:t>These</w:t>
      </w:r>
      <w:r w:rsidRPr="00EA700F">
        <w:t xml:space="preserve"> metrics</w:t>
      </w:r>
      <w:r w:rsidR="0085737E">
        <w:t xml:space="preserve"> were then used</w:t>
      </w:r>
      <w:r w:rsidRPr="00EA700F">
        <w:t xml:space="preserve"> to classify Australian river systems into twelve distinct flow regime classes, providing a foundation for analysing the properties of ecosystems across hydrological gradients. </w:t>
      </w:r>
      <w:r w:rsidR="0085737E">
        <w:t>In this study,</w:t>
      </w:r>
      <w:r w:rsidRPr="00EA700F">
        <w:t xml:space="preserve"> </w:t>
      </w:r>
      <w:r w:rsidR="0085737E">
        <w:t xml:space="preserve">sites were drawn from </w:t>
      </w:r>
      <w:r w:rsidRPr="00EA700F">
        <w:t>rivers</w:t>
      </w:r>
      <w:r w:rsidR="0085737E">
        <w:t xml:space="preserve"> </w:t>
      </w:r>
      <w:r w:rsidRPr="00EA700F">
        <w:t xml:space="preserve">corresponding to ‘stable winter baseflow’, ‘unpredictable baseflow’ and ‘unpredictable intermittent’ hydrological classes, as described by Kennard et al. (2010). </w:t>
      </w:r>
      <w:r w:rsidR="00D10E82">
        <w:t xml:space="preserve">See </w:t>
      </w:r>
      <w:r w:rsidR="00D10E82" w:rsidRPr="009422EA">
        <w:rPr>
          <w:i/>
        </w:rPr>
        <w:t xml:space="preserve">Table </w:t>
      </w:r>
      <w:r w:rsidR="004247CF" w:rsidRPr="009422EA">
        <w:rPr>
          <w:i/>
        </w:rPr>
        <w:t>1</w:t>
      </w:r>
      <w:r w:rsidR="00D10E82">
        <w:t xml:space="preserve"> for further detail on these classes. </w:t>
      </w:r>
      <w:r w:rsidRPr="00EA700F">
        <w:t xml:space="preserve">These are the best represented hydrological classes in eastern </w:t>
      </w:r>
      <w:r w:rsidR="00E81EF7">
        <w:t>New South Wales</w:t>
      </w:r>
      <w:r w:rsidR="00E81EF7" w:rsidRPr="00EA700F">
        <w:t xml:space="preserve"> </w:t>
      </w:r>
      <w:r w:rsidRPr="00EA700F">
        <w:t xml:space="preserve">and </w:t>
      </w:r>
      <w:r w:rsidR="00E81EF7">
        <w:t>Victoria</w:t>
      </w:r>
      <w:r w:rsidRPr="00EA700F">
        <w:t xml:space="preserve">, </w:t>
      </w:r>
      <w:r w:rsidR="00F1096D">
        <w:t xml:space="preserve"> and owing </w:t>
      </w:r>
      <w:r w:rsidR="00D10E82">
        <w:t>Aust</w:t>
      </w:r>
      <w:r w:rsidR="007F5827">
        <w:t>r</w:t>
      </w:r>
      <w:r w:rsidR="00D10E82">
        <w:t>alia’s status as the most hydrologically variable continent in the world</w:t>
      </w:r>
      <w:r w:rsidR="005B4881">
        <w:t xml:space="preserve"> </w:t>
      </w:r>
      <w:r w:rsidR="005B4881">
        <w:fldChar w:fldCharType="begin" w:fldLock="1"/>
      </w:r>
      <w:r w:rsidR="004101E1">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5B4881">
        <w:fldChar w:fldCharType="separate"/>
      </w:r>
      <w:r w:rsidR="009422EA" w:rsidRPr="009422EA">
        <w:rPr>
          <w:noProof/>
        </w:rPr>
        <w:t>(Finlayson &amp; McMahon 1988; Peel, McMahon &amp; Finlayson 2004)</w:t>
      </w:r>
      <w:r w:rsidR="005B4881">
        <w:fldChar w:fldCharType="end"/>
      </w:r>
      <w:r w:rsidR="00F1096D">
        <w:t>, represent</w:t>
      </w:r>
      <w:r w:rsidR="00F1096D" w:rsidRPr="00EA700F">
        <w:t xml:space="preserve"> </w:t>
      </w:r>
      <w:r w:rsidR="00F1096D">
        <w:t xml:space="preserve">clear </w:t>
      </w:r>
      <w:r w:rsidR="00F1096D" w:rsidRPr="00EA700F">
        <w:t>gradient</w:t>
      </w:r>
      <w:r w:rsidR="00F1096D">
        <w:t>s</w:t>
      </w:r>
      <w:r w:rsidR="00F1096D" w:rsidRPr="00EA700F">
        <w:t xml:space="preserve"> over </w:t>
      </w:r>
      <w:r w:rsidR="00F1096D">
        <w:t>flooding intensity and hydrological unpredictability</w:t>
      </w:r>
      <w:r w:rsidRPr="00EA700F">
        <w:t xml:space="preserve">. </w:t>
      </w:r>
      <w:r w:rsidR="00C27C76">
        <w:t xml:space="preserve">Austalian river systems, with their broad range of hydrologic variability, therefore, may serve as a model for increased hydrologic variability in other regions under future climates. </w:t>
      </w:r>
      <w:r w:rsidRPr="00EA700F">
        <w:t xml:space="preserve">Five sites per hydrological class were selected based on the </w:t>
      </w:r>
      <w:r w:rsidR="0085737E">
        <w:t xml:space="preserve">following </w:t>
      </w:r>
      <w:r w:rsidRPr="00EA700F">
        <w:t>criteria</w:t>
      </w:r>
      <w:r w:rsidR="0085737E">
        <w:t>:</w:t>
      </w:r>
    </w:p>
    <w:p w14:paraId="20EA697E" w14:textId="7A02C80F" w:rsidR="007166A1" w:rsidRPr="00EA700F" w:rsidRDefault="00B634E6" w:rsidP="00A22B81">
      <w:pPr>
        <w:autoSpaceDE w:val="0"/>
        <w:autoSpaceDN w:val="0"/>
        <w:adjustRightInd w:val="0"/>
        <w:spacing w:after="0" w:line="360" w:lineRule="auto"/>
        <w:jc w:val="both"/>
      </w:pPr>
      <w:r w:rsidRPr="00EA700F">
        <w:lastRenderedPageBreak/>
        <w:t>Gauged locations were selected that had &gt;15 years of associated continuous hydrological data, and an absence of flow regulation, significant water extrac</w:t>
      </w:r>
      <w:r w:rsidR="0085737E">
        <w:t>tion or catchment urbanisation, following Kennard et al. (</w:t>
      </w:r>
      <w:r w:rsidRPr="00EA700F">
        <w:t>2010). To minimise signals associated with human land-use</w:t>
      </w:r>
      <w:r w:rsidR="00FF3274">
        <w:t xml:space="preserve"> and river type</w:t>
      </w:r>
      <w:r w:rsidRPr="00EA700F">
        <w:t xml:space="preserve">, the following further criteria were used to shortlist possible study sites: </w:t>
      </w:r>
      <w:r w:rsidR="00FF3274">
        <w:t>all were partly confined valleys with discontinuous floodplain pocket River Styles</w:t>
      </w:r>
      <w:r w:rsidR="009422EA">
        <w:t>,</w:t>
      </w:r>
      <w:r w:rsidR="00FF3274">
        <w:t xml:space="preserve"> </w:t>
      </w:r>
      <w:r w:rsidR="00FF3274" w:rsidRPr="009422EA">
        <w:rPr>
          <w:i/>
        </w:rPr>
        <w:t>c.f.</w:t>
      </w:r>
      <w:r w:rsidR="009422EA">
        <w:t xml:space="preserve"> </w:t>
      </w:r>
      <w:r w:rsidR="00BF2ED3">
        <w:fldChar w:fldCharType="begin" w:fldLock="1"/>
      </w:r>
      <w:r w:rsidR="004101E1">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BF2ED3">
        <w:fldChar w:fldCharType="separate"/>
      </w:r>
      <w:r w:rsidR="00BF2ED3" w:rsidRPr="00BF2ED3">
        <w:rPr>
          <w:noProof/>
        </w:rPr>
        <w:t xml:space="preserve">Brierley &amp; Fryirs </w:t>
      </w:r>
      <w:r w:rsidR="00BF2ED3">
        <w:rPr>
          <w:noProof/>
        </w:rPr>
        <w:t>(</w:t>
      </w:r>
      <w:r w:rsidR="00BF2ED3" w:rsidRPr="00BF2ED3">
        <w:rPr>
          <w:noProof/>
        </w:rPr>
        <w:t>2005)</w:t>
      </w:r>
      <w:r w:rsidR="00BF2ED3">
        <w:fldChar w:fldCharType="end"/>
      </w:r>
      <w:r w:rsidR="00810634">
        <w:t xml:space="preserve">, had an </w:t>
      </w:r>
      <w:r w:rsidRPr="00EA700F">
        <w:t xml:space="preserve">intact native riparian vegetation cover (a band of native riparian vegetation extending &gt;15 m from the </w:t>
      </w:r>
      <w:r w:rsidR="009422EA">
        <w:t xml:space="preserve"> bankfull </w:t>
      </w:r>
      <w:r w:rsidRPr="00EA700F">
        <w:t xml:space="preserve">channel edge), </w:t>
      </w:r>
      <w:r w:rsidR="00FF3274">
        <w:t>were in good</w:t>
      </w:r>
      <w:r w:rsidR="00FF3274" w:rsidRPr="00EA700F">
        <w:t xml:space="preserve"> </w:t>
      </w:r>
      <w:r w:rsidRPr="00EA700F">
        <w:t xml:space="preserve">geomorphic condition (lack of significant human-induced erosional or depositional landforms), minimal </w:t>
      </w:r>
      <w:r w:rsidR="00810634">
        <w:t>vegetation</w:t>
      </w:r>
      <w:r w:rsidR="00810634" w:rsidRPr="00EA700F">
        <w:t xml:space="preserve"> </w:t>
      </w:r>
      <w:r w:rsidRPr="00EA700F">
        <w:t>clearing (catchment predominantly covered by native vegetation)</w:t>
      </w:r>
      <w:r w:rsidR="00810634">
        <w:t xml:space="preserve"> and occurred in </w:t>
      </w:r>
      <w:r w:rsidR="00AE6B7B">
        <w:t xml:space="preserve">a </w:t>
      </w:r>
      <w:r w:rsidR="00810634">
        <w:t xml:space="preserve">catchment smaller than </w:t>
      </w:r>
      <w:r w:rsidR="00810634" w:rsidRPr="00EA700F">
        <w:t>1000 km</w:t>
      </w:r>
      <w:r w:rsidR="00810634" w:rsidRPr="00EA700F">
        <w:rPr>
          <w:vertAlign w:val="superscript"/>
        </w:rPr>
        <w:t>2</w:t>
      </w:r>
      <w:r w:rsidRPr="00EA700F">
        <w:t xml:space="preserve">. These criteria were assessed using a combination of visual inspection of satellite photography (Google Earth, Microsoft Bing), </w:t>
      </w:r>
      <w:r w:rsidR="00810634">
        <w:t xml:space="preserve">and </w:t>
      </w:r>
      <w:r w:rsidRPr="00EA700F">
        <w:t>information from the NSW Riparian Vegetation Extent dataset and the NSW Office of Water River Styles® geospatial dataset</w:t>
      </w:r>
      <w:r w:rsidR="009422EA">
        <w:t xml:space="preserve"> </w:t>
      </w:r>
      <w:r w:rsidR="00DE3338">
        <w:rPr>
          <w:rFonts w:cs="Helvetica"/>
        </w:rPr>
        <w:fldChar w:fldCharType="begin" w:fldLock="1"/>
      </w:r>
      <w:r w:rsidR="004101E1">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DE3338">
        <w:rPr>
          <w:rFonts w:cs="Helvetica"/>
        </w:rPr>
        <w:fldChar w:fldCharType="separate"/>
      </w:r>
      <w:r w:rsidR="004101E1" w:rsidRPr="004101E1">
        <w:rPr>
          <w:rFonts w:cs="Helvetica"/>
          <w:noProof/>
        </w:rPr>
        <w:t xml:space="preserve">(Healy </w:t>
      </w:r>
      <w:r w:rsidR="004101E1" w:rsidRPr="004101E1">
        <w:rPr>
          <w:rFonts w:cs="Helvetica"/>
          <w:i/>
          <w:noProof/>
        </w:rPr>
        <w:t>et al.</w:t>
      </w:r>
      <w:r w:rsidR="004101E1" w:rsidRPr="004101E1">
        <w:rPr>
          <w:rFonts w:cs="Helvetica"/>
          <w:noProof/>
        </w:rPr>
        <w:t xml:space="preserve"> 2012)</w:t>
      </w:r>
      <w:r w:rsidR="00DE3338">
        <w:rPr>
          <w:rFonts w:cs="Helvetica"/>
        </w:rPr>
        <w:fldChar w:fldCharType="end"/>
      </w:r>
      <w:r w:rsidRPr="00EA700F">
        <w:t xml:space="preserve">. To select the 15 study sites from this shortlist, accessibility by road, permission from state or private landholders, and proximity of accessible areas to continuous hydrological monitoring stations were </w:t>
      </w:r>
      <w:r w:rsidR="00AE6B7B">
        <w:t>taken into account</w:t>
      </w:r>
      <w:r w:rsidRPr="00EA700F">
        <w:t xml:space="preserve">. </w:t>
      </w:r>
    </w:p>
    <w:p w14:paraId="73905FE0" w14:textId="77777777" w:rsidR="007137EA" w:rsidRPr="00EA700F" w:rsidRDefault="007137EA" w:rsidP="00A22B81">
      <w:pPr>
        <w:autoSpaceDE w:val="0"/>
        <w:autoSpaceDN w:val="0"/>
        <w:adjustRightInd w:val="0"/>
        <w:spacing w:after="0" w:line="360" w:lineRule="auto"/>
        <w:jc w:val="both"/>
      </w:pPr>
    </w:p>
    <w:p w14:paraId="7EADD1DD" w14:textId="77777777" w:rsidR="00B634E6" w:rsidRPr="00EA700F" w:rsidRDefault="00B634E6" w:rsidP="00A22B81">
      <w:pPr>
        <w:spacing w:line="360" w:lineRule="auto"/>
        <w:jc w:val="both"/>
        <w:rPr>
          <w:b/>
        </w:rPr>
      </w:pPr>
      <w:r w:rsidRPr="00EA700F">
        <w:rPr>
          <w:b/>
        </w:rPr>
        <w:t>Species abundance and trait data collection</w:t>
      </w:r>
    </w:p>
    <w:p w14:paraId="6D58F635" w14:textId="3A7944A6" w:rsidR="00B634E6" w:rsidRPr="009422EA" w:rsidRDefault="00B634E6" w:rsidP="00A22B81">
      <w:pPr>
        <w:shd w:val="clear" w:color="auto" w:fill="FFFFFF"/>
        <w:spacing w:after="0" w:line="360" w:lineRule="auto"/>
        <w:jc w:val="both"/>
        <w:rPr>
          <w:rFonts w:eastAsia="Times New Roman" w:cs="Arial"/>
          <w:lang w:eastAsia="en-AU"/>
        </w:rPr>
      </w:pPr>
      <w:r w:rsidRPr="009422EA">
        <w:rPr>
          <w:rFonts w:eastAsia="Times New Roman" w:cs="Arial"/>
          <w:lang w:eastAsia="en-AU"/>
        </w:rPr>
        <w:t xml:space="preserve">Data collection was undertaken between December 2012 and May 2013. At each site, a 10 m by 50 m plot was marked out, with the longest </w:t>
      </w:r>
      <w:r w:rsidR="0085737E" w:rsidRPr="009422EA">
        <w:rPr>
          <w:rFonts w:eastAsia="Times New Roman" w:cs="Arial"/>
          <w:lang w:eastAsia="en-AU"/>
        </w:rPr>
        <w:t>edge</w:t>
      </w:r>
      <w:r w:rsidRPr="009422EA">
        <w:rPr>
          <w:rFonts w:eastAsia="Times New Roman" w:cs="Arial"/>
          <w:lang w:eastAsia="en-AU"/>
        </w:rPr>
        <w:t xml:space="preserve"> abutting the channel edge. Criteria for selection of plot locations were: geomorphic homogeneity (the plot comprising only sloping bank where possible) and lack of anthropogenic disturbance such as built structures, roads or tracks, recent logging or clearing (in the last 20-30 years), herbicide spraying or animal grazing. </w:t>
      </w:r>
    </w:p>
    <w:p w14:paraId="08EA30E4" w14:textId="77777777" w:rsidR="00B634E6" w:rsidRPr="009422EA" w:rsidRDefault="00B634E6" w:rsidP="00A22B81">
      <w:pPr>
        <w:shd w:val="clear" w:color="auto" w:fill="FFFFFF"/>
        <w:spacing w:after="0" w:line="360" w:lineRule="auto"/>
        <w:jc w:val="both"/>
        <w:rPr>
          <w:rFonts w:eastAsia="Times New Roman" w:cs="Arial"/>
          <w:lang w:eastAsia="en-AU"/>
        </w:rPr>
      </w:pPr>
    </w:p>
    <w:p w14:paraId="1B624205" w14:textId="77DB08FF" w:rsidR="00B634E6" w:rsidRPr="00F879B2" w:rsidRDefault="00B634E6" w:rsidP="00A22B81">
      <w:pPr>
        <w:shd w:val="clear" w:color="auto" w:fill="FFFFFF"/>
        <w:spacing w:after="0" w:line="360" w:lineRule="auto"/>
        <w:jc w:val="both"/>
        <w:rPr>
          <w:rFonts w:eastAsia="Times New Roman" w:cs="Arial"/>
          <w:lang w:eastAsia="en-AU"/>
        </w:rPr>
      </w:pPr>
      <w:r w:rsidRPr="009422EA">
        <w:rPr>
          <w:rFonts w:eastAsia="Times New Roman" w:cs="Arial"/>
          <w:lang w:eastAsia="en-AU"/>
        </w:rPr>
        <w:t xml:space="preserve">Proportional cover of woody vegetation was assessed </w:t>
      </w:r>
      <w:r w:rsidR="00AE6B7B">
        <w:rPr>
          <w:rFonts w:eastAsia="Times New Roman" w:cs="Arial"/>
          <w:lang w:eastAsia="en-AU"/>
        </w:rPr>
        <w:t>for three strata</w:t>
      </w:r>
      <w:r w:rsidRPr="00F879B2">
        <w:rPr>
          <w:rFonts w:eastAsia="Times New Roman" w:cs="Arial"/>
          <w:lang w:eastAsia="en-AU"/>
        </w:rPr>
        <w:t>: shrub (1-4 m), subcanopy (4-8 m) and canopy (&gt;8 m). Species were identified using appropriate field guides, and were verified against herbarium specimens at the Macquarie University Herbarium</w:t>
      </w:r>
      <w:r w:rsidR="00F879B2">
        <w:rPr>
          <w:rFonts w:eastAsia="Times New Roman" w:cs="Arial"/>
          <w:lang w:eastAsia="en-AU"/>
        </w:rPr>
        <w:t>.</w:t>
      </w:r>
      <w:r w:rsidR="00AE6B7B">
        <w:rPr>
          <w:rFonts w:eastAsia="Times New Roman" w:cs="Arial"/>
          <w:lang w:eastAsia="en-AU"/>
        </w:rPr>
        <w:t xml:space="preserve"> </w:t>
      </w:r>
      <w:r w:rsidR="00F879B2">
        <w:rPr>
          <w:rFonts w:eastAsia="Times New Roman" w:cs="Arial"/>
          <w:lang w:eastAsia="en-AU"/>
        </w:rPr>
        <w:t xml:space="preserve">Some specimens were identified </w:t>
      </w:r>
      <w:r w:rsidRPr="00F879B2">
        <w:rPr>
          <w:rFonts w:eastAsia="Times New Roman" w:cs="Arial"/>
          <w:lang w:eastAsia="en-AU"/>
        </w:rPr>
        <w:t xml:space="preserve">by staff at the Royal Botanic Gardens, Sydney. </w:t>
      </w:r>
    </w:p>
    <w:p w14:paraId="0E60DE90" w14:textId="2B435D14" w:rsidR="00E665A9" w:rsidRPr="00810634" w:rsidRDefault="00B634E6" w:rsidP="00A22B81">
      <w:pPr>
        <w:pStyle w:val="Heading1"/>
        <w:shd w:val="clear" w:color="auto" w:fill="FFFFFF"/>
        <w:spacing w:before="240" w:beforeAutospacing="0" w:after="240" w:afterAutospacing="0" w:line="360" w:lineRule="auto"/>
        <w:jc w:val="both"/>
        <w:rPr>
          <w:rFonts w:asciiTheme="minorHAnsi" w:hAnsiTheme="minorHAnsi"/>
          <w:sz w:val="22"/>
          <w:szCs w:val="22"/>
        </w:rPr>
      </w:pPr>
      <w:r w:rsidRPr="00F879B2">
        <w:rPr>
          <w:rFonts w:asciiTheme="minorHAnsi" w:hAnsiTheme="minorHAnsi" w:cs="Arial"/>
          <w:b w:val="0"/>
          <w:bCs w:val="0"/>
          <w:sz w:val="22"/>
          <w:szCs w:val="22"/>
        </w:rPr>
        <w:t xml:space="preserve">Wood samples were collected from dominant woody species present within the plot at &gt;5% cover in shrub, sub canopy or canopy strata, and which had trunks robust enough to core. </w:t>
      </w:r>
      <w:r w:rsidR="00AE6B7B">
        <w:rPr>
          <w:rFonts w:asciiTheme="minorHAnsi" w:hAnsiTheme="minorHAnsi" w:cs="Arial"/>
          <w:b w:val="0"/>
          <w:bCs w:val="0"/>
          <w:sz w:val="22"/>
          <w:szCs w:val="22"/>
        </w:rPr>
        <w:t xml:space="preserve">A </w:t>
      </w:r>
      <w:r w:rsidR="0085737E" w:rsidRPr="00F879B2">
        <w:rPr>
          <w:rFonts w:asciiTheme="minorHAnsi" w:hAnsiTheme="minorHAnsi" w:cs="Arial"/>
          <w:b w:val="0"/>
          <w:bCs w:val="0"/>
          <w:sz w:val="22"/>
          <w:szCs w:val="22"/>
        </w:rPr>
        <w:t xml:space="preserve">100 mm wood sample from each of two individuals per species </w:t>
      </w:r>
      <w:r w:rsidR="00AE6B7B">
        <w:rPr>
          <w:rFonts w:asciiTheme="minorHAnsi" w:hAnsiTheme="minorHAnsi" w:cs="Arial"/>
          <w:b w:val="0"/>
          <w:bCs w:val="0"/>
          <w:sz w:val="22"/>
          <w:szCs w:val="22"/>
        </w:rPr>
        <w:t>was</w:t>
      </w:r>
      <w:r w:rsidR="00AE6B7B" w:rsidRPr="00F879B2">
        <w:rPr>
          <w:rFonts w:asciiTheme="minorHAnsi" w:hAnsiTheme="minorHAnsi" w:cs="Arial"/>
          <w:b w:val="0"/>
          <w:bCs w:val="0"/>
          <w:sz w:val="22"/>
          <w:szCs w:val="22"/>
        </w:rPr>
        <w:t xml:space="preserve"> </w:t>
      </w:r>
      <w:r w:rsidR="0085737E" w:rsidRPr="00F879B2">
        <w:rPr>
          <w:rFonts w:asciiTheme="minorHAnsi" w:hAnsiTheme="minorHAnsi" w:cs="Arial"/>
          <w:b w:val="0"/>
          <w:bCs w:val="0"/>
          <w:sz w:val="22"/>
          <w:szCs w:val="22"/>
        </w:rPr>
        <w:t>extracted using a</w:t>
      </w:r>
      <w:r w:rsidRPr="00F879B2">
        <w:rPr>
          <w:rFonts w:asciiTheme="minorHAnsi" w:hAnsiTheme="minorHAnsi" w:cs="Arial"/>
          <w:b w:val="0"/>
          <w:bCs w:val="0"/>
          <w:sz w:val="22"/>
          <w:szCs w:val="22"/>
        </w:rPr>
        <w:t xml:space="preserve"> 5.15 mm diameter, triple </w:t>
      </w:r>
      <w:r w:rsidRPr="008F5D9C">
        <w:rPr>
          <w:rFonts w:asciiTheme="minorHAnsi" w:hAnsiTheme="minorHAnsi" w:cs="Arial"/>
          <w:b w:val="0"/>
          <w:bCs w:val="0"/>
          <w:sz w:val="22"/>
          <w:szCs w:val="22"/>
        </w:rPr>
        <w:t>threaded increment borer (Hagl</w:t>
      </w:r>
      <w:r w:rsidRPr="008F5D9C">
        <w:rPr>
          <w:rFonts w:asciiTheme="minorHAnsi" w:hAnsiTheme="minorHAnsi"/>
          <w:b w:val="0"/>
          <w:sz w:val="22"/>
          <w:szCs w:val="22"/>
        </w:rPr>
        <w:t>ö</w:t>
      </w:r>
      <w:r w:rsidRPr="008F5D9C">
        <w:rPr>
          <w:rFonts w:asciiTheme="minorHAnsi" w:hAnsiTheme="minorHAnsi" w:cs="Arial"/>
          <w:b w:val="0"/>
          <w:bCs w:val="0"/>
          <w:sz w:val="22"/>
          <w:szCs w:val="22"/>
        </w:rPr>
        <w:t>f</w:t>
      </w:r>
      <w:r w:rsidR="00915E20" w:rsidRPr="008F5D9C">
        <w:rPr>
          <w:rFonts w:asciiTheme="minorHAnsi" w:hAnsiTheme="minorHAnsi" w:cs="Arial"/>
          <w:b w:val="0"/>
          <w:bCs w:val="0"/>
          <w:sz w:val="22"/>
          <w:szCs w:val="22"/>
        </w:rPr>
        <w:t>,</w:t>
      </w:r>
      <w:r w:rsidRPr="008F5D9C">
        <w:rPr>
          <w:rFonts w:asciiTheme="minorHAnsi" w:hAnsiTheme="minorHAnsi" w:cs="Arial"/>
          <w:b w:val="0"/>
          <w:bCs w:val="0"/>
          <w:sz w:val="22"/>
          <w:szCs w:val="22"/>
        </w:rPr>
        <w:t xml:space="preserve"> Sweden)</w:t>
      </w:r>
      <w:r w:rsidR="0085737E" w:rsidRPr="008F5D9C">
        <w:rPr>
          <w:rFonts w:asciiTheme="minorHAnsi" w:hAnsiTheme="minorHAnsi" w:cs="Arial"/>
          <w:b w:val="0"/>
          <w:bCs w:val="0"/>
          <w:sz w:val="22"/>
          <w:szCs w:val="22"/>
        </w:rPr>
        <w:t>.</w:t>
      </w:r>
      <w:r w:rsidRPr="008F5D9C">
        <w:rPr>
          <w:rFonts w:asciiTheme="minorHAnsi" w:hAnsiTheme="minorHAnsi" w:cs="Arial"/>
          <w:b w:val="0"/>
          <w:bCs w:val="0"/>
          <w:sz w:val="22"/>
          <w:szCs w:val="22"/>
        </w:rPr>
        <w:t xml:space="preserve"> Samples were extracted from the base of the main trunk, 10 cm above the leaf litter level, and air-dried at 20-45</w:t>
      </w:r>
      <w:r w:rsidR="006E5D88" w:rsidRPr="008F5D9C">
        <w:rPr>
          <w:rFonts w:asciiTheme="minorHAnsi" w:hAnsiTheme="minorHAnsi" w:cs="Arial"/>
          <w:b w:val="0"/>
          <w:bCs w:val="0"/>
          <w:sz w:val="22"/>
          <w:szCs w:val="22"/>
        </w:rPr>
        <w:t xml:space="preserve"> </w:t>
      </w:r>
      <w:r w:rsidRPr="008F5D9C">
        <w:rPr>
          <w:rFonts w:asciiTheme="minorHAnsi" w:hAnsiTheme="minorHAnsi" w:cs="Arial"/>
          <w:b w:val="0"/>
          <w:bCs w:val="0"/>
          <w:sz w:val="22"/>
          <w:szCs w:val="22"/>
        </w:rPr>
        <w:t xml:space="preserve">°C. On return to the laboratory, samples were rehydrated in deionised water and </w:t>
      </w:r>
      <w:r w:rsidR="0085737E" w:rsidRPr="008F5D9C">
        <w:rPr>
          <w:rFonts w:asciiTheme="minorHAnsi" w:hAnsiTheme="minorHAnsi" w:cs="Arial"/>
          <w:b w:val="0"/>
          <w:bCs w:val="0"/>
          <w:sz w:val="22"/>
          <w:szCs w:val="22"/>
        </w:rPr>
        <w:t>10 mm sections of mature w</w:t>
      </w:r>
      <w:r w:rsidR="00290091" w:rsidRPr="008F5D9C">
        <w:rPr>
          <w:rFonts w:asciiTheme="minorHAnsi" w:hAnsiTheme="minorHAnsi" w:cs="Arial"/>
          <w:b w:val="0"/>
          <w:bCs w:val="0"/>
          <w:sz w:val="22"/>
          <w:szCs w:val="22"/>
        </w:rPr>
        <w:t>ood were cut with a razor</w:t>
      </w:r>
      <w:r w:rsidRPr="008F5D9C">
        <w:rPr>
          <w:rFonts w:asciiTheme="minorHAnsi" w:hAnsiTheme="minorHAnsi" w:cs="Arial"/>
          <w:b w:val="0"/>
          <w:bCs w:val="0"/>
          <w:sz w:val="22"/>
          <w:szCs w:val="22"/>
        </w:rPr>
        <w:t xml:space="preserve">, using visual inspection of vessel occlusion as an indicator of </w:t>
      </w:r>
      <w:r w:rsidR="00290091" w:rsidRPr="008F5D9C">
        <w:rPr>
          <w:rFonts w:asciiTheme="minorHAnsi" w:hAnsiTheme="minorHAnsi" w:cs="Arial"/>
          <w:b w:val="0"/>
          <w:bCs w:val="0"/>
          <w:sz w:val="22"/>
          <w:szCs w:val="22"/>
        </w:rPr>
        <w:t>maturity</w:t>
      </w:r>
      <w:r w:rsidRPr="008F5D9C">
        <w:rPr>
          <w:rFonts w:asciiTheme="minorHAnsi" w:hAnsiTheme="minorHAnsi" w:cs="Arial"/>
          <w:b w:val="0"/>
          <w:bCs w:val="0"/>
          <w:sz w:val="22"/>
          <w:szCs w:val="22"/>
        </w:rPr>
        <w:t xml:space="preserve">. Sections were measured </w:t>
      </w:r>
      <w:r w:rsidRPr="008F5D9C">
        <w:rPr>
          <w:rFonts w:asciiTheme="minorHAnsi" w:hAnsiTheme="minorHAnsi" w:cs="Arial"/>
          <w:b w:val="0"/>
          <w:bCs w:val="0"/>
          <w:sz w:val="22"/>
          <w:szCs w:val="22"/>
        </w:rPr>
        <w:lastRenderedPageBreak/>
        <w:t xml:space="preserve">(x, y and z dimensions) with </w:t>
      </w:r>
      <w:r w:rsidR="00180A63" w:rsidRPr="008F5D9C">
        <w:rPr>
          <w:rFonts w:asciiTheme="minorHAnsi" w:hAnsiTheme="minorHAnsi" w:cs="Arial"/>
          <w:b w:val="0"/>
          <w:bCs w:val="0"/>
          <w:sz w:val="22"/>
          <w:szCs w:val="22"/>
        </w:rPr>
        <w:t>callipers</w:t>
      </w:r>
      <w:r w:rsidRPr="008F5D9C">
        <w:rPr>
          <w:rFonts w:asciiTheme="minorHAnsi" w:hAnsiTheme="minorHAnsi" w:cs="Arial"/>
          <w:b w:val="0"/>
          <w:bCs w:val="0"/>
          <w:sz w:val="22"/>
          <w:szCs w:val="22"/>
        </w:rPr>
        <w:t xml:space="preserve"> (</w:t>
      </w:r>
      <w:r w:rsidR="008F5D9C" w:rsidRPr="008F5D9C">
        <w:rPr>
          <w:rFonts w:asciiTheme="minorHAnsi" w:hAnsiTheme="minorHAnsi" w:cs="Arial"/>
          <w:b w:val="0"/>
          <w:bCs w:val="0"/>
          <w:sz w:val="22"/>
          <w:szCs w:val="22"/>
        </w:rPr>
        <w:t>Mitutoyo, Aurora, USA</w:t>
      </w:r>
      <w:r w:rsidRPr="008F5D9C">
        <w:rPr>
          <w:rFonts w:asciiTheme="minorHAnsi" w:hAnsiTheme="minorHAnsi" w:cs="Arial"/>
          <w:b w:val="0"/>
          <w:bCs w:val="0"/>
          <w:sz w:val="22"/>
          <w:szCs w:val="22"/>
        </w:rPr>
        <w:t>) to calculate wet volume, then oven-dried at 80°C for 48 hours and weighed using a microbalance (Mettler Toledo</w:t>
      </w:r>
      <w:r w:rsidR="00915E20" w:rsidRPr="008F5D9C">
        <w:rPr>
          <w:rFonts w:asciiTheme="minorHAnsi" w:hAnsiTheme="minorHAnsi" w:cs="Arial"/>
          <w:b w:val="0"/>
          <w:bCs w:val="0"/>
          <w:sz w:val="22"/>
          <w:szCs w:val="22"/>
        </w:rPr>
        <w:t>,</w:t>
      </w:r>
      <w:r w:rsidR="00915E20" w:rsidRPr="0059190A">
        <w:rPr>
          <w:rFonts w:asciiTheme="minorHAnsi" w:hAnsiTheme="minorHAnsi" w:cs="Arial"/>
          <w:b w:val="0"/>
          <w:bCs w:val="0"/>
          <w:sz w:val="22"/>
          <w:szCs w:val="22"/>
        </w:rPr>
        <w:t xml:space="preserve"> Greifensee, Switzerland</w:t>
      </w:r>
      <w:r w:rsidRPr="0059190A">
        <w:rPr>
          <w:rFonts w:asciiTheme="minorHAnsi" w:hAnsiTheme="minorHAnsi" w:cs="Arial"/>
          <w:b w:val="0"/>
          <w:bCs w:val="0"/>
          <w:sz w:val="22"/>
          <w:szCs w:val="22"/>
        </w:rPr>
        <w:t xml:space="preserve">). </w:t>
      </w:r>
      <w:r w:rsidRPr="0059190A">
        <w:rPr>
          <w:rFonts w:asciiTheme="minorHAnsi" w:hAnsiTheme="minorHAnsi"/>
          <w:b w:val="0"/>
          <w:sz w:val="22"/>
          <w:szCs w:val="22"/>
        </w:rPr>
        <w:t>Wood density was then calculated as the ratio of oven dry mass to wet volume (g/cm</w:t>
      </w:r>
      <w:r w:rsidRPr="0059190A">
        <w:rPr>
          <w:rFonts w:asciiTheme="minorHAnsi" w:hAnsiTheme="minorHAnsi"/>
          <w:b w:val="0"/>
          <w:sz w:val="22"/>
          <w:szCs w:val="22"/>
          <w:vertAlign w:val="superscript"/>
        </w:rPr>
        <w:t>3</w:t>
      </w:r>
      <w:r w:rsidRPr="0059190A">
        <w:rPr>
          <w:rFonts w:asciiTheme="minorHAnsi" w:hAnsiTheme="minorHAnsi"/>
          <w:b w:val="0"/>
          <w:sz w:val="22"/>
          <w:szCs w:val="22"/>
        </w:rPr>
        <w:t>).</w:t>
      </w:r>
    </w:p>
    <w:p w14:paraId="3546F488" w14:textId="66B728B8" w:rsidR="00B634E6" w:rsidRPr="00EA700F" w:rsidRDefault="00B634E6" w:rsidP="00A22B81">
      <w:pPr>
        <w:spacing w:line="360" w:lineRule="auto"/>
        <w:jc w:val="both"/>
        <w:rPr>
          <w:b/>
        </w:rPr>
      </w:pPr>
      <w:r w:rsidRPr="00EA700F">
        <w:rPr>
          <w:b/>
        </w:rPr>
        <w:t>Hydrological analysis</w:t>
      </w:r>
    </w:p>
    <w:p w14:paraId="7E1FE469" w14:textId="3C905791" w:rsidR="00B634E6" w:rsidRPr="00EA700F" w:rsidRDefault="00B634E6" w:rsidP="00A22B81">
      <w:pPr>
        <w:spacing w:line="360" w:lineRule="auto"/>
        <w:jc w:val="both"/>
      </w:pPr>
      <w:r w:rsidRPr="00EA700F">
        <w:t>Hydrological data pertaining to each field site were collated from the PINNNENA CW 10.1 database (</w:t>
      </w:r>
      <w:r w:rsidRPr="00EA700F">
        <w:rPr>
          <w:rFonts w:cs="Helvetica"/>
        </w:rPr>
        <w:t>NSW Office of Water, Department of Primary Industries</w:t>
      </w:r>
      <w:r w:rsidRPr="00EA700F">
        <w:t>) and the NSW Office of Water Continuous Water Monitoring network website (</w:t>
      </w:r>
      <w:hyperlink r:id="rId7" w:history="1">
        <w:r w:rsidRPr="00EA700F">
          <w:rPr>
            <w:rStyle w:val="Hyperlink"/>
          </w:rPr>
          <w:t>http://realtimedata.water.nsw.gov.au/water.stm</w:t>
        </w:r>
      </w:hyperlink>
      <w:r w:rsidRPr="00EA700F">
        <w:t>) for NSW sites, and the Victoria State Government’s Water Measurement Information System website (</w:t>
      </w:r>
      <w:hyperlink r:id="rId8" w:history="1">
        <w:r w:rsidRPr="00EA700F">
          <w:rPr>
            <w:rStyle w:val="Hyperlink"/>
          </w:rPr>
          <w:t>http://data.water.vic.gov.au/monitoring.htm</w:t>
        </w:r>
      </w:hyperlink>
      <w:r w:rsidRPr="00EA700F">
        <w:t>)</w:t>
      </w:r>
      <w:r w:rsidR="00AE6B7B">
        <w:t xml:space="preserve"> for Victorian sites</w:t>
      </w:r>
      <w:r w:rsidRPr="00EA700F">
        <w:t xml:space="preserve">. Daily discharge rate data </w:t>
      </w:r>
      <w:r w:rsidR="00B55332" w:rsidRPr="00EA700F">
        <w:t>is recorded</w:t>
      </w:r>
      <w:r w:rsidRPr="00EA700F">
        <w:t xml:space="preserve"> as timestamped average daily flow datapoints in units of megalitres per day. Where possible 30 year time series were obtained, spanning years 1983 – 2012. Records were truncated for three sites, spanning 15, 19 and 28 years. Missing data were approximated using the Time Series Manager module in River Analysis Package </w:t>
      </w:r>
      <w:r w:rsidR="004247CF">
        <w:fldChar w:fldCharType="begin" w:fldLock="1"/>
      </w:r>
      <w:r w:rsidR="004101E1">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"previouslyFormattedCitation" : "(Marsh, Stewardson &amp; Kennard 2003)" }, "properties" : { "noteIndex" : 0 }, "schema" : "https://github.com/citation-style-language/schema/raw/master/csl-citation.json" }</w:instrText>
      </w:r>
      <w:r w:rsidR="004247CF">
        <w:fldChar w:fldCharType="separate"/>
      </w:r>
      <w:r w:rsidR="009422EA" w:rsidRPr="009422EA">
        <w:rPr>
          <w:noProof/>
        </w:rPr>
        <w:t>(Marsh, Stewardson &amp; Kennard 2003)</w:t>
      </w:r>
      <w:r w:rsidR="004247CF">
        <w:fldChar w:fldCharType="end"/>
      </w:r>
      <w:r w:rsidRPr="00EA700F">
        <w:t>. Consistency of the resulting outputs were checked by visual inspection of hydrographs. For Mammy Johnson’s River, Mann River, Sportsman’s Creek and Wallagaraugh River, multiple linear regression was chosen as the most appropriate method. Linear interpolation was used for Jilliby Creek data.</w:t>
      </w:r>
    </w:p>
    <w:p w14:paraId="288A9CA3" w14:textId="4810DA4D" w:rsidR="00B634E6" w:rsidRPr="00EA700F" w:rsidRDefault="00B634E6" w:rsidP="00A22B81">
      <w:pPr>
        <w:spacing w:line="360" w:lineRule="auto"/>
        <w:jc w:val="both"/>
      </w:pPr>
      <w:r w:rsidRPr="00EA700F">
        <w:t xml:space="preserve">A set of </w:t>
      </w:r>
      <w:r w:rsidR="004247CF">
        <w:t xml:space="preserve">24 </w:t>
      </w:r>
      <w:r w:rsidRPr="00EA700F">
        <w:t>hydrological metrics was pared from the full set described by Kennard et al. (2010).  These metrics were chosen to be representative of variability in high flow magnitude and frequency as well as predictability and consistency of water availability in the riparian environment (see Table 1 for a description). We used the Time Series Analysis module in River Analysis Package to generate these metrics. Means and coefficients of variation were calculated for most metrics to indicate central tendency as well as spread within the data. Low and high spell metrics were thresholded at the 5</w:t>
      </w:r>
      <w:r w:rsidRPr="00EA700F">
        <w:rPr>
          <w:vertAlign w:val="superscript"/>
        </w:rPr>
        <w:t>th</w:t>
      </w:r>
      <w:r w:rsidRPr="00EA700F">
        <w:t xml:space="preserve"> and 95</w:t>
      </w:r>
      <w:r w:rsidRPr="00EA700F">
        <w:rPr>
          <w:vertAlign w:val="superscript"/>
        </w:rPr>
        <w:t>th</w:t>
      </w:r>
      <w:r w:rsidRPr="00EA700F">
        <w:t xml:space="preserve"> percentiles, respectively, with a flood independence criterion of 7 days between peaks events</w:t>
      </w:r>
      <w:r w:rsidR="007761F2">
        <w:t>.</w:t>
      </w:r>
      <w:r w:rsidRPr="00EA700F">
        <w:t xml:space="preserve"> </w:t>
      </w:r>
      <w:r w:rsidR="007761F2">
        <w:t>Twenty</w:t>
      </w:r>
      <w:r w:rsidR="007761F2" w:rsidRPr="00EA700F">
        <w:t xml:space="preserve"> </w:t>
      </w:r>
      <w:r w:rsidRPr="00EA700F">
        <w:t xml:space="preserve">year average return interval (ARI) flood magnitude was also calculated with a flood independence value of 7 days between peaks. Colwell’s Indices were calculated using mean </w:t>
      </w:r>
      <w:r w:rsidR="00D66410">
        <w:t xml:space="preserve">flow </w:t>
      </w:r>
      <w:r w:rsidRPr="00EA700F">
        <w:t xml:space="preserve">values over monthly time periods and a class distribution of 11 flow classes. Metrics of flow magnitude </w:t>
      </w:r>
      <w:r w:rsidR="00F879B2">
        <w:t xml:space="preserve">which had units ML / day </w:t>
      </w:r>
      <w:r w:rsidRPr="00EA700F">
        <w:t>were normalised by mean daily flow to allow for comparison between different sizes of river.</w:t>
      </w:r>
    </w:p>
    <w:p w14:paraId="74AD98E1" w14:textId="77777777" w:rsidR="00377604" w:rsidRDefault="00377604" w:rsidP="00A22B81">
      <w:pPr>
        <w:spacing w:line="360" w:lineRule="auto"/>
        <w:jc w:val="both"/>
      </w:pPr>
    </w:p>
    <w:p w14:paraId="55ED99EF" w14:textId="35C93842" w:rsidR="00B634E6" w:rsidRDefault="00B634E6" w:rsidP="00A22B81">
      <w:pPr>
        <w:spacing w:line="360" w:lineRule="auto"/>
        <w:jc w:val="both"/>
      </w:pPr>
      <w:r w:rsidRPr="00EA700F">
        <w:t>Finally, we performed permutational multivariate analysis of variance using distance matrice</w:t>
      </w:r>
      <w:r w:rsidR="00947919">
        <w:t xml:space="preserve">s, using the vegan package in R </w:t>
      </w:r>
      <w:r w:rsidR="00947919">
        <w:fldChar w:fldCharType="begin" w:fldLock="1"/>
      </w:r>
      <w:r w:rsidR="004101E1">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"id" : "ITEM-2", "itemData" : { "author" : [ { "dropping-particle" : "", "family" : "R Core Team", "given" : "", "non-dropping-particle" : "", "parse-names" : false, "suffix" : "" } ], "id" : "ITEM-2", "issued" : { "date-parts" : [ [ "2013" ] ] }, "publisher-place" : "Vienna, Austria", "title" : "R: A Language and Environment for Statistical Computing", "type" : "article" }, "uris" : [ "http://www.mendeley.com/documents/?uuid=900b1f1c-da19-4dbb-be96-156b5522fc98" ] } ], "mendeley" : { "previouslyFormattedCitation" : "(Oksanen &lt;i&gt;et al.&lt;/i&gt; 2013; R Core Team 2013)" }, "properties" : { "noteIndex" : 0 }, "schema" : "https://github.com/citation-style-language/schema/raw/master/csl-citation.json" }</w:instrText>
      </w:r>
      <w:r w:rsidR="00947919">
        <w:fldChar w:fldCharType="separate"/>
      </w:r>
      <w:r w:rsidR="004101E1" w:rsidRPr="004101E1">
        <w:rPr>
          <w:noProof/>
        </w:rPr>
        <w:t xml:space="preserve">(Oksanen </w:t>
      </w:r>
      <w:r w:rsidR="004101E1" w:rsidRPr="004101E1">
        <w:rPr>
          <w:i/>
          <w:noProof/>
        </w:rPr>
        <w:t>et al.</w:t>
      </w:r>
      <w:r w:rsidR="004101E1" w:rsidRPr="004101E1">
        <w:rPr>
          <w:noProof/>
        </w:rPr>
        <w:t xml:space="preserve"> 2013; R Core Team 2013)</w:t>
      </w:r>
      <w:r w:rsidR="00947919">
        <w:fldChar w:fldCharType="end"/>
      </w:r>
      <w:r w:rsidR="00947919">
        <w:t xml:space="preserve"> </w:t>
      </w:r>
      <w:r w:rsidRPr="00EA700F">
        <w:t xml:space="preserve">across these chosen metrics to </w:t>
      </w:r>
      <w:r w:rsidR="00BF2EA0">
        <w:t>assess</w:t>
      </w:r>
      <w:r w:rsidR="00BF2EA0" w:rsidRPr="00EA700F">
        <w:t xml:space="preserve"> </w:t>
      </w:r>
      <w:r w:rsidR="00947919">
        <w:t>whether our field sites</w:t>
      </w:r>
      <w:r w:rsidRPr="00EA700F">
        <w:t xml:space="preserve"> comprise three significantly different hydrological categories.</w:t>
      </w:r>
    </w:p>
    <w:p w14:paraId="613F2F5B" w14:textId="1FF95DC3" w:rsidR="00F42B80" w:rsidRDefault="00F42B80" w:rsidP="00A22B81">
      <w:pPr>
        <w:spacing w:line="360" w:lineRule="auto"/>
        <w:jc w:val="both"/>
        <w:rPr>
          <w:b/>
        </w:rPr>
      </w:pPr>
      <w:r w:rsidRPr="00F42B80">
        <w:rPr>
          <w:b/>
        </w:rPr>
        <w:lastRenderedPageBreak/>
        <w:t>Data analysis</w:t>
      </w:r>
    </w:p>
    <w:p w14:paraId="31652934" w14:textId="07EA9D3D" w:rsidR="00F42B80" w:rsidRPr="00F42B80" w:rsidRDefault="00F42B80" w:rsidP="00A22B81">
      <w:pPr>
        <w:spacing w:line="360" w:lineRule="auto"/>
        <w:jc w:val="both"/>
        <w:rPr>
          <w:b/>
        </w:rPr>
      </w:pPr>
      <w:r>
        <w:t xml:space="preserve">All statistical analyses were performed using the R statistical programming environment </w:t>
      </w:r>
      <w:r>
        <w:fldChar w:fldCharType="begin" w:fldLock="1"/>
      </w:r>
      <w:r w:rsidR="004101E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009422EA" w:rsidRPr="009422EA">
        <w:rPr>
          <w:noProof/>
        </w:rPr>
        <w:t>(R Core Team 2013)</w:t>
      </w:r>
      <w:r>
        <w:fldChar w:fldCharType="end"/>
      </w:r>
      <w:r>
        <w:t xml:space="preserve">. </w:t>
      </w:r>
      <w:r w:rsidR="0037340A">
        <w:t xml:space="preserve">The R code used for these analyses can be downloaded from </w:t>
      </w:r>
      <w:hyperlink r:id="rId9" w:history="1">
        <w:r w:rsidR="0037340A" w:rsidRPr="0037340A">
          <w:rPr>
            <w:rStyle w:val="Hyperlink"/>
            <w:color w:val="auto"/>
            <w:u w:val="none"/>
          </w:rPr>
          <w:t>https://github.com/jamesrlawson/riparian-WD/tree/master/scripts</w:t>
        </w:r>
      </w:hyperlink>
      <w:r w:rsidR="0037340A">
        <w:t xml:space="preserve">. </w:t>
      </w:r>
      <w:r>
        <w:t>Statistical significance was thresholded at alpha = 0.05.</w:t>
      </w:r>
      <w:r w:rsidR="0037340A" w:rsidRPr="0037340A">
        <w:t xml:space="preserve"> </w:t>
      </w:r>
    </w:p>
    <w:p w14:paraId="173753BF" w14:textId="77777777" w:rsidR="00B634E6" w:rsidRPr="00F42B80" w:rsidRDefault="00B634E6" w:rsidP="00A22B81">
      <w:pPr>
        <w:spacing w:line="360" w:lineRule="auto"/>
        <w:jc w:val="both"/>
        <w:rPr>
          <w:i/>
        </w:rPr>
      </w:pPr>
      <w:r w:rsidRPr="00F42B80">
        <w:rPr>
          <w:i/>
        </w:rPr>
        <w:t>Abundance weighted site means of wood density</w:t>
      </w:r>
    </w:p>
    <w:p w14:paraId="40948BC5" w14:textId="2198816D" w:rsidR="00B634E6" w:rsidRPr="00EA700F" w:rsidRDefault="00B634E6" w:rsidP="00A22B81">
      <w:pPr>
        <w:spacing w:line="360" w:lineRule="auto"/>
        <w:jc w:val="both"/>
      </w:pPr>
      <w:r w:rsidRPr="00EA700F">
        <w:t>To investigate variation in wood density across hydrological gradients at the community level, abundance weighted means of wood density were generated for each site. Species relative abundance was compiled from records of % cover at the shrub (1-4</w:t>
      </w:r>
      <w:r w:rsidR="00BF2EA0">
        <w:t xml:space="preserve"> </w:t>
      </w:r>
      <w:r w:rsidRPr="00EA700F">
        <w:t>m), subcanopy (4-8</w:t>
      </w:r>
      <w:r w:rsidR="00BF2EA0">
        <w:t xml:space="preserve"> </w:t>
      </w:r>
      <w:r w:rsidRPr="00EA700F">
        <w:t>m) and canopy (8+</w:t>
      </w:r>
      <w:r w:rsidR="00BF2EA0">
        <w:t xml:space="preserve"> m</w:t>
      </w:r>
      <w:r w:rsidRPr="00EA700F">
        <w:t xml:space="preserve">) strata.  Wood density values were then weighted according to species relative abundance and then summed to produce the abundance weighted site mean. This method integrates particular trait values with their real world abundance as a measure of ‘performance’, while providing a useful reduction in data dimensionality. 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Pr="00EA700F">
        <w:rPr>
          <w:i/>
        </w:rPr>
        <w:t>per se</w:t>
      </w:r>
      <w:r w:rsidRPr="00EA700F">
        <w:t xml:space="preserve">. </w:t>
      </w:r>
    </w:p>
    <w:p w14:paraId="1DC2E60D" w14:textId="77777777" w:rsidR="00B634E6" w:rsidRPr="00F42B80" w:rsidRDefault="00B634E6" w:rsidP="00A22B81">
      <w:pPr>
        <w:spacing w:line="360" w:lineRule="auto"/>
        <w:jc w:val="both"/>
        <w:rPr>
          <w:i/>
        </w:rPr>
      </w:pPr>
      <w:r w:rsidRPr="00F42B80">
        <w:rPr>
          <w:i/>
        </w:rPr>
        <w:t>Comparing wood density between hydrological classes</w:t>
      </w:r>
    </w:p>
    <w:p w14:paraId="59004043" w14:textId="71BE98A2" w:rsidR="00B634E6" w:rsidRPr="00EA700F" w:rsidRDefault="00B634E6" w:rsidP="00A22B81">
      <w:pPr>
        <w:spacing w:line="360" w:lineRule="auto"/>
        <w:jc w:val="both"/>
      </w:pPr>
      <w:r w:rsidRPr="00EA700F">
        <w:t>Raw species trait values were lumped according to the hydrological class membership</w:t>
      </w:r>
      <w:r w:rsidR="006F4B8F">
        <w:t>,</w:t>
      </w:r>
      <w:r w:rsidRPr="00EA700F">
        <w:t xml:space="preserve"> and differences between classes tested using a post-hoc Tukey’s HSD test. This test was repeated using class-lumped abundance weighted site means. </w:t>
      </w:r>
    </w:p>
    <w:p w14:paraId="79AE2560" w14:textId="77777777" w:rsidR="00B634E6" w:rsidRPr="00F42B80" w:rsidRDefault="00B634E6" w:rsidP="00A22B81">
      <w:pPr>
        <w:spacing w:line="360" w:lineRule="auto"/>
        <w:jc w:val="both"/>
        <w:rPr>
          <w:i/>
        </w:rPr>
      </w:pPr>
      <w:r w:rsidRPr="00F42B80">
        <w:rPr>
          <w:i/>
        </w:rPr>
        <w:t>Testing relationships between mean wood density and hydrological conditions</w:t>
      </w:r>
    </w:p>
    <w:p w14:paraId="1968B0C2" w14:textId="47DDA709" w:rsidR="00335320" w:rsidRDefault="00B634E6" w:rsidP="00A22B81">
      <w:pPr>
        <w:spacing w:line="360" w:lineRule="auto"/>
        <w:jc w:val="both"/>
      </w:pPr>
      <w:r w:rsidRPr="00EA700F">
        <w:t>Ordinary least-squares regression models were generated for selected metrics to determine relationships between hydrological gradients and abundance weighted site mean values. Wood density data was normally distributed and did not require transformation. To reduce the occurrence of Type 1 statistical error, we adjusted the resulti</w:t>
      </w:r>
      <w:r w:rsidR="003F4885">
        <w:t xml:space="preserve">ng p values using the Benjamini - </w:t>
      </w:r>
      <w:r w:rsidRPr="00EA700F">
        <w:t>Hochberg (BH) procedure for controlling family-wise error rate</w:t>
      </w:r>
      <w:r w:rsidR="006F4B8F">
        <w:t xml:space="preserve"> (stats package, </w:t>
      </w:r>
      <w:r w:rsidR="006F4B8F">
        <w:fldChar w:fldCharType="begin" w:fldLock="1"/>
      </w:r>
      <w:r w:rsidR="004101E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6F4B8F">
        <w:fldChar w:fldCharType="separate"/>
      </w:r>
      <w:r w:rsidR="006F4B8F">
        <w:rPr>
          <w:noProof/>
        </w:rPr>
        <w:t>R Core Team</w:t>
      </w:r>
      <w:r w:rsidR="006F4B8F" w:rsidRPr="006F4B8F">
        <w:rPr>
          <w:noProof/>
        </w:rPr>
        <w:t xml:space="preserve"> 2013)</w:t>
      </w:r>
      <w:r w:rsidR="006F4B8F">
        <w:fldChar w:fldCharType="end"/>
      </w:r>
      <w:r w:rsidRPr="00EA700F">
        <w:t xml:space="preserve">. Although ecological rationale </w:t>
      </w:r>
      <w:r w:rsidR="006F4B8F">
        <w:t>supported</w:t>
      </w:r>
      <w:r w:rsidRPr="00EA700F">
        <w:t xml:space="preserve"> inclusion of each subgroup of hydrological metrics, these metrics were highly autocorrelated. The BH procedure has been shown to control the false discovery rate for positively dependent test statistics (Benjamini and Yekutieli, 2001). We then identified ecologically relevant axes of variation in hydrological conditions by running a principal components analysis </w:t>
      </w:r>
      <w:r w:rsidR="00F42B80">
        <w:t xml:space="preserve">(stats package, </w:t>
      </w:r>
      <w:r w:rsidR="00F42B80">
        <w:fldChar w:fldCharType="begin" w:fldLock="1"/>
      </w:r>
      <w:r w:rsidR="004101E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F42B80">
        <w:fldChar w:fldCharType="separate"/>
      </w:r>
      <w:r w:rsidR="00F42B80">
        <w:rPr>
          <w:noProof/>
        </w:rPr>
        <w:t>R Core Team</w:t>
      </w:r>
      <w:r w:rsidR="00F42B80" w:rsidRPr="006F4B8F">
        <w:rPr>
          <w:noProof/>
        </w:rPr>
        <w:t xml:space="preserve"> 2013)</w:t>
      </w:r>
      <w:r w:rsidR="00F42B80">
        <w:fldChar w:fldCharType="end"/>
      </w:r>
      <w:r w:rsidR="00F42B80">
        <w:t xml:space="preserve"> </w:t>
      </w:r>
      <w:r w:rsidR="00BF2EA0">
        <w:t>for the</w:t>
      </w:r>
      <w:r w:rsidR="00BF2EA0" w:rsidRPr="00EA700F">
        <w:t xml:space="preserve"> </w:t>
      </w:r>
      <w:r w:rsidRPr="00EA700F">
        <w:t xml:space="preserve">hydrological metrics </w:t>
      </w:r>
      <w:r w:rsidR="00842036" w:rsidRPr="00EA700F">
        <w:t>showing</w:t>
      </w:r>
      <w:r w:rsidRPr="00EA700F">
        <w:t xml:space="preserve"> significant relationships with site mean wood density values.</w:t>
      </w:r>
    </w:p>
    <w:p w14:paraId="718CA37B" w14:textId="5644D9FE" w:rsidR="00B634E6" w:rsidRPr="00EA700F" w:rsidRDefault="00335320" w:rsidP="00A22B81">
      <w:pPr>
        <w:spacing w:line="360" w:lineRule="auto"/>
        <w:jc w:val="both"/>
        <w:rPr>
          <w:b/>
        </w:rPr>
      </w:pPr>
      <w:r w:rsidRPr="00EA700F">
        <w:rPr>
          <w:b/>
        </w:rPr>
        <w:lastRenderedPageBreak/>
        <w:t>Results</w:t>
      </w:r>
    </w:p>
    <w:p w14:paraId="3B68A3F0" w14:textId="77777777" w:rsidR="00B634E6" w:rsidRPr="00EA700F" w:rsidRDefault="00B634E6" w:rsidP="00A22B81">
      <w:pPr>
        <w:spacing w:line="360" w:lineRule="auto"/>
        <w:jc w:val="both"/>
      </w:pPr>
      <w:r w:rsidRPr="00EA700F">
        <w:rPr>
          <w:i/>
        </w:rPr>
        <w:t>Confirmation of hydrological classes</w:t>
      </w:r>
    </w:p>
    <w:p w14:paraId="38660A93" w14:textId="646759D5" w:rsidR="00B634E6" w:rsidRPr="00EA700F" w:rsidRDefault="00B634E6" w:rsidP="00A22B81">
      <w:pPr>
        <w:spacing w:line="360" w:lineRule="auto"/>
        <w:jc w:val="both"/>
      </w:pPr>
      <w:r w:rsidRPr="00EA700F">
        <w:t xml:space="preserve">The three </w:t>
      </w:r>
      <w:r w:rsidR="00B118A6">
        <w:t xml:space="preserve">hydrological </w:t>
      </w:r>
      <w:r w:rsidRPr="00EA700F">
        <w:t xml:space="preserve">classes of river in this study were significantly different across the </w:t>
      </w:r>
      <w:r w:rsidR="00133AB6">
        <w:t>24</w:t>
      </w:r>
      <w:r w:rsidR="00BF2EA0">
        <w:t xml:space="preserve"> </w:t>
      </w:r>
      <w:r w:rsidRPr="00EA700F">
        <w:t>chosen hydrological metrics</w:t>
      </w:r>
      <w:r w:rsidR="00F42B80">
        <w:t>. Stable baseflow rivers</w:t>
      </w:r>
      <w:r w:rsidRPr="00EA700F">
        <w:t xml:space="preserve"> were most different from unpredictable intermittent rivers</w:t>
      </w:r>
      <w:r w:rsidR="00133AB6">
        <w:t xml:space="preserve"> (p = 0.011, </w:t>
      </w:r>
      <w:r w:rsidRPr="00EA700F">
        <w:t>R</w:t>
      </w:r>
      <w:r w:rsidRPr="00EA700F">
        <w:rPr>
          <w:vertAlign w:val="superscript"/>
        </w:rPr>
        <w:t>2</w:t>
      </w:r>
      <w:r w:rsidRPr="00EA700F">
        <w:t xml:space="preserve"> = 0.644, and slightly less so from unpredictable baseflow rivers </w:t>
      </w:r>
      <w:r w:rsidR="00133AB6">
        <w:t xml:space="preserve">(p = 0.005, </w:t>
      </w:r>
      <w:r w:rsidRPr="00EA700F">
        <w:t>R</w:t>
      </w:r>
      <w:r w:rsidRPr="00EA700F">
        <w:rPr>
          <w:vertAlign w:val="superscript"/>
        </w:rPr>
        <w:t>2</w:t>
      </w:r>
      <w:r w:rsidRPr="00EA700F">
        <w:t xml:space="preserve"> = 0.617</w:t>
      </w:r>
      <w:r w:rsidR="00133AB6">
        <w:t>)</w:t>
      </w:r>
      <w:r w:rsidRPr="00EA700F">
        <w:t>. Unpredictable intermittent and unpredictable baseflow rivers exhibited greate</w:t>
      </w:r>
      <w:r w:rsidR="00BF2EA0">
        <w:t>st</w:t>
      </w:r>
      <w:r w:rsidRPr="00EA700F">
        <w:t xml:space="preserve"> similarity</w:t>
      </w:r>
      <w:r w:rsidR="00133AB6">
        <w:t xml:space="preserve"> (p = 0.012, </w:t>
      </w:r>
      <w:r w:rsidRPr="00EA700F">
        <w:t>R</w:t>
      </w:r>
      <w:r w:rsidRPr="00EA700F">
        <w:rPr>
          <w:vertAlign w:val="superscript"/>
        </w:rPr>
        <w:t>2</w:t>
      </w:r>
      <w:r w:rsidRPr="00EA700F">
        <w:t xml:space="preserve"> = 0.379</w:t>
      </w:r>
      <w:r w:rsidR="00133AB6">
        <w:t>)</w:t>
      </w:r>
      <w:r w:rsidRPr="00EA700F">
        <w:t>.</w:t>
      </w:r>
    </w:p>
    <w:p w14:paraId="3DB081D1" w14:textId="77777777" w:rsidR="00B634E6" w:rsidRPr="00EA700F" w:rsidRDefault="00B634E6" w:rsidP="00A22B81">
      <w:pPr>
        <w:spacing w:line="360" w:lineRule="auto"/>
        <w:jc w:val="both"/>
      </w:pPr>
      <w:r w:rsidRPr="00EA700F">
        <w:rPr>
          <w:i/>
        </w:rPr>
        <w:t>Differences in wood density between hydrological classes</w:t>
      </w:r>
    </w:p>
    <w:p w14:paraId="377115A7" w14:textId="433A020D" w:rsidR="00B634E6" w:rsidRPr="00EA700F" w:rsidRDefault="00B634E6" w:rsidP="00A22B81">
      <w:pPr>
        <w:spacing w:line="360" w:lineRule="auto"/>
        <w:jc w:val="both"/>
      </w:pPr>
      <w:r w:rsidRPr="00EA700F">
        <w:t>Using abundance weighted site mean values, wood density was found to be significantly different between unpredictable baseflow rivers and stable baseflow rivers. The difference b</w:t>
      </w:r>
      <w:r w:rsidR="00180A63">
        <w:t>e</w:t>
      </w:r>
      <w:r w:rsidRPr="00EA700F">
        <w:t xml:space="preserve">tween unpredictable intermittent rivers and stable baseflow rivers </w:t>
      </w:r>
      <w:r w:rsidR="00F42B80">
        <w:t>approached significance (p</w:t>
      </w:r>
      <w:r w:rsidRPr="00EA700F">
        <w:t xml:space="preserve"> = 0.052), indicating that differences </w:t>
      </w:r>
      <w:r w:rsidR="00BF2EA0">
        <w:t xml:space="preserve">in </w:t>
      </w:r>
      <w:r w:rsidRPr="00EA700F">
        <w:t xml:space="preserve">wood density between classes of river </w:t>
      </w:r>
      <w:r w:rsidR="00B118A6">
        <w:t>relate to</w:t>
      </w:r>
      <w:r w:rsidR="00B118A6" w:rsidRPr="00EA700F">
        <w:t xml:space="preserve"> </w:t>
      </w:r>
      <w:r w:rsidRPr="00EA700F">
        <w:t>differences in hydrology. No significant difference in raw wood density values was found between hydrological</w:t>
      </w:r>
      <w:r w:rsidR="00D25848">
        <w:t xml:space="preserve"> classes</w:t>
      </w:r>
      <w:r w:rsidR="002E57A8">
        <w:t xml:space="preserve"> (p = 0.094, 0.064, 0.994</w:t>
      </w:r>
      <w:r w:rsidR="00B542DB">
        <w:t>,</w:t>
      </w:r>
      <w:r w:rsidR="002E57A8">
        <w:t xml:space="preserve"> for comparisons between stable baseflow – unpredictable baseflow, stable baseflow – unpredictable intermittent, unpredictable baseflow – unpredictable intermittent</w:t>
      </w:r>
      <w:r w:rsidR="0037340A">
        <w:t xml:space="preserve"> </w:t>
      </w:r>
      <w:r w:rsidR="00B542DB">
        <w:t xml:space="preserve">hydrological classes, </w:t>
      </w:r>
      <w:r w:rsidR="002E57A8">
        <w:t>respectively</w:t>
      </w:r>
      <w:r w:rsidR="00D25848">
        <w:t>.</w:t>
      </w:r>
      <w:r w:rsidRPr="00EA700F">
        <w:t xml:space="preserve"> </w:t>
      </w:r>
      <w:r w:rsidR="00D25848">
        <w:t xml:space="preserve"> </w:t>
      </w:r>
      <w:r w:rsidRPr="00EA700F">
        <w:br/>
      </w:r>
    </w:p>
    <w:p w14:paraId="5B0D6A4E" w14:textId="77777777" w:rsidR="00B634E6" w:rsidRPr="00EA700F" w:rsidRDefault="00B634E6" w:rsidP="00A22B81">
      <w:pPr>
        <w:spacing w:line="360" w:lineRule="auto"/>
        <w:jc w:val="both"/>
      </w:pPr>
      <w:r w:rsidRPr="00EA700F">
        <w:rPr>
          <w:i/>
        </w:rPr>
        <w:t>How does wood density change over hydrological gradients?</w:t>
      </w:r>
    </w:p>
    <w:p w14:paraId="2CB4062F" w14:textId="485BDF46" w:rsidR="00B634E6" w:rsidRPr="00EA700F" w:rsidRDefault="005779AB" w:rsidP="00A22B81">
      <w:pPr>
        <w:spacing w:line="360" w:lineRule="auto"/>
        <w:jc w:val="both"/>
      </w:pPr>
      <w:r w:rsidRPr="005779AB">
        <w:rPr>
          <w:rFonts w:cs="Arial"/>
        </w:rPr>
        <w:t>Metrics describing the largest, most intense flood events throughout a river’s hydrological record were found to be strong positive predictors of mean wood density</w:t>
      </w:r>
      <w:r>
        <w:rPr>
          <w:rFonts w:cs="Arial"/>
        </w:rPr>
        <w:t xml:space="preserve"> (Fig 3c,d,e)</w:t>
      </w:r>
      <w:r w:rsidRPr="005779AB">
        <w:rPr>
          <w:rFonts w:cs="Arial"/>
        </w:rPr>
        <w:t>.</w:t>
      </w:r>
      <w:r>
        <w:rPr>
          <w:rFonts w:cs="Arial"/>
        </w:rPr>
        <w:t xml:space="preserve"> F</w:t>
      </w:r>
      <w:r w:rsidR="00B634E6" w:rsidRPr="00EA700F">
        <w:t>looding frequency</w:t>
      </w:r>
      <w:r>
        <w:t xml:space="preserve"> had no influence on wood density</w:t>
      </w:r>
      <w:r w:rsidR="00B634E6" w:rsidRPr="00EA700F">
        <w:t>. Interannual variability</w:t>
      </w:r>
      <w:r w:rsidR="00980EC2">
        <w:t xml:space="preserve"> (Fig 3d)</w:t>
      </w:r>
      <w:r w:rsidR="00B634E6" w:rsidRPr="00EA700F">
        <w:t xml:space="preserve"> in flood magnitude did not show a significant relationship with wood density after Benjamini-Hochberg adjustment, although a trend </w:t>
      </w:r>
      <w:r w:rsidR="00D25848">
        <w:t>wa</w:t>
      </w:r>
      <w:r w:rsidR="00B634E6" w:rsidRPr="00EA700F">
        <w:t>s apparent. Removing the Snowy Creek site as an outlier, due to its high mean wood density (0.66 g/cm</w:t>
      </w:r>
      <w:r w:rsidR="00B634E6" w:rsidRPr="00EA700F">
        <w:rPr>
          <w:vertAlign w:val="superscript"/>
        </w:rPr>
        <w:t>3</w:t>
      </w:r>
      <w:r w:rsidR="00B634E6" w:rsidRPr="00EA700F">
        <w:t>) relative to other stable winter baseflow sites, produce</w:t>
      </w:r>
      <w:r w:rsidR="00D25848">
        <w:t>d</w:t>
      </w:r>
      <w:r w:rsidR="00B634E6" w:rsidRPr="00EA700F">
        <w:t xml:space="preserve"> a tight relationship (R</w:t>
      </w:r>
      <w:r w:rsidR="00B634E6" w:rsidRPr="00EA700F">
        <w:rPr>
          <w:vertAlign w:val="superscript"/>
        </w:rPr>
        <w:t>2</w:t>
      </w:r>
      <w:r w:rsidR="00B634E6" w:rsidRPr="00EA700F">
        <w:t xml:space="preserve"> = 75.4, p </w:t>
      </w:r>
      <w:r w:rsidR="00B542DB">
        <w:t>&lt;</w:t>
      </w:r>
      <w:r w:rsidR="00B634E6" w:rsidRPr="00EA700F">
        <w:t>0.001). Variability in flood rise and fall rates</w:t>
      </w:r>
      <w:r w:rsidR="00980EC2">
        <w:t xml:space="preserve"> (Fig3a,b)</w:t>
      </w:r>
      <w:r w:rsidR="00B634E6" w:rsidRPr="00EA700F">
        <w:t xml:space="preserve"> were also significant positive predictors of wood density, while mean flood rise and fall rates showed no significant relationship. Th</w:t>
      </w:r>
      <w:r w:rsidR="00D25848">
        <w:t>e</w:t>
      </w:r>
      <w:r w:rsidR="00B634E6" w:rsidRPr="00EA700F">
        <w:t>s</w:t>
      </w:r>
      <w:r w:rsidR="00D25848">
        <w:t>e</w:t>
      </w:r>
      <w:r w:rsidR="00B634E6" w:rsidRPr="00EA700F">
        <w:t xml:space="preserve"> </w:t>
      </w:r>
      <w:r w:rsidR="00980EC2">
        <w:t>result</w:t>
      </w:r>
      <w:r w:rsidR="00D25848">
        <w:t>s</w:t>
      </w:r>
      <w:r w:rsidR="00980EC2">
        <w:t xml:space="preserve"> </w:t>
      </w:r>
      <w:r w:rsidR="00B634E6" w:rsidRPr="00EA700F">
        <w:t>indicate that</w:t>
      </w:r>
      <w:r w:rsidR="00980EC2">
        <w:t xml:space="preserve"> large</w:t>
      </w:r>
      <w:r w:rsidR="00B634E6" w:rsidRPr="00EA700F">
        <w:t xml:space="preserve"> flow events </w:t>
      </w:r>
      <w:r w:rsidR="00980EC2">
        <w:t xml:space="preserve">not captured by the mean are </w:t>
      </w:r>
      <w:r w:rsidR="00B634E6" w:rsidRPr="00EA700F">
        <w:t xml:space="preserve">driving the observed patterns of wood density. </w:t>
      </w:r>
    </w:p>
    <w:p w14:paraId="115DF65E" w14:textId="77777777" w:rsidR="00B634E6" w:rsidRPr="00EA700F" w:rsidRDefault="00B634E6" w:rsidP="00A22B81">
      <w:pPr>
        <w:spacing w:line="360" w:lineRule="auto"/>
        <w:jc w:val="both"/>
      </w:pPr>
    </w:p>
    <w:p w14:paraId="5CC13DF4" w14:textId="77777777" w:rsidR="00B634E6" w:rsidRPr="00EA700F" w:rsidRDefault="00B634E6" w:rsidP="00A22B81">
      <w:pPr>
        <w:spacing w:line="360" w:lineRule="auto"/>
        <w:jc w:val="both"/>
      </w:pPr>
    </w:p>
    <w:p w14:paraId="7C729041" w14:textId="77777777" w:rsidR="00B634E6" w:rsidRPr="00EA700F" w:rsidRDefault="00B634E6" w:rsidP="00A22B81">
      <w:pPr>
        <w:spacing w:line="360" w:lineRule="auto"/>
        <w:jc w:val="both"/>
      </w:pPr>
    </w:p>
    <w:p w14:paraId="72352929" w14:textId="364E0ABF" w:rsidR="00377604" w:rsidRDefault="00B634E6" w:rsidP="00A22B81">
      <w:pPr>
        <w:spacing w:line="360" w:lineRule="auto"/>
        <w:jc w:val="both"/>
      </w:pPr>
      <w:r w:rsidRPr="00EA700F">
        <w:lastRenderedPageBreak/>
        <w:t xml:space="preserve">We found denser woody tissues were increasingly favoured as </w:t>
      </w:r>
      <w:r w:rsidR="00617ABD">
        <w:t xml:space="preserve">baseflow index decreased (Fig 4a). </w:t>
      </w:r>
      <w:r w:rsidRPr="00EA700F">
        <w:t>Wood density increased as patterns of average flow conditions became a) less uniforml</w:t>
      </w:r>
      <w:r w:rsidR="00617ABD">
        <w:t>y distributed across seasons (Fig 4c</w:t>
      </w:r>
      <w:r w:rsidRPr="00EA700F">
        <w:t>), and b) less uniformly distributed year to year</w:t>
      </w:r>
      <w:r w:rsidR="00617ABD">
        <w:t xml:space="preserve"> (Fig 4d)</w:t>
      </w:r>
      <w:r w:rsidRPr="00EA700F">
        <w:t xml:space="preserve">. Thus mean wood density is maximised when average flow patterns are highly seasonal, but the season with which they are associated is not consistent throughout the record. </w:t>
      </w:r>
      <w:r w:rsidR="00617ABD" w:rsidRPr="00EA700F">
        <w:t xml:space="preserve">A similar relationship was observed for inter-annual </w:t>
      </w:r>
      <w:r w:rsidR="00617ABD">
        <w:t xml:space="preserve">(Fig 4e) </w:t>
      </w:r>
      <w:r w:rsidR="00617ABD" w:rsidRPr="00EA700F">
        <w:t>but not inter-seasonal uniformity of minimum flows.</w:t>
      </w:r>
      <w:r w:rsidR="00617ABD">
        <w:t xml:space="preserve"> </w:t>
      </w:r>
      <w:r w:rsidR="00D310D7">
        <w:t>In other words</w:t>
      </w:r>
      <w:r w:rsidRPr="00EA700F">
        <w:t>, it was not important how strongly minimum flows were associated with particular seasons, but whether the seasonal pattern of flows was the sam</w:t>
      </w:r>
      <w:r w:rsidR="00617ABD">
        <w:t xml:space="preserve">e across years of the record.  </w:t>
      </w:r>
      <w:r w:rsidRPr="00EA700F">
        <w:t>Mean wood density also increased with increasing interannual variability in baseflow index</w:t>
      </w:r>
      <w:r w:rsidR="00617ABD">
        <w:t xml:space="preserve"> (Fig 4b)</w:t>
      </w:r>
      <w:r w:rsidRPr="00EA700F">
        <w:t>, pointing to a strong effect from years in which ba</w:t>
      </w:r>
      <w:r w:rsidR="00617ABD">
        <w:t xml:space="preserve">seflow deviated from the mean. </w:t>
      </w:r>
      <w:r w:rsidRPr="00EA700F">
        <w:t>Wood density also decreased with mean low spell flow</w:t>
      </w:r>
      <w:r w:rsidR="00617ABD">
        <w:t xml:space="preserve"> (Fig 4f)</w:t>
      </w:r>
      <w:r w:rsidRPr="00EA700F">
        <w:t>, and with the mean 7 day minimum flow</w:t>
      </w:r>
      <w:r w:rsidR="00D310D7">
        <w:t xml:space="preserve"> (after </w:t>
      </w:r>
      <w:r w:rsidR="00D310D7" w:rsidRPr="00EA700F">
        <w:t>removal of Snowy Creek as an outlier</w:t>
      </w:r>
      <w:r w:rsidR="00D310D7">
        <w:t>)</w:t>
      </w:r>
      <w:r w:rsidR="00617ABD">
        <w:t xml:space="preserve"> (Fig 4g)</w:t>
      </w:r>
      <w:r w:rsidR="00D310D7">
        <w:t>. For both metrics</w:t>
      </w:r>
      <w:r w:rsidR="00617ABD">
        <w:t xml:space="preserve"> higher value</w:t>
      </w:r>
      <w:r w:rsidR="00D310D7">
        <w:t>s</w:t>
      </w:r>
      <w:r w:rsidRPr="00EA700F">
        <w:t xml:space="preserve"> indicate wetter minimum flow conditions.  Metrics of low flow duration </w:t>
      </w:r>
      <w:r w:rsidR="00D310D7">
        <w:t xml:space="preserve">were </w:t>
      </w:r>
      <w:r w:rsidRPr="00EA700F">
        <w:t xml:space="preserve">not significantly </w:t>
      </w:r>
      <w:r w:rsidR="00D310D7">
        <w:t>associated with</w:t>
      </w:r>
      <w:r w:rsidR="00D310D7" w:rsidRPr="00EA700F">
        <w:t xml:space="preserve"> </w:t>
      </w:r>
      <w:r w:rsidRPr="00EA700F">
        <w:t xml:space="preserve">wood density. </w:t>
      </w:r>
    </w:p>
    <w:p w14:paraId="56159FFE" w14:textId="1A6C9BF8" w:rsidR="00B634E6" w:rsidRPr="00EA700F" w:rsidRDefault="00DE7C76" w:rsidP="00A22B81">
      <w:pPr>
        <w:spacing w:line="360" w:lineRule="auto"/>
        <w:jc w:val="both"/>
      </w:pPr>
      <w:r>
        <w:t>To summarise</w:t>
      </w:r>
      <w:r w:rsidR="00B634E6" w:rsidRPr="00EA700F">
        <w:t xml:space="preserve">, we found evidence that mean riparian wood density is positively related to flood magnitude and extremes in flow rise and fall rates, as well as to </w:t>
      </w:r>
      <w:r w:rsidR="001133BD">
        <w:t>unpredictability</w:t>
      </w:r>
      <w:r w:rsidR="00B634E6" w:rsidRPr="00EA700F">
        <w:t xml:space="preserve"> in flow conditions over daily, seasonal and annual timescales. </w:t>
      </w:r>
      <w:r w:rsidR="001133BD">
        <w:t xml:space="preserve">Strong relationships with measures of interannual variability point to years in which the environment was extreme as powerful selectors for high wood density. </w:t>
      </w:r>
      <w:r w:rsidR="00B634E6" w:rsidRPr="00EA700F">
        <w:t xml:space="preserve">Patterns of class-wise clustering were generally maintained across continua of specific hydrological gradients. Relationships were described best by quadratic or exponential models, indicating a saturation point above which variation in hydrology ceases to be associated with changes in mean wood density. </w:t>
      </w:r>
      <w:r w:rsidR="00B542DB">
        <w:t>W</w:t>
      </w:r>
      <w:r w:rsidR="00360B12">
        <w:t xml:space="preserve">e also found that for </w:t>
      </w:r>
      <w:r w:rsidR="009D7666">
        <w:t>some species</w:t>
      </w:r>
      <w:r w:rsidR="00360B12">
        <w:t>,</w:t>
      </w:r>
      <w:r w:rsidR="009D7666">
        <w:t xml:space="preserve"> </w:t>
      </w:r>
      <w:r w:rsidR="00360B12">
        <w:t xml:space="preserve">intraspecific variation in wood density </w:t>
      </w:r>
      <w:r w:rsidR="009D7666">
        <w:t>responded strongly to hydrology</w:t>
      </w:r>
      <w:r w:rsidR="00360B12">
        <w:t xml:space="preserve">. </w:t>
      </w:r>
      <w:r w:rsidR="00B542DB">
        <w:t>These results are not presented here due to data limitations, but t</w:t>
      </w:r>
      <w:r w:rsidR="00360B12">
        <w:t xml:space="preserve">he reader </w:t>
      </w:r>
      <w:r w:rsidR="00B542DB">
        <w:t>is</w:t>
      </w:r>
      <w:r w:rsidR="00360B12">
        <w:t xml:space="preserve"> refer</w:t>
      </w:r>
      <w:r w:rsidR="00B542DB">
        <w:t>red</w:t>
      </w:r>
      <w:r w:rsidR="00360B12">
        <w:t xml:space="preserve"> to the supplementary </w:t>
      </w:r>
      <w:r w:rsidR="00B542DB">
        <w:t>materials</w:t>
      </w:r>
      <w:r w:rsidR="00360B12">
        <w:t xml:space="preserve"> for </w:t>
      </w:r>
      <w:r w:rsidR="00B542DB">
        <w:t>further information</w:t>
      </w:r>
      <w:r w:rsidR="00360B12">
        <w:t xml:space="preserve">. </w:t>
      </w:r>
      <w:r w:rsidR="00B634E6" w:rsidRPr="00EA700F">
        <w:t>Removing Snowy Creek as an outlier value substantially tighten</w:t>
      </w:r>
      <w:r w:rsidR="00D310D7">
        <w:t>ed</w:t>
      </w:r>
      <w:r w:rsidR="00B634E6" w:rsidRPr="00EA700F">
        <w:t xml:space="preserve"> up relationships between wood density and hydrological metrics (see Table 2). This site was located within Victoria State Forestry and appeared to have been </w:t>
      </w:r>
      <w:r w:rsidR="009546E2">
        <w:t>cleared by logging within the last 20-30 years</w:t>
      </w:r>
      <w:r w:rsidR="00B634E6" w:rsidRPr="00EA700F">
        <w:t xml:space="preserve">. Compared with upstream reaches within National Parks land, seral scrubs of dense stemmed </w:t>
      </w:r>
      <w:r w:rsidR="00B634E6" w:rsidRPr="00EA700F">
        <w:rPr>
          <w:i/>
        </w:rPr>
        <w:t>Leptospermum spp.</w:t>
      </w:r>
      <w:r w:rsidR="00B634E6" w:rsidRPr="00EA700F">
        <w:t xml:space="preserve"> were considerably more abundant, which ma</w:t>
      </w:r>
      <w:r w:rsidR="00C83CE4">
        <w:t>y account for this discrepancy.</w:t>
      </w:r>
    </w:p>
    <w:p w14:paraId="16A7BCDA" w14:textId="06A3463F" w:rsidR="00B634E6" w:rsidRPr="00EA700F" w:rsidRDefault="00B634E6" w:rsidP="00A22B81">
      <w:pPr>
        <w:spacing w:line="360" w:lineRule="auto"/>
        <w:jc w:val="both"/>
        <w:rPr>
          <w:i/>
        </w:rPr>
      </w:pPr>
      <w:r w:rsidRPr="00EA700F">
        <w:rPr>
          <w:i/>
        </w:rPr>
        <w:t>What are the principal comp</w:t>
      </w:r>
      <w:r w:rsidR="00C83CE4">
        <w:rPr>
          <w:i/>
        </w:rPr>
        <w:t xml:space="preserve">onents of variation in hydrological conditions </w:t>
      </w:r>
      <w:r w:rsidRPr="00EA700F">
        <w:rPr>
          <w:i/>
        </w:rPr>
        <w:t>that predict wood density?</w:t>
      </w:r>
    </w:p>
    <w:p w14:paraId="3C04A80D" w14:textId="0ADDE3A6" w:rsidR="00B634E6" w:rsidRPr="00EA700F" w:rsidRDefault="00B634E6" w:rsidP="00A22B81">
      <w:pPr>
        <w:spacing w:line="360" w:lineRule="auto"/>
        <w:jc w:val="both"/>
      </w:pPr>
      <w:r w:rsidRPr="00EA700F">
        <w:t>Hydrological metrics that significantly explain</w:t>
      </w:r>
      <w:r w:rsidR="00CC24F8" w:rsidRPr="00EA700F">
        <w:t>ed</w:t>
      </w:r>
      <w:r w:rsidRPr="00EA700F">
        <w:t xml:space="preserve"> site mean wood density were highly autocorrelated in our dataset. Principal Components Analysis (PCA) identified one dominant axis within these metrics, representing </w:t>
      </w:r>
      <w:r w:rsidR="007C7EC3">
        <w:t>84</w:t>
      </w:r>
      <w:r w:rsidRPr="00EA700F">
        <w:t>% of variation. The remaining variation was split between several minor axes.</w:t>
      </w:r>
    </w:p>
    <w:p w14:paraId="10D03204" w14:textId="515BD49C" w:rsidR="00650D8B" w:rsidRPr="00EA700F" w:rsidRDefault="001049B7" w:rsidP="00A22B81">
      <w:pPr>
        <w:tabs>
          <w:tab w:val="left" w:pos="3456"/>
        </w:tabs>
        <w:spacing w:line="360" w:lineRule="auto"/>
        <w:jc w:val="both"/>
      </w:pPr>
      <w:r w:rsidRPr="00EA700F">
        <w:lastRenderedPageBreak/>
        <w:t xml:space="preserve">PC1 represents a gradient of environmental harshness that integrates baseflow characteristics, seasonality and flooding intensity. </w:t>
      </w:r>
      <w:r w:rsidR="00B634E6" w:rsidRPr="00EA700F">
        <w:t xml:space="preserve">Metrics </w:t>
      </w:r>
      <w:r>
        <w:t>which</w:t>
      </w:r>
      <w:r w:rsidR="00B634E6" w:rsidRPr="00EA700F">
        <w:t xml:space="preserve"> are maximised under conditions of weak seasonality</w:t>
      </w:r>
      <w:r>
        <w:t>, high predictability</w:t>
      </w:r>
      <w:r w:rsidR="00B634E6" w:rsidRPr="00EA700F">
        <w:t xml:space="preserve"> and low variability </w:t>
      </w:r>
      <w:r>
        <w:t>of</w:t>
      </w:r>
      <w:r w:rsidR="00B634E6" w:rsidRPr="00EA700F">
        <w:t xml:space="preserve"> water availability </w:t>
      </w:r>
      <w:r w:rsidR="00F31C9B">
        <w:t xml:space="preserve">were </w:t>
      </w:r>
      <w:r w:rsidR="00377604">
        <w:t>loaded towards</w:t>
      </w:r>
      <w:r w:rsidR="00B634E6" w:rsidRPr="00EA700F">
        <w:t xml:space="preserve"> the positive end of the PC1 axis, while metrics that are maximised under conditions of high </w:t>
      </w:r>
      <w:r w:rsidR="009002D5">
        <w:t xml:space="preserve">interannual </w:t>
      </w:r>
      <w:r w:rsidR="00B634E6" w:rsidRPr="00EA700F">
        <w:t xml:space="preserve">baseflow variability and high intensity flooding </w:t>
      </w:r>
      <w:r w:rsidR="00F31C9B">
        <w:t xml:space="preserve">were </w:t>
      </w:r>
      <w:r w:rsidR="00377604">
        <w:t xml:space="preserve">loaded towards </w:t>
      </w:r>
      <w:r w:rsidR="00B634E6" w:rsidRPr="00EA700F">
        <w:t>the negative end. Stable baseflow rivers exhibit</w:t>
      </w:r>
      <w:r w:rsidR="00F31C9B">
        <w:t>ed</w:t>
      </w:r>
      <w:r w:rsidR="00B634E6" w:rsidRPr="00EA700F">
        <w:t xml:space="preserve"> lower site mean wood density, and </w:t>
      </w:r>
      <w:r w:rsidR="00F31C9B">
        <w:t>we</w:t>
      </w:r>
      <w:r w:rsidR="00B634E6" w:rsidRPr="00EA700F">
        <w:t>re clustered at the ‘mild’ positive end of the PC1 gradient. Unpredictable baseflow and unpredictable intermittent rivers overlap</w:t>
      </w:r>
      <w:r w:rsidR="00F31C9B">
        <w:t>ped</w:t>
      </w:r>
      <w:r w:rsidR="00B634E6" w:rsidRPr="00EA700F">
        <w:t xml:space="preserve"> across PC1 and </w:t>
      </w:r>
      <w:r w:rsidR="00F31C9B">
        <w:t>we</w:t>
      </w:r>
      <w:r w:rsidR="00B634E6" w:rsidRPr="00EA700F">
        <w:t xml:space="preserve">re located distally towards the ‘harsh’ negative end, and </w:t>
      </w:r>
      <w:r w:rsidR="00F31C9B">
        <w:t>we</w:t>
      </w:r>
      <w:r w:rsidR="00B634E6" w:rsidRPr="00EA700F">
        <w:t xml:space="preserve">re associated with higher site mean wood density. </w:t>
      </w:r>
      <w:r w:rsidR="00F31C9B">
        <w:t xml:space="preserve">The results of the PCA analysis confirmed </w:t>
      </w:r>
      <w:r w:rsidR="00B634E6" w:rsidRPr="00EA700F">
        <w:t xml:space="preserve">the pattern of differentiation in wood density between hydrological classes, and </w:t>
      </w:r>
      <w:r w:rsidR="00F31C9B">
        <w:t>illustrated that variation in wood density is largely described by</w:t>
      </w:r>
      <w:r w:rsidR="00B634E6" w:rsidRPr="00EA700F">
        <w:t xml:space="preserve"> a single axis of variation</w:t>
      </w:r>
      <w:r w:rsidR="00F31C9B">
        <w:t xml:space="preserve"> from low to high variability in flow</w:t>
      </w:r>
      <w:r w:rsidR="00B634E6" w:rsidRPr="00EA700F">
        <w:t>.</w:t>
      </w:r>
    </w:p>
    <w:p w14:paraId="0693D38A" w14:textId="55F5F08F" w:rsidR="00271470" w:rsidRDefault="00650D8B" w:rsidP="00A22B81">
      <w:pPr>
        <w:spacing w:line="360" w:lineRule="auto"/>
        <w:jc w:val="both"/>
        <w:rPr>
          <w:b/>
        </w:rPr>
      </w:pPr>
      <w:r w:rsidRPr="00EA700F">
        <w:rPr>
          <w:b/>
        </w:rPr>
        <w:t>Discussion</w:t>
      </w:r>
    </w:p>
    <w:p w14:paraId="2027DE66" w14:textId="704783D9" w:rsidR="00B634E6" w:rsidRPr="00EA700F" w:rsidRDefault="00271470" w:rsidP="00A22B81">
      <w:pPr>
        <w:spacing w:line="360" w:lineRule="auto"/>
        <w:jc w:val="both"/>
      </w:pPr>
      <w:r>
        <w:t xml:space="preserve">We sought to understand how flooding disturbance and hydrological unpredictability </w:t>
      </w:r>
      <w:r w:rsidR="00970EE4">
        <w:t xml:space="preserve">might </w:t>
      </w:r>
      <w:r>
        <w:t xml:space="preserve">influence wood density, a key plant functional trait. To this end, </w:t>
      </w:r>
      <w:r w:rsidR="00970EE4">
        <w:t>we assessed the ability of hydrological classification to</w:t>
      </w:r>
      <w:r>
        <w:t xml:space="preserve"> </w:t>
      </w:r>
      <w:r w:rsidR="00970EE4">
        <w:t>predict</w:t>
      </w:r>
      <w:r>
        <w:t xml:space="preserve"> wood density of riparian plants, and </w:t>
      </w:r>
      <w:r w:rsidR="00970EE4">
        <w:t>then asked whether wood density could be</w:t>
      </w:r>
      <w:r>
        <w:t xml:space="preserve"> predicted by the degree of flooding disturbance or hydrological unpredi</w:t>
      </w:r>
      <w:r w:rsidR="00970EE4">
        <w:t>ctability in the riparian zone.</w:t>
      </w:r>
      <w:r w:rsidR="00876C83">
        <w:t xml:space="preserve"> </w:t>
      </w:r>
      <w:r>
        <w:t>Our</w:t>
      </w:r>
      <w:r w:rsidRPr="00EA700F">
        <w:t xml:space="preserve"> </w:t>
      </w:r>
      <w:r w:rsidR="00B634E6" w:rsidRPr="00EA700F">
        <w:t xml:space="preserve">results lend credibility to broad-scale ecohydrological classification as a coarse but useful tool in </w:t>
      </w:r>
      <w:r w:rsidR="00B118A6">
        <w:t xml:space="preserve">understanding </w:t>
      </w:r>
      <w:r w:rsidR="00B634E6" w:rsidRPr="00EA700F">
        <w:t>riparian functional ecology. Where river systems belong to different hydrological classes but are spatially or climatically close, it makes sense to dig deeper than lumped categorical comparisons</w:t>
      </w:r>
      <w:r w:rsidR="00970EE4">
        <w:t>.</w:t>
      </w:r>
      <w:r w:rsidR="00B634E6" w:rsidRPr="00EA700F">
        <w:t xml:space="preserve"> </w:t>
      </w:r>
      <w:r w:rsidR="00970EE4">
        <w:t xml:space="preserve"> More specific insights into community assembly of riparian woody plants can be found by looking at how wood density varies along </w:t>
      </w:r>
      <w:r w:rsidR="00B634E6" w:rsidRPr="00EA700F">
        <w:t xml:space="preserve">continuous hydrological </w:t>
      </w:r>
      <w:r w:rsidR="00970EE4">
        <w:t>gradients</w:t>
      </w:r>
      <w:r w:rsidR="00B634E6" w:rsidRPr="00EA700F">
        <w:t xml:space="preserve">. </w:t>
      </w:r>
    </w:p>
    <w:p w14:paraId="348BC1A0" w14:textId="25BFB8AE" w:rsidR="00B634E6" w:rsidRPr="00EA700F" w:rsidRDefault="00B634E6" w:rsidP="00A22B81">
      <w:pPr>
        <w:spacing w:line="360" w:lineRule="auto"/>
        <w:jc w:val="both"/>
      </w:pPr>
      <w:r w:rsidRPr="00EA700F">
        <w:t xml:space="preserve">We found that wood density increased with intensity of flooding disturbance. Wood density was not correlated with the frequency of high flow </w:t>
      </w:r>
      <w:r w:rsidR="00876C83">
        <w:t>spells</w:t>
      </w:r>
      <w:r w:rsidRPr="00EA700F">
        <w:t xml:space="preserve">, which individually may not correspond to significant disturbance events, depending on the hydrological characteristics of the given river. Rather, it was the actual magnitude of flow during high flow periods that was important. The observation that variability but not average values of flood rise and fall rates </w:t>
      </w:r>
      <w:r w:rsidR="005D0A6C">
        <w:t>was associated with</w:t>
      </w:r>
      <w:r w:rsidR="005D0A6C" w:rsidRPr="00EA700F">
        <w:t xml:space="preserve"> </w:t>
      </w:r>
      <w:r w:rsidRPr="00EA700F">
        <w:t>wood density, indicates the influence of low frequency, intensely flashy outlier flow events not captured by the mean</w:t>
      </w:r>
      <w:r w:rsidR="00B118A6">
        <w:t xml:space="preserve"> as </w:t>
      </w:r>
      <w:r w:rsidR="005D0A6C">
        <w:t>important hydrological drivers</w:t>
      </w:r>
      <w:r w:rsidRPr="00EA700F">
        <w:t xml:space="preserve">. A pattern is apparent then, in which wood density in riparian communities is driven by powerful but relatively rare flow events. The abundance of high wood density strategies in these environments indicates that infrequent but high-stakes events are a greater force of selection in riparian plant communities than average conditions. </w:t>
      </w:r>
      <w:r w:rsidR="00E2757B">
        <w:t>This observation</w:t>
      </w:r>
      <w:r w:rsidR="003C657A">
        <w:t xml:space="preserve"> also suggests that selection is taking place on the adult stage rather than on seedlings</w:t>
      </w:r>
      <w:r w:rsidR="00E2757B">
        <w:t xml:space="preserve"> – indicating that survival is more influential on population </w:t>
      </w:r>
      <w:r w:rsidR="00BF3D08">
        <w:t>dynamics</w:t>
      </w:r>
      <w:r w:rsidR="00E2757B">
        <w:t xml:space="preserve"> in these environments than </w:t>
      </w:r>
      <w:r w:rsidR="00E2757B">
        <w:lastRenderedPageBreak/>
        <w:t xml:space="preserve">individual growth or fecundity </w:t>
      </w:r>
      <w:r w:rsidR="00E2757B">
        <w:fldChar w:fldCharType="begin" w:fldLock="1"/>
      </w:r>
      <w:r w:rsidR="004101E1">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E2757B">
        <w:fldChar w:fldCharType="separate"/>
      </w:r>
      <w:r w:rsidR="004101E1" w:rsidRPr="004101E1">
        <w:rPr>
          <w:noProof/>
        </w:rPr>
        <w:t xml:space="preserve">(Adler </w:t>
      </w:r>
      <w:r w:rsidR="004101E1" w:rsidRPr="004101E1">
        <w:rPr>
          <w:i/>
          <w:noProof/>
        </w:rPr>
        <w:t>et al.</w:t>
      </w:r>
      <w:r w:rsidR="004101E1" w:rsidRPr="004101E1">
        <w:rPr>
          <w:noProof/>
        </w:rPr>
        <w:t xml:space="preserve"> 2014)</w:t>
      </w:r>
      <w:r w:rsidR="00E2757B">
        <w:fldChar w:fldCharType="end"/>
      </w:r>
      <w:r w:rsidR="003C657A">
        <w:t xml:space="preserve">. </w:t>
      </w:r>
      <w:r w:rsidRPr="00EA700F">
        <w:t xml:space="preserve">We therefore suggest that a ‘brick house’ ecological strategy is selected for in riparian environments that experience intense flooding. This suggestion concurs with findings that trees </w:t>
      </w:r>
      <w:r w:rsidR="003C657A">
        <w:t xml:space="preserve">on windy slopes </w:t>
      </w:r>
      <w:r w:rsidRPr="00EA700F">
        <w:t xml:space="preserve">tend to overcompensate for mechanical stress, with investment in defences increasing cumulatively in response to rare, extreme events (Cohen &amp; Mangel 1999, Telewski 1995). </w:t>
      </w:r>
    </w:p>
    <w:p w14:paraId="708FF768" w14:textId="49A8906D" w:rsidR="00B634E6" w:rsidRPr="00EA700F" w:rsidRDefault="005D0A6C" w:rsidP="00A22B81">
      <w:pPr>
        <w:spacing w:line="360" w:lineRule="auto"/>
        <w:jc w:val="both"/>
      </w:pPr>
      <w:r>
        <w:t>M</w:t>
      </w:r>
      <w:r w:rsidRPr="00EA700F">
        <w:t xml:space="preserve">ean wood density </w:t>
      </w:r>
      <w:r w:rsidR="00B634E6" w:rsidRPr="00EA700F">
        <w:t xml:space="preserve">was also strongly </w:t>
      </w:r>
      <w:r>
        <w:t>associated with p</w:t>
      </w:r>
      <w:r w:rsidRPr="00EA700F">
        <w:t>redictability of water availability in the riparian zone</w:t>
      </w:r>
      <w:r w:rsidR="00B634E6" w:rsidRPr="00EA700F">
        <w:t xml:space="preserve">. We can extend the observation about the influence of intense ‘pulse’ flow events on wood density: plants living in environments where flow occurs unpredictably and largely within specific events, rather than being evenly distributed throughout time, </w:t>
      </w:r>
      <w:r>
        <w:t>are likely to</w:t>
      </w:r>
      <w:r w:rsidRPr="00EA700F">
        <w:t xml:space="preserve"> </w:t>
      </w:r>
      <w:r w:rsidR="00B634E6" w:rsidRPr="00EA700F">
        <w:t xml:space="preserve">experience more intense pulses of water stress. </w:t>
      </w:r>
    </w:p>
    <w:p w14:paraId="5E133A47" w14:textId="2A83FE15" w:rsidR="00B634E6" w:rsidRPr="00EA700F" w:rsidRDefault="00B634E6" w:rsidP="00A22B81">
      <w:pPr>
        <w:spacing w:line="360" w:lineRule="auto"/>
        <w:jc w:val="both"/>
      </w:pPr>
      <w:r w:rsidRPr="00EA700F">
        <w:t>High wood density may be symptomatic of wood anatomy strategies that allow plants to tolerate water stress</w:t>
      </w:r>
      <w:r w:rsidR="009D2CA8">
        <w:t xml:space="preserve"> </w:t>
      </w:r>
      <w:r w:rsidR="009D2CA8">
        <w:fldChar w:fldCharType="begin" w:fldLock="1"/>
      </w:r>
      <w:r w:rsidR="004101E1">
        <w:instrText>ADDIN CSL_CITATION { "citationItems" : [ { "id" : "ITEM-1", "itemData" : { "DOI" : "10.1007/s004420100628", "ISSN" : "0029-8549", "author" : [ { "dropping-particle" : "", "family" : "Hacke", "given" : "Uwe G.", "non-dropping-particle" : "", "parse-names" : false, "suffix" : "" }, { "dropping-particle" : "", "family" : "Sperry", "given" : "John S.", "non-dropping-particle" : "", "parse-names" : false, "suffix" : "" }, { "dropping-particle" : "", "family" : "Pockman", "given" : "William T.", "non-dropping-particle" : "", "parse-names" : false, "suffix" : "" }, { "dropping-particle" : "", "family" : "Davis", "given" : "Stephen D.", "non-dropping-particle" : "", "parse-names" : false, "suffix" : "" }, { "dropping-particle" : "", "family" : "McCulloh", "given" : "Katherine a.", "non-dropping-particle" : "", "parse-names" : false, "suffix" : "" } ], "container-title" : "Oecologia", "id" : "ITEM-1", "issue" : "4", "issued" : { "date-parts" : [ [ "2001", "2", "22" ] ] }, "page" : "457-461", "title" : "Trends in wood density and structure are linked to prevention of xylem implosion by negative pressure", "type" : "article-journal", "volume" : "126" }, "uris" : [ "http://www.mendeley.com/documents/?uuid=2674f986-348b-4f1f-b4ff-ca9c380a5006" ] }, { "id" : "ITEM-2", "itemData" : { "DOI" : "10.1111/j.1365-2745.2006.01186.x", "ISSN" : "0022-0477", "author" : [ { "dropping-particle" : "", "family" : "Jacobsen", "given" : "Anna L.", "non-dropping-particle" : "", "parse-names" : false, "suffix" : "" }, { "dropping-particle" : "", "family" : "Agenbag", "given" : "Lize", "non-dropping-particle" : "", "parse-names" : false, "suffix" : "" }, { "dropping-particle" : "", "family" : "Esler", "given" : "Karen J.", "non-dropping-particle" : "", "parse-names" : false, "suffix" : "" }, { "dropping-particle" : "", "family" : "Pratt", "given" : "R. Brandon", "non-dropping-particle" : "", "parse-names" : false, "suffix" : "" }, { "dropping-particle" : "", "family" : "Ewers", "given" : "Frank W.", "non-dropping-particle" : "", "parse-names" : false, "suffix" : "" }, { "dropping-particle" : "", "family" : "Davis", "given" : "Stephen D.", "non-dropping-particle" : "", "parse-names" : false, "suffix" : "" } ], "container-title" : "Journal of Ecology", "id" : "ITEM-2", "issue" : "1", "issued" : { "date-parts" : [ [ "2007", "1" ] ] }, "page" : "171-183", "title" : "Xylem density, biomechanics and anatomical traits correlate with water stress in 17 evergreen shrub species of the Mediterranean-type climate region of South Africa", "type" : "article-journal", "volume" : "95" }, "uris" : [ "http://www.mendeley.com/documents/?uuid=be932372-a5f5-41ef-9d83-8a18f9b847c9" ] }, { "id" : "ITEM-3", "itemData" : { "DOI" : "10.1104/pp.104.058404.result", "author" : [ { "dropping-particle" : "", "family" : "Jacobsen", "given" : "AL", "non-dropping-particle" : "", "parse-names" : false, "suffix" : "" }, { "dropping-particle" : "", "family" : "Ewers", "given" : "FW", "non-dropping-particle" : "", "parse-names" : false, "suffix" : "" } ], "container-title" : "Plant Physiology", "id" : "ITEM-3", "issue" : "September", "issued" : { "date-parts" : [ [ "2005" ] ] }, "page" : "546-556", "title" : "Do xylem fibers affect vessel cavitation resistance?", "type" : "article-journal", "volume" : "139" }, "uris" : [ "http://www.mendeley.com/documents/?uuid=dc941ffa-b7f1-484f-9c3a-d981eee0f00d" ] } ], "mendeley" : { "previouslyFormattedCitation" : "(Hacke &lt;i&gt;et al.&lt;/i&gt; 2001; Jacobsen &amp; Ewers 2005; Jacobsen &lt;i&gt;et al.&lt;/i&gt; 2007)" }, "properties" : { "noteIndex" : 0 }, "schema" : "https://github.com/citation-style-language/schema/raw/master/csl-citation.json" }</w:instrText>
      </w:r>
      <w:r w:rsidR="009D2CA8">
        <w:fldChar w:fldCharType="separate"/>
      </w:r>
      <w:r w:rsidR="004101E1" w:rsidRPr="004101E1">
        <w:rPr>
          <w:noProof/>
        </w:rPr>
        <w:t xml:space="preserve">(Hacke </w:t>
      </w:r>
      <w:r w:rsidR="004101E1" w:rsidRPr="004101E1">
        <w:rPr>
          <w:i/>
          <w:noProof/>
        </w:rPr>
        <w:t>et al.</w:t>
      </w:r>
      <w:r w:rsidR="004101E1" w:rsidRPr="004101E1">
        <w:rPr>
          <w:noProof/>
        </w:rPr>
        <w:t xml:space="preserve"> 2001; Jacobsen &amp; Ewers 2005; Jacobsen </w:t>
      </w:r>
      <w:r w:rsidR="004101E1" w:rsidRPr="004101E1">
        <w:rPr>
          <w:i/>
          <w:noProof/>
        </w:rPr>
        <w:t>et al.</w:t>
      </w:r>
      <w:r w:rsidR="004101E1" w:rsidRPr="004101E1">
        <w:rPr>
          <w:noProof/>
        </w:rPr>
        <w:t xml:space="preserve"> 2007)</w:t>
      </w:r>
      <w:r w:rsidR="009D2CA8">
        <w:fldChar w:fldCharType="end"/>
      </w:r>
      <w:r w:rsidRPr="009D2CA8">
        <w:t>.</w:t>
      </w:r>
      <w:r w:rsidRPr="00EA700F">
        <w:rPr>
          <w:color w:val="FF0000"/>
        </w:rPr>
        <w:t xml:space="preserve"> </w:t>
      </w:r>
      <w:r w:rsidRPr="00EA700F">
        <w:t>Numerous studies have discussed the role of various anatomical components of woody tissue in stabilising xylem against cavitation when plants are under severe water stress, but the exact role that woody fibres play in stabilising xylem vessels appears to be inconsistent</w:t>
      </w:r>
      <w:r w:rsidR="006E5D88">
        <w:t xml:space="preserve"> </w:t>
      </w:r>
      <w:r w:rsidR="009D2CA8">
        <w:fldChar w:fldCharType="begin" w:fldLock="1"/>
      </w:r>
      <w:r w:rsidR="004101E1">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9D2CA8">
        <w:fldChar w:fldCharType="separate"/>
      </w:r>
      <w:r w:rsidR="004101E1" w:rsidRPr="004101E1">
        <w:rPr>
          <w:noProof/>
        </w:rPr>
        <w:t xml:space="preserve">(Martínez-Cabrera </w:t>
      </w:r>
      <w:r w:rsidR="004101E1" w:rsidRPr="004101E1">
        <w:rPr>
          <w:i/>
          <w:noProof/>
        </w:rPr>
        <w:t>et al.</w:t>
      </w:r>
      <w:r w:rsidR="004101E1" w:rsidRPr="004101E1">
        <w:rPr>
          <w:noProof/>
        </w:rPr>
        <w:t xml:space="preserve"> 2009)</w:t>
      </w:r>
      <w:r w:rsidR="009D2CA8">
        <w:fldChar w:fldCharType="end"/>
      </w:r>
      <w:r w:rsidRPr="00EA700F">
        <w:t xml:space="preserve">. Overall, resistance against cavitation appears to result from complex interactions between wood anatomical traits </w:t>
      </w:r>
      <w:r w:rsidR="009D2CA8">
        <w:fldChar w:fldCharType="begin" w:fldLock="1"/>
      </w:r>
      <w:r w:rsidR="004101E1">
        <w:instrText>ADDIN CSL_CITATION { "citationItems" : [ { "id" : "ITEM-1", "itemData" : { "DOI" : "10.1111/j.1469-8137.2010.03518.x", "ISSN" : "1469-8137", "PMID" : "21054413", "abstract" : "\u2022 Vulnerability to cavitation and conductive efficiency depend on xylem anatomy. We tested a large range of structure-function hypotheses, some for the first time, within a single genus to minimize phylogenetic 'noise' and maximize detection of functionally relevant variation. \u2022 This integrative study combined in-depth anatomical observations using light, scanning and transmission electron microscopy of seven Acer taxa, and compared these observations with empirical measures of xylem hydraulics. \u2022 Our results reveal a 2 MPa range in species' mean cavitation pressure (MCP). MCP was strongly correlated with intervessel pit structure (membrane thickness and porosity, chamber depth), weakly correlated with pit number per vessel, and not related to pit area per vessel. At the tissue level, there was a strong correlation between MCP and mechanical strength parameters, and some of the first evidence is provided for the functional significance of vessel grouping and thickenings on inner vessel walls. In addition, a strong trade-off was observed between xylem-specific conductivity and MCP. Vessel length and intervessel wall characteristics were implicated in this safety-efficiency trade-off. \u2022 Cavitation resistance and hydraulic conductivity in Acer appear to be controlled by a very complex interaction between tissue, vessel network and pit characteristics.", "author" : [ { "dropping-particle" : "", "family" : "Lens", "given" : "Frederic", "non-dropping-particle" : "", "parse-names" : false, "suffix" : "" }, { "dropping-particle" : "", "family" : "Sperry", "given" : "John S", "non-dropping-particle" : "", "parse-names" : false, "suffix" : "" }, { "dropping-particle" : "", "family" : "Christman", "given" : "Mairgareth A", "non-dropping-particle" : "", "parse-names" : false, "suffix" : "" }, { "dropping-particle" : "", "family" : "Choat", "given" : "Brendan", "non-dropping-particle" : "", "parse-names" : false, "suffix" : "" }, { "dropping-particle" : "", "family" : "Rabaey", "given" : "David", "non-dropping-particle" : "", "parse-names" : false, "suffix" : "" }, { "dropping-particle" : "", "family" : "Jansen", "given" : "Steven", "non-dropping-particle" : "", "parse-names" : false, "suffix" : "" } ], "container-title" : "The New Phytologist", "id" : "ITEM-1", "issue" : "3", "issued" : { "date-parts" : [ [ "2011", "5" ] ] }, "page" : "709-23", "title" : "Testing hypotheses that link wood anatomy to cavitation resistance and hydraulic conductivity in the genus Acer.", "type" : "article-journal", "volume" : "190" }, "uris" : [ "http://www.mendeley.com/documents/?uuid=62a09ac1-93d7-42d0-b860-ca25bbaeafd2" ] }, { "id" : "ITEM-2", "itemData" : { "DOI" : "10.1093/aobpla/plt046", "ISSN" : "2041-2851", "author" : [ { "dropping-particle" : "", "family" : "Zieminska", "given" : "K.", "non-dropping-particle" : "", "parse-names" : false, "suffix" : "" }, { "dropping-particle" : "", "family" : "Butler", "given" : "D. W.", "non-dropping-particle" : "", "parse-names" : false, "suffix" : "" }, { "dropping-particle" : "", "family" : "Gleason", "given" : "S. M.", "non-dropping-particle" : "", "parse-names" : false, "suffix" : "" }, { "dropping-particle" : "", "family" : "Wright", "given" : "I. J.", "non-dropping-particle" : "", "parse-names" : false, "suffix" : "" }, { "dropping-particle" : "", "family" : "Westoby", "given" : "M.", "non-dropping-particle" : "", "parse-names" : false, "suffix" : "" } ], "container-title" : "AoB PLANTS", "id" : "ITEM-2", "issued" : { "date-parts" : [ [ "2013", "10", "10" ] ] }, "page" : "plt046", "title" : "Fibre wall and lumen fractions drive wood density variation across 24 Australian angiosperms", "type" : "article-journal", "volume" : "5" }, "uris" : [ "http://www.mendeley.com/documents/?uuid=0812d6a9-5781-4e1a-829c-9bb7472beae1" ] } ], "mendeley" : { "previouslyFormattedCitation" : "(Lens &lt;i&gt;et al.&lt;/i&gt; 2011; Zieminska &lt;i&gt;et al.&lt;/i&gt; 2013)" }, "properties" : { "noteIndex" : 0 }, "schema" : "https://github.com/citation-style-language/schema/raw/master/csl-citation.json" }</w:instrText>
      </w:r>
      <w:r w:rsidR="009D2CA8">
        <w:fldChar w:fldCharType="separate"/>
      </w:r>
      <w:r w:rsidR="004101E1" w:rsidRPr="004101E1">
        <w:rPr>
          <w:noProof/>
        </w:rPr>
        <w:t xml:space="preserve">(Lens </w:t>
      </w:r>
      <w:r w:rsidR="004101E1" w:rsidRPr="004101E1">
        <w:rPr>
          <w:i/>
          <w:noProof/>
        </w:rPr>
        <w:t>et al.</w:t>
      </w:r>
      <w:r w:rsidR="004101E1" w:rsidRPr="004101E1">
        <w:rPr>
          <w:noProof/>
        </w:rPr>
        <w:t xml:space="preserve"> 2011; Zieminska </w:t>
      </w:r>
      <w:r w:rsidR="004101E1" w:rsidRPr="004101E1">
        <w:rPr>
          <w:i/>
          <w:noProof/>
        </w:rPr>
        <w:t>et al.</w:t>
      </w:r>
      <w:r w:rsidR="004101E1" w:rsidRPr="004101E1">
        <w:rPr>
          <w:noProof/>
        </w:rPr>
        <w:t xml:space="preserve"> 2013)</w:t>
      </w:r>
      <w:r w:rsidR="009D2CA8">
        <w:fldChar w:fldCharType="end"/>
      </w:r>
      <w:r w:rsidR="009D2CA8">
        <w:t xml:space="preserve"> </w:t>
      </w:r>
      <w:r w:rsidRPr="00EA700F">
        <w:t>and/or aboveground biomass production traits, both of which are tangentially related to wood density.</w:t>
      </w:r>
      <w:r w:rsidR="005D0A6C">
        <w:t xml:space="preserve"> </w:t>
      </w:r>
      <w:r w:rsidR="00E773FF">
        <w:t xml:space="preserve">Barring ephemeral dryland rivers, riparian environments </w:t>
      </w:r>
      <w:r w:rsidR="008216A2">
        <w:t>tend not to be</w:t>
      </w:r>
      <w:r w:rsidR="00E773FF">
        <w:t xml:space="preserve"> highly water </w:t>
      </w:r>
      <w:r w:rsidR="008216A2">
        <w:t>limited</w:t>
      </w:r>
      <w:r w:rsidR="00E773FF">
        <w:t xml:space="preserve">, </w:t>
      </w:r>
      <w:r w:rsidR="003C657A">
        <w:t>so specifically constructing woody tissue to deal with constant water stress may not be advantageous.</w:t>
      </w:r>
      <w:r w:rsidR="00E773FF">
        <w:t xml:space="preserve"> </w:t>
      </w:r>
      <w:r w:rsidR="003C657A">
        <w:t>F</w:t>
      </w:r>
      <w:r w:rsidR="00E773FF">
        <w:t xml:space="preserve">or plants that are habituated to plentiful soil moisture, </w:t>
      </w:r>
      <w:r w:rsidR="003C657A">
        <w:t xml:space="preserve">however, </w:t>
      </w:r>
      <w:r w:rsidR="00E773FF">
        <w:t>having no backup strategy for</w:t>
      </w:r>
      <w:r w:rsidR="003C657A">
        <w:t xml:space="preserve"> surviving</w:t>
      </w:r>
      <w:r w:rsidR="00E773FF">
        <w:t xml:space="preserve"> drought conditions </w:t>
      </w:r>
      <w:r w:rsidR="003C657A">
        <w:t>may</w:t>
      </w:r>
      <w:r w:rsidR="00E773FF">
        <w:t xml:space="preserve"> be risky.</w:t>
      </w:r>
    </w:p>
    <w:p w14:paraId="22AFAC68" w14:textId="55A8549F" w:rsidR="00B634E6" w:rsidRPr="00EA700F" w:rsidRDefault="00B634E6" w:rsidP="00A22B81">
      <w:pPr>
        <w:spacing w:line="360" w:lineRule="auto"/>
        <w:jc w:val="both"/>
      </w:pPr>
      <w:r w:rsidRPr="00EA700F">
        <w:t>A more compelling rationale for our findings is that riparian woody plants are again overcompensating for the possibility of rare</w:t>
      </w:r>
      <w:r w:rsidR="006E5D88">
        <w:t>,</w:t>
      </w:r>
      <w:r w:rsidRPr="00EA700F">
        <w:t xml:space="preserve"> life-or-death stress events. In the absence of predictable cues about timing of watering flows, broad phenotypic plasticity in resource use traits may in fact be maladaptive in highly unpredictable environments</w:t>
      </w:r>
      <w:r w:rsidR="00B064E3">
        <w:t xml:space="preserve"> </w:t>
      </w:r>
      <w:r w:rsidR="00FC0DFA">
        <w:fldChar w:fldCharType="begin" w:fldLock="1"/>
      </w:r>
      <w:r w:rsidR="004101E1">
        <w:instrText>ADDIN CSL_CITATION { "citationItems" : [ { "id" : "ITEM-1", "itemData" : { "DOI" : "10.1007/s00468-002-0184-4", "author" : [ { "dropping-particle" : "", "family" : "Valladares", "given" : "Fernando", "non-dropping-particle" : "", "parse-names" : false, "suffix" : "" }, { "dropping-particle" : "", "family" : "Chico", "given" : "J", "non-dropping-particle" : "", "parse-names" : false, "suffix" : "" }, { "dropping-particle" : "", "family" : "Aranda", "given" : "Ismael", "non-dropping-particle" : "", "parse-names" : false, "suffix" : "" } ], "container-title" : "Trees", "id" : "ITEM-1", "issue" : "6", "issued" : { "date-parts" : [ [ "2002" ] ] }, "page" : "395-403", "title" : "The greater seedling high-light tolerance of Quercus robur over Fagus sylvatica is linked to a greater physiological plasticity", "type" : "article-journal", "volume" : "16" }, "uris" : [ "http://www.mendeley.com/documents/?uuid=14c36e70-3f88-4c45-a370-8fe003833ba4" ] }, { "id" : "ITEM-2", "itemData" : { "DOI" : "10.1046/j.1469-8137.2002.00525.x", "ISSN" : "0028-646X", "author" : [ { "dropping-particle" : "", "family" : "Valladares", "given" : "Fernando", "non-dropping-particle" : "", "parse-names" : false, "suffix" : "" }, { "dropping-particle" : "", "family" : "Balaguer", "given" : "Luis", "non-dropping-particle" : "", "parse-names" : false, "suffix" : "" }, { "dropping-particle" : "", "family" : "Martinez-Ferri", "given" : "Elsa", "non-dropping-particle" : "", "parse-names" : false, "suffix" : "" }, { "dropping-particle" : "", "family" : "Perez-Corona", "given" : "Esther", "non-dropping-particle" : "", "parse-names" : false, "suffix" : "" }, { "dropping-particle" : "", "family" : "Manrique", "given" : "Esteban", "non-dropping-particle" : "", "parse-names" : false, "suffix" : "" } ], "container-title" : "New Phytologist", "id" : "ITEM-2", "issue" : "3", "issued" : { "date-parts" : [ [ "2002", "12" ] ] }, "page" : "457-467", "title" : "Plasticity, instability and canalization: is the phenotypic variation in seedlings of sclerophyll oaks consistent with the environmental unpredictability of Mediterranean ecosystems?", "type" : "article-journal", "volume" : "156" }, "uris" : [ "http://www.mendeley.com/documents/?uuid=c3ddb502-b6b9-443a-8ca9-c1700b92eb5f" ] } ], "mendeley" : { "previouslyFormattedCitation" : "(Valladares, Chico &amp; Aranda 2002b; Valladares &lt;i&gt;et al.&lt;/i&gt; 2002a)" }, "properties" : { "noteIndex" : 0 }, "schema" : "https://github.com/citation-style-language/schema/raw/master/csl-citation.json" }</w:instrText>
      </w:r>
      <w:r w:rsidR="00FC0DFA">
        <w:fldChar w:fldCharType="separate"/>
      </w:r>
      <w:r w:rsidR="004101E1" w:rsidRPr="004101E1">
        <w:rPr>
          <w:noProof/>
        </w:rPr>
        <w:t xml:space="preserve">(Valladares, Chico &amp; Aranda 2002b; Valladares </w:t>
      </w:r>
      <w:r w:rsidR="004101E1" w:rsidRPr="004101E1">
        <w:rPr>
          <w:i/>
          <w:noProof/>
        </w:rPr>
        <w:t>et al.</w:t>
      </w:r>
      <w:r w:rsidR="004101E1" w:rsidRPr="004101E1">
        <w:rPr>
          <w:noProof/>
        </w:rPr>
        <w:t xml:space="preserve"> 2002a)</w:t>
      </w:r>
      <w:r w:rsidR="00FC0DFA">
        <w:fldChar w:fldCharType="end"/>
      </w:r>
      <w:r w:rsidR="00FC0DFA">
        <w:t xml:space="preserve"> </w:t>
      </w:r>
      <w:r w:rsidRPr="00EA700F">
        <w:t>and conservative resource-use phenotypes such as high</w:t>
      </w:r>
      <w:r w:rsidR="003C657A">
        <w:t>er</w:t>
      </w:r>
      <w:r w:rsidRPr="00EA700F">
        <w:t xml:space="preserve"> wood density would be favoured </w:t>
      </w:r>
      <w:r w:rsidR="00F40ED3">
        <w:fldChar w:fldCharType="begin" w:fldLock="1"/>
      </w:r>
      <w:r w:rsidR="004101E1">
        <w:instrText>ADDIN CSL_CITATION { "citationItems" : [ { "id" : "ITEM-1", "itemData" : { "DOI" : "10.1111/j.1469-8137.2007.02275.x", "ISSN" : "0028-646X", "PMID" : "17997761", "abstract" : "Phenotypic plasticity is considered the major means by which plants cope with environmental heterogeneity. Although ubiquitous in nature, actual phenotypic plasticity is far from being maximal. This has been explained by the existence of internal limits to its expression. However, phenotypic plasticity takes place within an ecological context and plants are generally exposed to multifactor environments and to simultaneous interactions with many species. These external, ecological factors may limit phenotypic plasticity or curtail its adaptive value, but seldom have they been considered because limits to plasticity have typically addressed factors internal to the plant. We show that plastic responses to abiotic factors are reduced under situations of conservative resource use in stressful and unpredictable habitats, and that extreme levels in a given abiotic factor can negatively influence plastic responses to another factor. We illustrate how herbivory may limit plant phenotypic plasticity because damaged plants can only rarely attain the optimal phenotype in the challenging environment. Finally, it is examined how phenotypic changes involved in trait-mediated interactions can entail costs for the plant in further interactions with other species in the community. Ecological limits to plasticity must be included in any realistic approach to understand the evolution of plasticity in complex environments and to predict plant responses to global change.", "author" : [ { "dropping-particle" : "", "family" : "Valladares", "given" : "Fernando", "non-dropping-particle" : "", "parse-names" : false, "suffix" : "" }, { "dropping-particle" : "", "family" : "Gianoli", "given" : "Ernesto", "non-dropping-particle" : "", "parse-names" : false, "suffix" : "" }, { "dropping-particle" : "", "family" : "G\u00f3mez", "given" : "JM", "non-dropping-particle" : "", "parse-names" : false, "suffix" : "" } ], "container-title" : "New Phytologist", "id" : "ITEM-1", "issue" : "4", "issued" : { "date-parts" : [ [ "2007", "1" ] ] }, "page" : "749-63", "title" : "Ecological limits to plant phenotypic plasticity", "type" : "article-journal", "volume" : "176" }, "uris" : [ "http://www.mendeley.com/documents/?uuid=24f36577-bf42-4505-9a39-e239f277d488" ] } ], "mendeley" : { "previouslyFormattedCitation" : "(Valladares, Gianoli &amp; G\u00f3mez 2007)" }, "properties" : { "noteIndex" : 0 }, "schema" : "https://github.com/citation-style-language/schema/raw/master/csl-citation.json" }</w:instrText>
      </w:r>
      <w:r w:rsidR="00F40ED3">
        <w:fldChar w:fldCharType="separate"/>
      </w:r>
      <w:r w:rsidR="009422EA" w:rsidRPr="009422EA">
        <w:rPr>
          <w:noProof/>
        </w:rPr>
        <w:t>(Valladares, Gianoli &amp; Gómez 2007)</w:t>
      </w:r>
      <w:r w:rsidR="00F40ED3">
        <w:fldChar w:fldCharType="end"/>
      </w:r>
      <w:r w:rsidR="00F40ED3">
        <w:t>.</w:t>
      </w:r>
      <w:r w:rsidR="00876C83">
        <w:t xml:space="preserve"> </w:t>
      </w:r>
      <w:r w:rsidRPr="00EA700F">
        <w:t xml:space="preserve">Traits associated with conservative resource use and better recovery following periods of extreme stress </w:t>
      </w:r>
      <w:r w:rsidR="00876C83">
        <w:t xml:space="preserve">may </w:t>
      </w:r>
      <w:r w:rsidRPr="00EA700F">
        <w:t>actually confer as much or greater fitness than traits associated with tolerating the event itself</w:t>
      </w:r>
      <w:r w:rsidR="00B064E3">
        <w:t xml:space="preserve"> </w:t>
      </w:r>
      <w:r w:rsidR="00FC0DFA">
        <w:fldChar w:fldCharType="begin" w:fldLock="1"/>
      </w:r>
      <w:r w:rsidR="004101E1">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"previouslyFormattedCitation" : "(Gutschick &amp; BassiriRad 2003)" }, "properties" : { "noteIndex" : 0 }, "schema" : "https://github.com/citation-style-language/schema/raw/master/csl-citation.json" }</w:instrText>
      </w:r>
      <w:r w:rsidR="00FC0DFA">
        <w:fldChar w:fldCharType="separate"/>
      </w:r>
      <w:r w:rsidR="009422EA" w:rsidRPr="009422EA">
        <w:rPr>
          <w:noProof/>
        </w:rPr>
        <w:t>(Gutschick &amp; BassiriRad 2003)</w:t>
      </w:r>
      <w:r w:rsidR="00FC0DFA">
        <w:fldChar w:fldCharType="end"/>
      </w:r>
      <w:r w:rsidRPr="00EA700F">
        <w:t xml:space="preserve">. </w:t>
      </w:r>
    </w:p>
    <w:p w14:paraId="4875D9DD" w14:textId="12760676" w:rsidR="00B634E6" w:rsidRPr="00EA700F" w:rsidRDefault="00E773FF" w:rsidP="00A22B81">
      <w:pPr>
        <w:spacing w:line="360" w:lineRule="auto"/>
        <w:jc w:val="both"/>
      </w:pPr>
      <w:r>
        <w:t xml:space="preserve">Conservative resource use and heavy investment in structural strength fit within the ‘resister’ category of riparian plant strategies described by </w:t>
      </w:r>
      <w:r>
        <w:fldChar w:fldCharType="begin" w:fldLock="1"/>
      </w:r>
      <w:r w:rsidR="004101E1">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"manualFormatting" : "Naiman &amp; Decamps' (1997)", "previouslyFormattedCitation" : "(Naiman &amp; Decamps 1997)" }, "properties" : { "noteIndex" : 0 }, "schema" : "https://github.com/citation-style-language/schema/raw/master/csl-citation.json" }</w:instrText>
      </w:r>
      <w:r>
        <w:fldChar w:fldCharType="separate"/>
      </w:r>
      <w:r>
        <w:rPr>
          <w:noProof/>
        </w:rPr>
        <w:t>Naiman &amp; Decamps'</w:t>
      </w:r>
      <w:r w:rsidRPr="00E773FF">
        <w:rPr>
          <w:noProof/>
        </w:rPr>
        <w:t xml:space="preserve"> </w:t>
      </w:r>
      <w:r>
        <w:rPr>
          <w:noProof/>
        </w:rPr>
        <w:t>(</w:t>
      </w:r>
      <w:r w:rsidRPr="00E773FF">
        <w:rPr>
          <w:noProof/>
        </w:rPr>
        <w:t>1997)</w:t>
      </w:r>
      <w:r>
        <w:fldChar w:fldCharType="end"/>
      </w:r>
      <w:r>
        <w:t xml:space="preserve"> classification of riparian plant life history strategies. ‘Invader’ s</w:t>
      </w:r>
      <w:r w:rsidRPr="00EA700F">
        <w:t xml:space="preserve">trategies </w:t>
      </w:r>
      <w:r w:rsidR="00876C83">
        <w:t>with</w:t>
      </w:r>
      <w:r w:rsidR="00B634E6" w:rsidRPr="00EA700F">
        <w:t xml:space="preserve"> which species avoid harsh hydrological conditions by </w:t>
      </w:r>
      <w:r>
        <w:t>achieving sexual maturity as fast as possible</w:t>
      </w:r>
      <w:r w:rsidR="00876C83">
        <w:t xml:space="preserve"> </w:t>
      </w:r>
      <w:r>
        <w:t xml:space="preserve">are also common to the riparian </w:t>
      </w:r>
      <w:r>
        <w:lastRenderedPageBreak/>
        <w:t xml:space="preserve">environment </w:t>
      </w:r>
      <w:r>
        <w:fldChar w:fldCharType="begin" w:fldLock="1"/>
      </w:r>
      <w:r w:rsidR="004101E1">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"author" : [ { "dropping-particle" : "", "family" : "Woolfrey", "given" : "A. R.", "non-dropping-particle" : "", "parse-names" : false, "suffix" : "" }, { "dropping-particle" : "", "family" : "Ladd", "given" : "P.G", "non-dropping-particle" : "", "parse-names" : false, "suffix" : "" } ], "container-title" : "Australian Journal of Botany", "id" : "ITEM-2",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"(Naiman &amp; Decamps 1997; Woolfrey &amp; Ladd 2001)" }, "properties" : { "noteIndex" : 0 }, "schema" : "https://github.com/citation-style-language/schema/raw/master/csl-citation.json" }</w:instrText>
      </w:r>
      <w:r>
        <w:fldChar w:fldCharType="separate"/>
      </w:r>
      <w:r w:rsidR="009422EA" w:rsidRPr="009422EA">
        <w:rPr>
          <w:noProof/>
        </w:rPr>
        <w:t>(Naiman &amp; Decamps 1997; Woolfrey &amp; Ladd 2001)</w:t>
      </w:r>
      <w:r>
        <w:fldChar w:fldCharType="end"/>
      </w:r>
      <w:r w:rsidR="00B634E6" w:rsidRPr="00EA700F">
        <w:t xml:space="preserve">. Pioneer species employing a fast relative growth rate, low wood density ecological strategy </w:t>
      </w:r>
      <w:r>
        <w:t>would be</w:t>
      </w:r>
      <w:r w:rsidRPr="00EA700F">
        <w:t xml:space="preserve"> </w:t>
      </w:r>
      <w:r w:rsidR="00B634E6" w:rsidRPr="00EA700F">
        <w:t>benefitted by repeated setbacks to early successional conditions</w:t>
      </w:r>
      <w:r>
        <w:t xml:space="preserve"> </w:t>
      </w:r>
      <w:r>
        <w:fldChar w:fldCharType="begin" w:fldLock="1"/>
      </w:r>
      <w:r w:rsidR="004101E1">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fldChar w:fldCharType="separate"/>
      </w:r>
      <w:r w:rsidR="009422EA" w:rsidRPr="009422EA">
        <w:rPr>
          <w:noProof/>
        </w:rPr>
        <w:t>(Westoby 1998)</w:t>
      </w:r>
      <w:r>
        <w:fldChar w:fldCharType="end"/>
      </w:r>
      <w:r w:rsidR="00B634E6" w:rsidRPr="00EA700F">
        <w:t xml:space="preserve">. Abundance weighted means may obfuscate the true pattern where differentiation in ecological strategy is strong, due to their inability to capture multimodality in trait distributions. In this case, </w:t>
      </w:r>
      <w:r w:rsidR="00483144">
        <w:t>great</w:t>
      </w:r>
      <w:r w:rsidR="00B634E6" w:rsidRPr="00EA700F">
        <w:t>er abundance of these species would drive down mean wood density values through the upper ranges of disturbance intensity. This observation offers a potential explanation for the goodness of fit of quadratic models which begin to dip after reaching an apex at three quarters of their maximum value, rather than simply app</w:t>
      </w:r>
      <w:r w:rsidR="00FC0DFA">
        <w:t>roaching an asymptote (e.g. Fig 3a,d, Fig 4a,b,d</w:t>
      </w:r>
      <w:r w:rsidR="00B634E6" w:rsidRPr="00EA700F">
        <w:t xml:space="preserve">). </w:t>
      </w:r>
      <w:r>
        <w:t>It is difficult to substantiate this suggestion using our dataset, however, as only a few data</w:t>
      </w:r>
      <w:r w:rsidR="00876C83">
        <w:t xml:space="preserve"> </w:t>
      </w:r>
      <w:r>
        <w:t>points are present in the upper ranges of disturbance intensity.</w:t>
      </w:r>
    </w:p>
    <w:p w14:paraId="47A3CDB4" w14:textId="3A3A6450" w:rsidR="003C657A" w:rsidRDefault="00B634E6" w:rsidP="00A22B81">
      <w:pPr>
        <w:spacing w:line="360" w:lineRule="auto"/>
        <w:jc w:val="both"/>
      </w:pPr>
      <w:r w:rsidRPr="00EA700F">
        <w:t xml:space="preserve">Another </w:t>
      </w:r>
      <w:r w:rsidR="00B118A6">
        <w:t xml:space="preserve">mechanism </w:t>
      </w:r>
      <w:r w:rsidRPr="00EA700F">
        <w:t xml:space="preserve">for coping with harsh conditions is possible. Some species also have the ability to radically change their wood density throughout their life history. </w:t>
      </w:r>
      <w:r w:rsidRPr="00EA700F">
        <w:rPr>
          <w:i/>
        </w:rPr>
        <w:t>Casuarina cunninghamiana</w:t>
      </w:r>
      <w:r w:rsidRPr="00EA700F">
        <w:t xml:space="preserve">, for instance, is </w:t>
      </w:r>
      <w:r w:rsidR="00876C83">
        <w:t>a rheophytic</w:t>
      </w:r>
      <w:r w:rsidRPr="00EA700F">
        <w:t xml:space="preserve"> species whose entire life history revolves around response to flooding disturbance</w:t>
      </w:r>
      <w:r w:rsidR="00876C83">
        <w:t xml:space="preserve"> </w:t>
      </w:r>
      <w:r w:rsidR="00876C83">
        <w:fldChar w:fldCharType="begin" w:fldLock="1"/>
      </w:r>
      <w:r w:rsidR="004101E1">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876C83">
        <w:fldChar w:fldCharType="separate"/>
      </w:r>
      <w:r w:rsidR="00876C83" w:rsidRPr="00876C83">
        <w:rPr>
          <w:noProof/>
        </w:rPr>
        <w:t>(van Steenis 1981)</w:t>
      </w:r>
      <w:r w:rsidR="00876C83">
        <w:fldChar w:fldCharType="end"/>
      </w:r>
      <w:r w:rsidRPr="00EA700F">
        <w:t xml:space="preserve">. After seeding </w:t>
      </w:r>
      <w:r w:rsidRPr="00EA700F">
        <w:rPr>
          <w:i/>
        </w:rPr>
        <w:t xml:space="preserve">en masse </w:t>
      </w:r>
      <w:r w:rsidRPr="00EA700F">
        <w:t>onto fresh substrate</w:t>
      </w:r>
      <w:r w:rsidR="006817B9">
        <w:t xml:space="preserve"> within or close to the river channel</w:t>
      </w:r>
      <w:r w:rsidR="00E773FF">
        <w:t xml:space="preserve"> (an ‘invader’ strategy)</w:t>
      </w:r>
      <w:r w:rsidRPr="00EA700F">
        <w:t>, dense stands of flexible-stemmed saplings emerge, protecting each other from flood flows</w:t>
      </w:r>
      <w:r w:rsidR="00E773FF">
        <w:t xml:space="preserve"> </w:t>
      </w:r>
      <w:r w:rsidR="00E773FF">
        <w:fldChar w:fldCharType="begin" w:fldLock="1"/>
      </w:r>
      <w:r w:rsidR="004101E1">
        <w:instrText>ADDIN CSL_CITATION { "citationItems" : [ { "id" : "ITEM-1", "itemData" : { "author" : [ { "dropping-particle" : "", "family" : "Woolfrey", "given" : "A. 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 "properties" : { "noteIndex" : 0 }, "schema" : "https://github.com/citation-style-language/schema/raw/master/csl-citation.json" }</w:instrText>
      </w:r>
      <w:r w:rsidR="00E773FF">
        <w:fldChar w:fldCharType="separate"/>
      </w:r>
      <w:r w:rsidR="009422EA" w:rsidRPr="009422EA">
        <w:rPr>
          <w:noProof/>
        </w:rPr>
        <w:t>(Woolfrey &amp; Ladd 2001)</w:t>
      </w:r>
      <w:r w:rsidR="00E773FF">
        <w:fldChar w:fldCharType="end"/>
      </w:r>
      <w:r w:rsidRPr="00EA700F">
        <w:t>. Self-thinning subsequently occurs, and</w:t>
      </w:r>
      <w:r w:rsidR="00E773FF">
        <w:t xml:space="preserve"> </w:t>
      </w:r>
      <w:r w:rsidR="00876C83">
        <w:t xml:space="preserve">our </w:t>
      </w:r>
      <w:r w:rsidR="00E773FF">
        <w:t>measurements from adult plants indicate that</w:t>
      </w:r>
      <w:r w:rsidR="00876C83">
        <w:t xml:space="preserve"> </w:t>
      </w:r>
      <w:r w:rsidRPr="00EA700F">
        <w:t xml:space="preserve">stem wood density increases </w:t>
      </w:r>
      <w:r w:rsidR="00E773FF">
        <w:t xml:space="preserve">during maturation; the plant has metamorphosed </w:t>
      </w:r>
      <w:r w:rsidR="006817B9">
        <w:t>towards the</w:t>
      </w:r>
      <w:r w:rsidR="00E773FF">
        <w:t xml:space="preserve"> ‘resister’</w:t>
      </w:r>
      <w:r w:rsidR="006817B9">
        <w:t xml:space="preserve"> phenotype</w:t>
      </w:r>
      <w:r w:rsidRPr="00EA700F">
        <w:t>. This</w:t>
      </w:r>
      <w:r w:rsidR="00E773FF">
        <w:t xml:space="preserve"> change in</w:t>
      </w:r>
      <w:r w:rsidRPr="00EA700F">
        <w:t xml:space="preserve"> strategy is likewise difficult to capture using abundance weighted means. </w:t>
      </w:r>
    </w:p>
    <w:p w14:paraId="39CA9067" w14:textId="17D8CF78" w:rsidR="00AE0768" w:rsidRDefault="007B76D5" w:rsidP="00A22B81">
      <w:pPr>
        <w:spacing w:line="360" w:lineRule="auto"/>
        <w:jc w:val="both"/>
      </w:pPr>
      <w:r>
        <w:t xml:space="preserve">Under </w:t>
      </w:r>
      <w:r w:rsidR="003579D9">
        <w:t>our</w:t>
      </w:r>
      <w:r>
        <w:t xml:space="preserve"> argument,</w:t>
      </w:r>
      <w:r w:rsidR="003579D9">
        <w:t xml:space="preserve"> where </w:t>
      </w:r>
      <w:r w:rsidR="00360B12">
        <w:t>hardy rheophytic</w:t>
      </w:r>
      <w:r w:rsidR="003579D9">
        <w:t xml:space="preserve"> species use high wood density ecological strategies to cope with powerful floods and unpredictable watering regimes,</w:t>
      </w:r>
      <w:r>
        <w:t xml:space="preserve"> </w:t>
      </w:r>
      <w:r w:rsidR="00135469">
        <w:t xml:space="preserve">we would expect </w:t>
      </w:r>
      <w:r>
        <w:t xml:space="preserve">species such as </w:t>
      </w:r>
      <w:r w:rsidRPr="00876C83">
        <w:rPr>
          <w:i/>
        </w:rPr>
        <w:t>Casuarina cunninghamiana</w:t>
      </w:r>
      <w:r>
        <w:t xml:space="preserve"> and </w:t>
      </w:r>
      <w:r w:rsidRPr="00876C83">
        <w:rPr>
          <w:i/>
        </w:rPr>
        <w:t>Tristaniopsis laurina</w:t>
      </w:r>
      <w:r>
        <w:t xml:space="preserve"> </w:t>
      </w:r>
      <w:r w:rsidR="00135469">
        <w:t>to</w:t>
      </w:r>
      <w:r>
        <w:t xml:space="preserve"> have the highest wood density in our dataset. Both species exhibit highly variable trait values,</w:t>
      </w:r>
      <w:r w:rsidR="000E11B0">
        <w:t xml:space="preserve"> however,</w:t>
      </w:r>
      <w:r>
        <w:t xml:space="preserve"> ranging approximately between the median value and the 75</w:t>
      </w:r>
      <w:r w:rsidRPr="00876C83">
        <w:rPr>
          <w:vertAlign w:val="superscript"/>
        </w:rPr>
        <w:t>th</w:t>
      </w:r>
      <w:r>
        <w:t xml:space="preserve"> percentile. </w:t>
      </w:r>
      <w:r w:rsidR="000E11B0">
        <w:t xml:space="preserve">As with </w:t>
      </w:r>
      <w:r w:rsidR="000E11B0" w:rsidRPr="00876C83">
        <w:rPr>
          <w:i/>
        </w:rPr>
        <w:t>C. cunninghamiana,</w:t>
      </w:r>
      <w:r w:rsidR="000E11B0">
        <w:t xml:space="preserve"> </w:t>
      </w:r>
      <w:r w:rsidR="00BE0308" w:rsidRPr="00876C83">
        <w:rPr>
          <w:i/>
        </w:rPr>
        <w:t>T. laurina</w:t>
      </w:r>
      <w:r w:rsidR="00BE0308">
        <w:t xml:space="preserve"> is a heliophilc coloniser of </w:t>
      </w:r>
      <w:r w:rsidR="006817B9">
        <w:t>within and near-channel landforms</w:t>
      </w:r>
      <w:r w:rsidR="00B52E9B">
        <w:t xml:space="preserve"> </w:t>
      </w:r>
      <w:r w:rsidR="00B52E9B">
        <w:fldChar w:fldCharType="begin" w:fldLock="1"/>
      </w:r>
      <w:r w:rsidR="004101E1">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"mendeley" : { "previouslyFormattedCitation" : "(Webb, Erskine &amp; Dragovich 2002)" }, "properties" : { "noteIndex" : 0 }, "schema" : "https://github.com/citation-style-language/schema/raw/master/csl-citation.json" }</w:instrText>
      </w:r>
      <w:r w:rsidR="00B52E9B">
        <w:fldChar w:fldCharType="separate"/>
      </w:r>
      <w:r w:rsidR="009422EA" w:rsidRPr="009422EA">
        <w:rPr>
          <w:noProof/>
        </w:rPr>
        <w:t>(Webb, Erskine &amp; Dragovich 2002)</w:t>
      </w:r>
      <w:r w:rsidR="00B52E9B">
        <w:fldChar w:fldCharType="end"/>
      </w:r>
      <w:r w:rsidR="006817B9">
        <w:t xml:space="preserve">. By establishing </w:t>
      </w:r>
      <w:r w:rsidR="004C1493">
        <w:t xml:space="preserve">in close proximity </w:t>
      </w:r>
      <w:r w:rsidR="006817B9">
        <w:t>to the channel,</w:t>
      </w:r>
      <w:r w:rsidR="003579D9">
        <w:t xml:space="preserve"> seedlings of</w:t>
      </w:r>
      <w:r w:rsidR="006817B9">
        <w:t xml:space="preserve"> </w:t>
      </w:r>
      <w:r w:rsidR="003579D9">
        <w:t xml:space="preserve">these species must balance the risks of flooding with the advantages of </w:t>
      </w:r>
      <w:r w:rsidR="000E11B0">
        <w:t>growth</w:t>
      </w:r>
      <w:r w:rsidR="003579D9">
        <w:t xml:space="preserve"> </w:t>
      </w:r>
      <w:r w:rsidR="006817B9">
        <w:t>unencumbered by competition for light or space</w:t>
      </w:r>
      <w:r w:rsidR="003579D9">
        <w:t xml:space="preserve">. Maintaining a high relative growth rate, at least until the trees are physically large enough to endure flooding, </w:t>
      </w:r>
      <w:r w:rsidR="000E11B0">
        <w:t>allows these species to quickly fill space and build photosynthetic tissue</w:t>
      </w:r>
      <w:r w:rsidR="00B52E9B">
        <w:t xml:space="preserve"> </w:t>
      </w:r>
      <w:r w:rsidR="00B52E9B">
        <w:fldChar w:fldCharType="begin" w:fldLock="1"/>
      </w:r>
      <w:r w:rsidR="004101E1">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B52E9B">
        <w:fldChar w:fldCharType="separate"/>
      </w:r>
      <w:r w:rsidR="009422EA" w:rsidRPr="009422EA">
        <w:rPr>
          <w:noProof/>
        </w:rPr>
        <w:t>(Melick 1990)</w:t>
      </w:r>
      <w:r w:rsidR="00B52E9B">
        <w:fldChar w:fldCharType="end"/>
      </w:r>
      <w:r w:rsidR="003579D9">
        <w:t xml:space="preserve">. </w:t>
      </w:r>
      <w:r w:rsidR="00135469">
        <w:t>If parallels with tropical rainforest species hold</w:t>
      </w:r>
      <w:r w:rsidR="00AE0768">
        <w:t>,</w:t>
      </w:r>
      <w:r w:rsidR="00AE0768" w:rsidRPr="00AE0768">
        <w:t xml:space="preserve"> </w:t>
      </w:r>
      <w:r w:rsidR="00AE0768">
        <w:t>however</w:t>
      </w:r>
      <w:r w:rsidR="00135469">
        <w:t xml:space="preserve"> </w:t>
      </w:r>
      <w:r w:rsidR="00135469">
        <w:fldChar w:fldCharType="begin" w:fldLock="1"/>
      </w:r>
      <w:r w:rsidR="004101E1">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"author" : [ { "dropping-particle" : "", "family" : "Kraft", "given" : "NJB", "non-dropping-particle" : "", "parse-names" : false, "suffix" : "" }, { "dropping-particle" : "", "family" : "Valencia", "given" : "Renato", "non-dropping-particle" : "", "parse-names" : false, "suffix" : "" }, { "dropping-particle" : "", "family" : "Ackerly", "given" : "DD", "non-dropping-particle" : "", "parse-names" : false, "suffix" : "" } ], "container-title" : "Science", "id" : "ITEM-2", "issue" : "October", "issued" : { "date-parts" : [ [ "2008" ] ] }, "page" : "580-582", "title" : "Functional traits and niche-based tree community assembly in an Amazonian forest", "type" : "article-journal" }, "uris" : [ "http://www.mendeley.com/documents/?uuid=b512c24e-81e3-44db-a07a-37df471b5eff"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"ITEM-4",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Kraft, Valencia &amp; Ackerly 2008; Poorter &lt;i&gt;et al.&lt;/i&gt; 2008, 2010; Wright &lt;i&gt;et al.&lt;/i&gt; 2010)" }, "properties" : { "noteIndex" : 0 }, "schema" : "https://github.com/citation-style-language/schema/raw/master/csl-citation.json" }</w:instrText>
      </w:r>
      <w:r w:rsidR="00135469">
        <w:fldChar w:fldCharType="separate"/>
      </w:r>
      <w:r w:rsidR="004101E1" w:rsidRPr="004101E1">
        <w:rPr>
          <w:noProof/>
        </w:rPr>
        <w:t xml:space="preserve">(King </w:t>
      </w:r>
      <w:r w:rsidR="004101E1" w:rsidRPr="004101E1">
        <w:rPr>
          <w:i/>
          <w:noProof/>
        </w:rPr>
        <w:t>et al.</w:t>
      </w:r>
      <w:r w:rsidR="004101E1" w:rsidRPr="004101E1">
        <w:rPr>
          <w:noProof/>
        </w:rPr>
        <w:t xml:space="preserve"> 2006; Kraft, Valencia &amp; Ackerly 2008; Poorter </w:t>
      </w:r>
      <w:r w:rsidR="004101E1" w:rsidRPr="004101E1">
        <w:rPr>
          <w:i/>
          <w:noProof/>
        </w:rPr>
        <w:t>et al.</w:t>
      </w:r>
      <w:r w:rsidR="004101E1" w:rsidRPr="004101E1">
        <w:rPr>
          <w:noProof/>
        </w:rPr>
        <w:t xml:space="preserve"> 2008, 2010; Wright </w:t>
      </w:r>
      <w:r w:rsidR="004101E1" w:rsidRPr="004101E1">
        <w:rPr>
          <w:i/>
          <w:noProof/>
        </w:rPr>
        <w:t>et al.</w:t>
      </w:r>
      <w:r w:rsidR="004101E1" w:rsidRPr="004101E1">
        <w:rPr>
          <w:noProof/>
        </w:rPr>
        <w:t xml:space="preserve"> 2010)</w:t>
      </w:r>
      <w:r w:rsidR="00135469">
        <w:fldChar w:fldCharType="end"/>
      </w:r>
      <w:r w:rsidR="00135469">
        <w:t xml:space="preserve">, this strategy will not be conducive to setting down dense wood. </w:t>
      </w:r>
      <w:r w:rsidR="003579D9">
        <w:t>In addition to morphological adaptations</w:t>
      </w:r>
      <w:r w:rsidR="0063022F">
        <w:t xml:space="preserve"> in </w:t>
      </w:r>
      <w:r w:rsidR="0063022F" w:rsidRPr="004C1493">
        <w:rPr>
          <w:i/>
        </w:rPr>
        <w:t>T. laurina</w:t>
      </w:r>
      <w:r w:rsidR="003579D9">
        <w:t xml:space="preserve"> such as multi-stemmedness</w:t>
      </w:r>
      <w:r w:rsidR="00360B12">
        <w:t>, narrow leaves</w:t>
      </w:r>
      <w:r w:rsidR="003579D9">
        <w:t xml:space="preserve"> and growth streamlined against the direction of flow</w:t>
      </w:r>
      <w:r w:rsidR="00360B12">
        <w:t xml:space="preserve"> </w:t>
      </w:r>
      <w:r w:rsidR="00360B12">
        <w:fldChar w:fldCharType="begin" w:fldLock="1"/>
      </w:r>
      <w:r w:rsidR="004101E1">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"id" : "ITEM-2", "itemData" : { "author" : [ { "dropping-particle" : "", "family" : "Steenis", "given" : "Cornelis Gijsbert Gerrit Jan", "non-dropping-particle" : "van", "parse-names" : false, "suffix" : "" } ], "id" : "ITEM-2",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Webb &lt;i&gt;et al.&lt;/i&gt; 2002)" }, "properties" : { "noteIndex" : 0 }, "schema" : "https://github.com/citation-style-language/schema/raw/master/csl-citation.json" }</w:instrText>
      </w:r>
      <w:r w:rsidR="00360B12">
        <w:fldChar w:fldCharType="separate"/>
      </w:r>
      <w:r w:rsidR="004101E1" w:rsidRPr="004101E1">
        <w:rPr>
          <w:noProof/>
        </w:rPr>
        <w:t xml:space="preserve">(van Steenis 1981; Webb </w:t>
      </w:r>
      <w:r w:rsidR="004101E1" w:rsidRPr="004101E1">
        <w:rPr>
          <w:i/>
          <w:noProof/>
        </w:rPr>
        <w:t>et al.</w:t>
      </w:r>
      <w:r w:rsidR="004101E1" w:rsidRPr="004101E1">
        <w:rPr>
          <w:noProof/>
        </w:rPr>
        <w:t xml:space="preserve"> 2002)</w:t>
      </w:r>
      <w:r w:rsidR="00360B12">
        <w:fldChar w:fldCharType="end"/>
      </w:r>
      <w:r w:rsidR="0063022F">
        <w:t>,</w:t>
      </w:r>
      <w:r w:rsidR="003579D9">
        <w:t xml:space="preserve"> th</w:t>
      </w:r>
      <w:r w:rsidR="000E11B0">
        <w:t>e</w:t>
      </w:r>
      <w:r w:rsidR="003579D9">
        <w:t xml:space="preserve"> trade-off </w:t>
      </w:r>
      <w:r w:rsidR="000E11B0">
        <w:t xml:space="preserve">between flood resistance and rapid resource acquisition </w:t>
      </w:r>
      <w:r w:rsidR="00E2757B">
        <w:t xml:space="preserve">and growth </w:t>
      </w:r>
      <w:r w:rsidR="000E11B0">
        <w:t xml:space="preserve">during establishment </w:t>
      </w:r>
      <w:r w:rsidR="003579D9">
        <w:t xml:space="preserve">serves to </w:t>
      </w:r>
      <w:r w:rsidR="003579D9">
        <w:lastRenderedPageBreak/>
        <w:t>explain</w:t>
      </w:r>
      <w:r w:rsidR="00135469">
        <w:t xml:space="preserve"> why the optimal wood density for rheophytic species </w:t>
      </w:r>
      <w:r w:rsidR="00E2757B">
        <w:t>might occupy a</w:t>
      </w:r>
      <w:r w:rsidR="003579D9">
        <w:t xml:space="preserve"> middling position on the ladder of wood density. </w:t>
      </w:r>
      <w:r w:rsidR="00423B8A">
        <w:t xml:space="preserve">Nonetheless, the wide plasticity in wood density shown by </w:t>
      </w:r>
      <w:r w:rsidR="00423B8A" w:rsidRPr="0043214C">
        <w:rPr>
          <w:i/>
        </w:rPr>
        <w:t xml:space="preserve">C. cunninghamiana </w:t>
      </w:r>
      <w:r w:rsidR="00423B8A">
        <w:t xml:space="preserve">and </w:t>
      </w:r>
      <w:r w:rsidR="00423B8A" w:rsidRPr="0043214C">
        <w:rPr>
          <w:i/>
        </w:rPr>
        <w:t>T. laurina</w:t>
      </w:r>
      <w:r w:rsidR="00423B8A">
        <w:rPr>
          <w:i/>
        </w:rPr>
        <w:t xml:space="preserve"> </w:t>
      </w:r>
      <w:r w:rsidR="00423B8A">
        <w:t xml:space="preserve">gives headroom for intraspecific variation to track hydrological gradients. </w:t>
      </w:r>
    </w:p>
    <w:p w14:paraId="791EBDE8" w14:textId="7A6D713E" w:rsidR="003C657A" w:rsidRDefault="00423B8A" w:rsidP="00A22B81">
      <w:pPr>
        <w:spacing w:line="360" w:lineRule="auto"/>
        <w:jc w:val="both"/>
      </w:pPr>
      <w:r w:rsidRPr="0059190A">
        <w:t>Notably</w:t>
      </w:r>
      <w:r w:rsidR="003579D9" w:rsidRPr="0059190A">
        <w:t xml:space="preserve">, it is the </w:t>
      </w:r>
      <w:r w:rsidR="00686747" w:rsidRPr="0059190A">
        <w:t>tall</w:t>
      </w:r>
      <w:r w:rsidR="003579D9" w:rsidRPr="0059190A">
        <w:t xml:space="preserve">, facultative riparian species </w:t>
      </w:r>
      <w:r w:rsidR="0063022F" w:rsidRPr="0059190A">
        <w:t xml:space="preserve">from rainforest sites </w:t>
      </w:r>
      <w:r w:rsidR="003579D9" w:rsidRPr="0059190A">
        <w:t xml:space="preserve">that </w:t>
      </w:r>
      <w:r w:rsidR="002A0E4A" w:rsidRPr="0059190A">
        <w:t>have the highest wood density</w:t>
      </w:r>
      <w:r w:rsidR="003579D9" w:rsidRPr="0059190A">
        <w:t xml:space="preserve"> in our dataset.</w:t>
      </w:r>
      <w:r w:rsidR="00686747" w:rsidRPr="0059190A">
        <w:rPr>
          <w:b/>
        </w:rPr>
        <w:t xml:space="preserve"> </w:t>
      </w:r>
      <w:r w:rsidR="004711BF" w:rsidRPr="0059190A">
        <w:t xml:space="preserve">Lacking the morphological adaptations required to thrive directly along the channel edge, these species may rely solely on generating mechanically strong stems to withstand flooding. </w:t>
      </w:r>
      <w:r w:rsidR="00715486" w:rsidRPr="0059190A">
        <w:t>High wood density species</w:t>
      </w:r>
      <w:r w:rsidR="009A1533" w:rsidRPr="0059190A">
        <w:t xml:space="preserve"> tended to occur further up the bank, so would be subject to only the more intense flooding events. Since</w:t>
      </w:r>
      <w:r w:rsidR="004711BF" w:rsidRPr="0059190A">
        <w:t xml:space="preserve"> succession </w:t>
      </w:r>
      <w:r w:rsidR="002A0E4A" w:rsidRPr="0059190A">
        <w:t>typically advances with elevation above the channel edge</w:t>
      </w:r>
      <w:r w:rsidR="009A1533" w:rsidRPr="0059190A">
        <w:t xml:space="preserve"> </w:t>
      </w:r>
      <w:r w:rsidR="009A1533" w:rsidRPr="0059190A">
        <w:fldChar w:fldCharType="begin" w:fldLock="1"/>
      </w:r>
      <w:r w:rsidR="004101E1" w:rsidRPr="0059190A">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\u2026", "id" : "ITEM-1", "issue" : "3", "issued" : { "date-parts" : [ [ "1998" ] ] }, "page" : "497-516", "title" : "Development, maintenance and role of riparian vegetation in the river landscape", "type" : "article-journal", "volume" : "40" }, "uris" : [ "http://www.mendeley.com/documents/?uuid=9fd97740-bfd2-4b2f-b63c-dbe9ecadbe8a" ] } ], "mendeley" : { "previouslyFormattedCitation" : "(Tabacchi, Correll &amp; Hauer 1998)" }, "properties" : { "noteIndex" : 0 }, "schema" : "https://github.com/citation-style-language/schema/raw/master/csl-citation.json" }</w:instrText>
      </w:r>
      <w:r w:rsidR="009A1533" w:rsidRPr="0059190A">
        <w:fldChar w:fldCharType="separate"/>
      </w:r>
      <w:r w:rsidR="009422EA" w:rsidRPr="0059190A">
        <w:rPr>
          <w:noProof/>
        </w:rPr>
        <w:t>(Tabacchi, Correll &amp; Hauer 1998)</w:t>
      </w:r>
      <w:r w:rsidR="009A1533" w:rsidRPr="0059190A">
        <w:fldChar w:fldCharType="end"/>
      </w:r>
      <w:r w:rsidR="009A1533" w:rsidRPr="0059190A">
        <w:t>,</w:t>
      </w:r>
      <w:r w:rsidR="002A0E4A" w:rsidRPr="0059190A">
        <w:t xml:space="preserve"> </w:t>
      </w:r>
      <w:r w:rsidR="009A1533" w:rsidRPr="0059190A">
        <w:t>t</w:t>
      </w:r>
      <w:r w:rsidR="00686747" w:rsidRPr="0059190A">
        <w:t>his observation agrees with previous literature showing increasing in wood density along a successional gradient</w:t>
      </w:r>
      <w:r w:rsidR="00E2757B" w:rsidRPr="0059190A">
        <w:t xml:space="preserve"> </w:t>
      </w:r>
      <w:r w:rsidR="00E2757B" w:rsidRPr="0059190A">
        <w:fldChar w:fldCharType="begin" w:fldLock="1"/>
      </w:r>
      <w:r w:rsidR="004101E1" w:rsidRPr="0059190A">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"previouslyFormattedCitation" : "(Falster &amp; Westoby 2005)" }, "properties" : { "noteIndex" : 0 }, "schema" : "https://github.com/citation-style-language/schema/raw/master/csl-citation.json" }</w:instrText>
      </w:r>
      <w:r w:rsidR="00E2757B" w:rsidRPr="0059190A">
        <w:fldChar w:fldCharType="separate"/>
      </w:r>
      <w:r w:rsidR="009422EA" w:rsidRPr="0059190A">
        <w:rPr>
          <w:noProof/>
        </w:rPr>
        <w:t>(Falster &amp; Westoby 2005)</w:t>
      </w:r>
      <w:r w:rsidR="00E2757B" w:rsidRPr="0059190A">
        <w:fldChar w:fldCharType="end"/>
      </w:r>
      <w:r w:rsidRPr="0059190A">
        <w:t>.</w:t>
      </w:r>
      <w:r w:rsidR="00715486" w:rsidRPr="0059190A">
        <w:t xml:space="preserve"> Further</w:t>
      </w:r>
      <w:r w:rsidR="00686747" w:rsidRPr="0059190A">
        <w:t xml:space="preserve"> </w:t>
      </w:r>
      <w:r w:rsidR="00715486" w:rsidRPr="0059190A">
        <w:t xml:space="preserve">parallels in the existing wood density literature are also evident here: high wood density individuals were much less likely to experience major wind damage following a cyclone </w:t>
      </w:r>
      <w:r w:rsidR="00715486" w:rsidRPr="0059190A">
        <w:fldChar w:fldCharType="begin" w:fldLock="1"/>
      </w:r>
      <w:r w:rsidR="004101E1" w:rsidRPr="0059190A">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715486" w:rsidRPr="0059190A">
        <w:fldChar w:fldCharType="separate"/>
      </w:r>
      <w:r w:rsidR="004101E1" w:rsidRPr="0059190A">
        <w:rPr>
          <w:noProof/>
        </w:rPr>
        <w:t xml:space="preserve">(Curran </w:t>
      </w:r>
      <w:r w:rsidR="004101E1" w:rsidRPr="0059190A">
        <w:rPr>
          <w:i/>
          <w:noProof/>
        </w:rPr>
        <w:t>et al.</w:t>
      </w:r>
      <w:r w:rsidR="004101E1" w:rsidRPr="0059190A">
        <w:rPr>
          <w:noProof/>
        </w:rPr>
        <w:t xml:space="preserve"> 2008)</w:t>
      </w:r>
      <w:r w:rsidR="00715486" w:rsidRPr="0059190A">
        <w:fldChar w:fldCharType="end"/>
      </w:r>
      <w:r w:rsidR="00715486" w:rsidRPr="0059190A">
        <w:t>.</w:t>
      </w:r>
    </w:p>
    <w:p w14:paraId="18CFE7A1" w14:textId="4687B4FE" w:rsidR="00B634E6" w:rsidRPr="00EA700F" w:rsidRDefault="00B634E6" w:rsidP="00A22B81">
      <w:pPr>
        <w:spacing w:line="360" w:lineRule="auto"/>
        <w:jc w:val="both"/>
      </w:pPr>
      <w:r w:rsidRPr="00EA700F">
        <w:t xml:space="preserve">The gradient identified by </w:t>
      </w:r>
      <w:r w:rsidR="00ED02F3">
        <w:t>p</w:t>
      </w:r>
      <w:r w:rsidRPr="00EA700F">
        <w:t xml:space="preserve">rincipal </w:t>
      </w:r>
      <w:r w:rsidR="00ED02F3">
        <w:t>c</w:t>
      </w:r>
      <w:r w:rsidRPr="00EA700F">
        <w:t xml:space="preserve">omponents </w:t>
      </w:r>
      <w:r w:rsidR="00ED02F3">
        <w:t>a</w:t>
      </w:r>
      <w:r w:rsidRPr="00EA700F">
        <w:t>nalysis integrates predictability of water availability, seasonality and flood intensity into a single axis of hydrological variation. It is not possible to tease out individual drivers of variation in wood density,</w:t>
      </w:r>
      <w:r w:rsidR="00483144">
        <w:t xml:space="preserve"> as</w:t>
      </w:r>
      <w:r w:rsidRPr="00EA700F">
        <w:t xml:space="preserve"> the conditions associated</w:t>
      </w:r>
      <w:r w:rsidR="004C1493">
        <w:t xml:space="preserve"> </w:t>
      </w:r>
      <w:r w:rsidRPr="00EA700F">
        <w:t xml:space="preserve">with both environmental unpredictability and mechanical disturbance act in unison to constrain community wood density to higher mean values. Based on our findings, hydrological regionalisation frameworks that distinguish between rivers according to predictability and perenniality of flow provide a basis for predicting wood density. </w:t>
      </w:r>
    </w:p>
    <w:p w14:paraId="42DF420E" w14:textId="7F1E7E20" w:rsidR="00B634E6" w:rsidRPr="00EA700F" w:rsidRDefault="00B634E6" w:rsidP="00A22B81">
      <w:pPr>
        <w:spacing w:line="360" w:lineRule="auto"/>
        <w:jc w:val="both"/>
      </w:pPr>
      <w:r w:rsidRPr="00EA700F">
        <w:t>Hydrological classification therefore becomes useful in projecting changes to the functional attributes of riparian plant communities u</w:t>
      </w:r>
      <w:r w:rsidR="00ED02F3">
        <w:t xml:space="preserve">nder </w:t>
      </w:r>
      <w:r w:rsidR="001F68B4">
        <w:t xml:space="preserve">altered </w:t>
      </w:r>
      <w:r w:rsidR="00ED02F3">
        <w:t xml:space="preserve">flow conditions. </w:t>
      </w:r>
      <w:r w:rsidRPr="00EA700F">
        <w:t xml:space="preserve">In the south-eastern Australian context, changing flow conditions are caused by damming and water extraction, and the changing climate </w:t>
      </w:r>
      <w:r w:rsidRPr="00EA700F">
        <w:rPr>
          <w:lang w:val="en-US"/>
        </w:rPr>
        <w:fldChar w:fldCharType="begin" w:fldLock="1"/>
      </w:r>
      <w:r w:rsidR="004101E1">
        <w:rPr>
          <w:lang w:val="en-US"/>
        </w:rPr>
        <w:instrText>ADDIN CSL_CITATION { "citationItems" : [ { "id" : "ITEM-1", "itemData" : { "author" : [ { "dropping-particle" : "", "family" : "Australian State of the Environment Committee", "given" : "", "non-dropping-particle" : "", "parse-names" : false, "suffix" : "" } ], "container-title" : "Population and Communities. Canberra: DSEWPaC", "id" : "ITEM-1", "issued" : { "date-parts" : [ [ "2011" ] ] }, "page" : "20-24", "title" : "Australia state of the environment 2011\u2014in brief. Independent report to the Australian Government Minister for Sustainability, Environment, Water", "type" : "article-journal" }, "uris" : [ "http://www.mendeley.com/documents/?uuid=b5af4a78-8043-4400-89d6-8fdeb2bdb38f" ] } ], "mendeley" : { "previouslyFormattedCitation" : "(Australian State of the Environment Committee 2011)" }, "properties" : { "noteIndex" : 0 }, "schema" : "https://github.com/citation-style-language/schema/raw/master/csl-citation.json" }</w:instrText>
      </w:r>
      <w:r w:rsidRPr="00EA700F">
        <w:rPr>
          <w:lang w:val="en-US"/>
        </w:rPr>
        <w:fldChar w:fldCharType="separate"/>
      </w:r>
      <w:r w:rsidR="009422EA" w:rsidRPr="009422EA">
        <w:rPr>
          <w:noProof/>
          <w:lang w:val="en-US"/>
        </w:rPr>
        <w:t>(Australian State of the Environment Committee 2011)</w:t>
      </w:r>
      <w:r w:rsidRPr="00EA700F">
        <w:rPr>
          <w:lang w:val="en-US"/>
        </w:rPr>
        <w:fldChar w:fldCharType="end"/>
      </w:r>
      <w:r w:rsidRPr="00EA700F">
        <w:t>. Artificial flow modification by damming and water extraction reduces overall flow volume and the magnitude and frequency of high flow events, while increasing flow predictability</w:t>
      </w:r>
      <w:r w:rsidR="00C11E44">
        <w:t>,</w:t>
      </w:r>
      <w:r w:rsidRPr="00EA700F">
        <w:t xml:space="preserve"> altering seasonality</w:t>
      </w:r>
      <w:r w:rsidR="00C11E44">
        <w:t xml:space="preserve"> and limiting channel-floodplain connectivity</w:t>
      </w:r>
      <w:r w:rsidR="00E773FF">
        <w:t xml:space="preserve"> </w:t>
      </w:r>
      <w:r w:rsidR="00E773FF">
        <w:fldChar w:fldCharType="begin" w:fldLock="1"/>
      </w:r>
      <w:r w:rsidR="004101E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"ITEM-2",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Graf 2006)" }, "properties" : { "noteIndex" : 0 }, "schema" : "https://github.com/citation-style-language/schema/raw/master/csl-citation.json" }</w:instrText>
      </w:r>
      <w:r w:rsidR="00E773FF">
        <w:fldChar w:fldCharType="separate"/>
      </w:r>
      <w:r w:rsidR="009422EA" w:rsidRPr="009422EA">
        <w:rPr>
          <w:noProof/>
        </w:rPr>
        <w:t>(Maheshwari, Walker &amp; McMahon 1995; Graf 2006)</w:t>
      </w:r>
      <w:r w:rsidR="00E773FF">
        <w:fldChar w:fldCharType="end"/>
      </w:r>
      <w:r w:rsidRPr="00EA700F">
        <w:t xml:space="preserve">. </w:t>
      </w:r>
      <w:r w:rsidR="00442E26">
        <w:t xml:space="preserve">In these altered conditions, terrestrial </w:t>
      </w:r>
      <w:r w:rsidR="00E773FF">
        <w:t>species</w:t>
      </w:r>
      <w:r w:rsidR="00442E26">
        <w:t xml:space="preserve"> with softer wood and faster growth rates may </w:t>
      </w:r>
      <w:r w:rsidR="000F2CFB">
        <w:t>encroach on</w:t>
      </w:r>
      <w:r w:rsidR="00442E26">
        <w:t xml:space="preserve"> what was once the province of </w:t>
      </w:r>
      <w:r w:rsidR="00EF1F9C">
        <w:t>rheophytic assemblages</w:t>
      </w:r>
      <w:r w:rsidR="00442E26">
        <w:t xml:space="preserve"> adapted to flooding and less predictable </w:t>
      </w:r>
      <w:r w:rsidR="00EF1F9C">
        <w:t xml:space="preserve">hydrological </w:t>
      </w:r>
      <w:r w:rsidR="00442E26">
        <w:t>condit</w:t>
      </w:r>
      <w:r w:rsidR="00144006">
        <w:t>i</w:t>
      </w:r>
      <w:r w:rsidR="00442E26">
        <w:t xml:space="preserve">ons. </w:t>
      </w:r>
      <w:r w:rsidRPr="00EA700F">
        <w:t>The converse of this situation is presented by predictions of future climatic conditions: i</w:t>
      </w:r>
      <w:r w:rsidRPr="00EA700F">
        <w:rPr>
          <w:lang w:val="en-US"/>
        </w:rPr>
        <w:t>n Australia, warming of 0.4 – 0.7</w:t>
      </w:r>
      <w:r w:rsidRPr="00EA700F">
        <w:rPr>
          <w:vertAlign w:val="superscript"/>
          <w:lang w:val="en-US"/>
        </w:rPr>
        <w:t>o</w:t>
      </w:r>
      <w:r w:rsidRPr="00EA700F">
        <w:rPr>
          <w:lang w:val="en-US"/>
        </w:rPr>
        <w:t>C has occurred since 1950</w:t>
      </w:r>
      <w:r w:rsidR="00B07C90">
        <w:rPr>
          <w:lang w:val="en-US"/>
        </w:rPr>
        <w:t xml:space="preserve"> </w:t>
      </w:r>
      <w:r w:rsidR="00B07C90">
        <w:rPr>
          <w:lang w:val="en-US"/>
        </w:rPr>
        <w:fldChar w:fldCharType="begin" w:fldLock="1"/>
      </w:r>
      <w:r w:rsidR="004101E1">
        <w:rPr>
          <w:lang w:val="en-US"/>
        </w:rPr>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B07C90">
        <w:rPr>
          <w:lang w:val="en-US"/>
        </w:rPr>
        <w:fldChar w:fldCharType="separate"/>
      </w:r>
      <w:r w:rsidR="004101E1" w:rsidRPr="004101E1">
        <w:rPr>
          <w:noProof/>
          <w:lang w:val="en-US"/>
        </w:rPr>
        <w:t xml:space="preserve">(Hennessy </w:t>
      </w:r>
      <w:r w:rsidR="004101E1" w:rsidRPr="004101E1">
        <w:rPr>
          <w:i/>
          <w:noProof/>
          <w:lang w:val="en-US"/>
        </w:rPr>
        <w:t>et al.</w:t>
      </w:r>
      <w:r w:rsidR="004101E1" w:rsidRPr="004101E1">
        <w:rPr>
          <w:noProof/>
          <w:lang w:val="en-US"/>
        </w:rPr>
        <w:t xml:space="preserve"> 2007)</w:t>
      </w:r>
      <w:r w:rsidR="00B07C90">
        <w:rPr>
          <w:lang w:val="en-US"/>
        </w:rPr>
        <w:fldChar w:fldCharType="end"/>
      </w:r>
      <w:r w:rsidRPr="00EA700F">
        <w:rPr>
          <w:lang w:val="en-US"/>
        </w:rPr>
        <w:t>, attended by a reduction in rainfall across southern and eastern regions of the continent</w:t>
      </w:r>
      <w:r w:rsidR="00B07C90">
        <w:rPr>
          <w:lang w:val="en-US"/>
        </w:rPr>
        <w:t xml:space="preserve"> </w:t>
      </w:r>
      <w:r w:rsidR="00B07C90">
        <w:rPr>
          <w:lang w:val="en-US"/>
        </w:rPr>
        <w:fldChar w:fldCharType="begin" w:fldLock="1"/>
      </w:r>
      <w:r w:rsidR="004101E1">
        <w:rPr>
          <w:lang w:val="en-US"/>
        </w:rPr>
        <w:instrText>ADDIN CSL_CITATION { "citationItems" : [ { "id" : "ITEM-1", "itemData" : { "author" : [ { "dropping-particle" : "", "family" : "Smith", "given" : "Ian", "non-dropping-particle" : "", "parse-names" : false, "suffix" : "" } ], "container-title" : "Australian Meteorological Magazine", "id" : "ITEM-1", "issue" : "3", "issued" : { "date-parts" : [ [ "2004" ] ] }, "page" : "163-173", "title" : "An assessment of recent trends in Australian rainfall", "type" : "article-journal", "volume" : "53" }, "uris" : [ "http://www.mendeley.com/documents/?uuid=8092a977-3baa-4a4d-a596-89da2a518352" ] } ], "mendeley" : { "previouslyFormattedCitation" : "(Smith 2004)" }, "properties" : { "noteIndex" : 0 }, "schema" : "https://github.com/citation-style-language/schema/raw/master/csl-citation.json" }</w:instrText>
      </w:r>
      <w:r w:rsidR="00B07C90">
        <w:rPr>
          <w:lang w:val="en-US"/>
        </w:rPr>
        <w:fldChar w:fldCharType="separate"/>
      </w:r>
      <w:r w:rsidR="009422EA" w:rsidRPr="009422EA">
        <w:rPr>
          <w:noProof/>
          <w:lang w:val="en-US"/>
        </w:rPr>
        <w:t>(Smith 2004)</w:t>
      </w:r>
      <w:r w:rsidR="00B07C90">
        <w:rPr>
          <w:lang w:val="en-US"/>
        </w:rPr>
        <w:fldChar w:fldCharType="end"/>
      </w:r>
      <w:r w:rsidRPr="00EA700F">
        <w:rPr>
          <w:lang w:val="en-US"/>
        </w:rPr>
        <w:t>, and an increase in intensity</w:t>
      </w:r>
      <w:r w:rsidR="00C11E44">
        <w:rPr>
          <w:lang w:val="en-US"/>
        </w:rPr>
        <w:t xml:space="preserve"> and frequency</w:t>
      </w:r>
      <w:r w:rsidRPr="00EA700F">
        <w:rPr>
          <w:lang w:val="en-US"/>
        </w:rPr>
        <w:t xml:space="preserve"> of droughts</w:t>
      </w:r>
      <w:r w:rsidR="00B07C90">
        <w:rPr>
          <w:lang w:val="en-US"/>
        </w:rPr>
        <w:t xml:space="preserve"> </w:t>
      </w:r>
      <w:r w:rsidR="00B07C90">
        <w:rPr>
          <w:lang w:val="en-US"/>
        </w:rPr>
        <w:fldChar w:fldCharType="begin" w:fldLock="1"/>
      </w:r>
      <w:r w:rsidR="004101E1">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B07C90">
        <w:rPr>
          <w:lang w:val="en-US"/>
        </w:rPr>
        <w:fldChar w:fldCharType="separate"/>
      </w:r>
      <w:r w:rsidR="004101E1" w:rsidRPr="004101E1">
        <w:rPr>
          <w:noProof/>
          <w:lang w:val="en-US"/>
        </w:rPr>
        <w:t xml:space="preserve">(Hennessy </w:t>
      </w:r>
      <w:r w:rsidR="004101E1" w:rsidRPr="004101E1">
        <w:rPr>
          <w:i/>
          <w:noProof/>
          <w:lang w:val="en-US"/>
        </w:rPr>
        <w:t>et al.</w:t>
      </w:r>
      <w:r w:rsidR="004101E1" w:rsidRPr="004101E1">
        <w:rPr>
          <w:noProof/>
          <w:lang w:val="en-US"/>
        </w:rPr>
        <w:t xml:space="preserve"> 2008)</w:t>
      </w:r>
      <w:r w:rsidR="00B07C90">
        <w:rPr>
          <w:lang w:val="en-US"/>
        </w:rPr>
        <w:fldChar w:fldCharType="end"/>
      </w:r>
      <w:r w:rsidRPr="00EA700F">
        <w:rPr>
          <w:lang w:val="en-US"/>
        </w:rPr>
        <w:t xml:space="preserve">.  </w:t>
      </w:r>
      <w:r w:rsidR="00C11E44">
        <w:rPr>
          <w:lang w:val="en-US"/>
        </w:rPr>
        <w:t xml:space="preserve">Extreme </w:t>
      </w:r>
      <w:r w:rsidR="009447FC">
        <w:rPr>
          <w:lang w:val="en-US"/>
        </w:rPr>
        <w:t>rainfall</w:t>
      </w:r>
      <w:r w:rsidR="00C11E44">
        <w:rPr>
          <w:lang w:val="en-US"/>
        </w:rPr>
        <w:t xml:space="preserve"> events are </w:t>
      </w:r>
      <w:r w:rsidR="00C11E44">
        <w:rPr>
          <w:lang w:val="en-US"/>
        </w:rPr>
        <w:lastRenderedPageBreak/>
        <w:t xml:space="preserve">predicted to become more </w:t>
      </w:r>
      <w:r w:rsidR="004C1493">
        <w:rPr>
          <w:lang w:val="en-US"/>
        </w:rPr>
        <w:t>prevalent, even i</w:t>
      </w:r>
      <w:r w:rsidR="00C11E44">
        <w:rPr>
          <w:lang w:val="en-US"/>
        </w:rPr>
        <w:t xml:space="preserve">n areas </w:t>
      </w:r>
      <w:r w:rsidR="009447FC">
        <w:rPr>
          <w:lang w:val="en-US"/>
        </w:rPr>
        <w:t xml:space="preserve">where the trend is towards mean reductions in annual or seasonal rainfall </w:t>
      </w:r>
      <w:r w:rsidR="009447FC" w:rsidRPr="00B3552B">
        <w:rPr>
          <w:lang w:val="en-US"/>
        </w:rPr>
        <w:fldChar w:fldCharType="begin" w:fldLock="1"/>
      </w:r>
      <w:r w:rsidR="004101E1">
        <w:rPr>
          <w:lang w:val="en-US"/>
        </w:rPr>
        <w:instrText>ADDIN CSL_CITATION { "citationItems" : [ { "id" : "ITEM-1", "itemData" : { "DOI" : "10.1029/2008WR007338", "ISSN" : "0043-1397", "author" : [ { "dropping-particle" : "", "family" : "Chiew", "given" : "F. H. S.", "non-dropping-particle" : "", "parse-names" : false, "suffix" : "" }, { "dropping-particle" : "", "family" : "Teng", "given" : "J.", "non-dropping-particle" : "", "parse-names" : false, "suffix" : "" }, { "dropping-particle" : "", "family" : "Vaze", "given" : "J.", "non-dropping-particle" : "", "parse-names" : false, "suffix" : "" }, { "dropping-particle" : "", "family" : "Post", "given" : "D. a.", "non-dropping-particle" : "", "parse-names" : false, "suffix" : "" }, { "dropping-particle" : "", "family" : "Perraud", "given" : "J. M.", "non-dropping-particle" : "", "parse-names" : false, "suffix" : "" }, { "dropping-particle" : "", "family" : "Kirono", "given" : "D. G. C.", "non-dropping-particle" : "", "parse-names" : false, "suffix" : "" }, { "dropping-particle" : "", "family" : "Viney", "given" : "N. R.", "non-dropping-particle" : "", "parse-names" : false, "suffix" : "" } ], "container-title" : "Water Resources Research", "id" : "ITEM-1", "issue" : "10", "issued" : { "date-parts" : [ [ "2009", "10", "10" ] ] }, "page" : "1-17", "title" : "Estimating climate change impact on runoff across southeast Australia: Method, results, and implications of the modeling method", "type" : "article-journal", "volume" : "45" }, "uris" : [ "http://www.mendeley.com/documents/?uuid=6b235402-abb1-4d68-b2e5-74c8d6c58a32" ] } ], "mendeley" : { "previouslyFormattedCitation" : "(Chiew &lt;i&gt;et al.&lt;/i&gt; 2009)" }, "properties" : { "noteIndex" : 0 }, "schema" : "https://github.com/citation-style-language/schema/raw/master/csl-citation.json" }</w:instrText>
      </w:r>
      <w:r w:rsidR="009447FC" w:rsidRPr="004C1493">
        <w:rPr>
          <w:lang w:val="en-US"/>
        </w:rPr>
        <w:fldChar w:fldCharType="separate"/>
      </w:r>
      <w:r w:rsidR="004101E1" w:rsidRPr="004101E1">
        <w:rPr>
          <w:noProof/>
          <w:lang w:val="en-US"/>
        </w:rPr>
        <w:t xml:space="preserve">(Chiew </w:t>
      </w:r>
      <w:r w:rsidR="004101E1" w:rsidRPr="004101E1">
        <w:rPr>
          <w:i/>
          <w:noProof/>
          <w:lang w:val="en-US"/>
        </w:rPr>
        <w:t>et al.</w:t>
      </w:r>
      <w:r w:rsidR="004101E1" w:rsidRPr="004101E1">
        <w:rPr>
          <w:noProof/>
          <w:lang w:val="en-US"/>
        </w:rPr>
        <w:t xml:space="preserve"> 2009)</w:t>
      </w:r>
      <w:r w:rsidR="009447FC" w:rsidRPr="00B3552B">
        <w:rPr>
          <w:lang w:val="en-US"/>
        </w:rPr>
        <w:fldChar w:fldCharType="end"/>
      </w:r>
      <w:r w:rsidR="009447FC" w:rsidRPr="00B3552B">
        <w:rPr>
          <w:lang w:val="en-US"/>
        </w:rPr>
        <w:t>.</w:t>
      </w:r>
      <w:r w:rsidR="009447FC" w:rsidRPr="004C1493">
        <w:rPr>
          <w:b/>
          <w:lang w:val="en-US"/>
        </w:rPr>
        <w:t xml:space="preserve"> </w:t>
      </w:r>
      <w:r w:rsidR="00096684" w:rsidRPr="004C1493">
        <w:rPr>
          <w:lang w:val="en-US"/>
        </w:rPr>
        <w:t>R</w:t>
      </w:r>
      <w:r w:rsidR="00C3096E" w:rsidRPr="004C1493">
        <w:rPr>
          <w:lang w:val="en-US"/>
        </w:rPr>
        <w:t>iver discharge</w:t>
      </w:r>
      <w:r w:rsidR="00096684" w:rsidRPr="004C1493">
        <w:rPr>
          <w:lang w:val="en-US"/>
        </w:rPr>
        <w:t xml:space="preserve"> in Australia</w:t>
      </w:r>
      <w:r w:rsidR="00C3096E" w:rsidRPr="004C1493">
        <w:rPr>
          <w:lang w:val="en-US"/>
        </w:rPr>
        <w:t xml:space="preserve"> is known to be particularly sensitive to the El Nino-Southern Oscillation (ENSO)  phenomenon that is an integral driver of the continent’s </w:t>
      </w:r>
      <w:r w:rsidR="00096684" w:rsidRPr="004C1493">
        <w:rPr>
          <w:lang w:val="en-US"/>
        </w:rPr>
        <w:t>climate patterns</w:t>
      </w:r>
      <w:r w:rsidR="004C1493">
        <w:rPr>
          <w:lang w:val="en-US"/>
        </w:rPr>
        <w:t xml:space="preserve"> </w:t>
      </w:r>
      <w:r w:rsidR="004C1493">
        <w:rPr>
          <w:lang w:val="en-US"/>
        </w:rPr>
        <w:fldChar w:fldCharType="begin" w:fldLock="1"/>
      </w:r>
      <w:r w:rsidR="004101E1">
        <w:rPr>
          <w:lang w:val="en-US"/>
        </w:rPr>
        <w:instrText>ADDIN CSL_CITATION { "citationItems" : [ { "id" : "ITEM-1",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"ITEM-1", "issue" : "12", "issued" : { "date-parts" : [ [ "2010", "6", "16" ] ] }, "title" : "Sensitivity of river discharge to ENSO", "type" : "article-journal", "volume" : "37" }, "uris" : [ "http://www.mendeley.com/documents/?uuid=7236508e-2c64-45c0-9bb1-955fa26a234f"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"mendeley" : { "previouslyFormattedCitation" : "(Nicholls 1989; Ward &lt;i&gt;et al.&lt;/i&gt; 2010)" }, "properties" : { "noteIndex" : 0 }, "schema" : "https://github.com/citation-style-language/schema/raw/master/csl-citation.json" }</w:instrText>
      </w:r>
      <w:r w:rsidR="004C1493">
        <w:rPr>
          <w:lang w:val="en-US"/>
        </w:rPr>
        <w:fldChar w:fldCharType="separate"/>
      </w:r>
      <w:r w:rsidR="004101E1" w:rsidRPr="004101E1">
        <w:rPr>
          <w:noProof/>
          <w:lang w:val="en-US"/>
        </w:rPr>
        <w:t xml:space="preserve">(Nicholls 1989; Ward </w:t>
      </w:r>
      <w:r w:rsidR="004101E1" w:rsidRPr="004101E1">
        <w:rPr>
          <w:i/>
          <w:noProof/>
          <w:lang w:val="en-US"/>
        </w:rPr>
        <w:t>et al.</w:t>
      </w:r>
      <w:r w:rsidR="004101E1" w:rsidRPr="004101E1">
        <w:rPr>
          <w:noProof/>
          <w:lang w:val="en-US"/>
        </w:rPr>
        <w:t xml:space="preserve"> 2010)</w:t>
      </w:r>
      <w:r w:rsidR="004C1493">
        <w:rPr>
          <w:lang w:val="en-US"/>
        </w:rPr>
        <w:fldChar w:fldCharType="end"/>
      </w:r>
      <w:r w:rsidR="00096684" w:rsidRPr="004C1493">
        <w:rPr>
          <w:lang w:val="en-US"/>
        </w:rPr>
        <w:t xml:space="preserve">. Projected increases in climatic variability </w:t>
      </w:r>
      <w:r w:rsidR="00096684" w:rsidRPr="004C1493">
        <w:rPr>
          <w:lang w:val="en-US"/>
        </w:rPr>
        <w:fldChar w:fldCharType="begin" w:fldLock="1"/>
      </w:r>
      <w:r w:rsidR="004101E1">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096684" w:rsidRPr="004C1493">
        <w:rPr>
          <w:lang w:val="en-US"/>
        </w:rPr>
        <w:fldChar w:fldCharType="separate"/>
      </w:r>
      <w:r w:rsidR="004101E1" w:rsidRPr="004101E1">
        <w:rPr>
          <w:noProof/>
          <w:lang w:val="en-US"/>
        </w:rPr>
        <w:t xml:space="preserve">(Hennessy </w:t>
      </w:r>
      <w:r w:rsidR="004101E1" w:rsidRPr="004101E1">
        <w:rPr>
          <w:i/>
          <w:noProof/>
          <w:lang w:val="en-US"/>
        </w:rPr>
        <w:t>et al.</w:t>
      </w:r>
      <w:r w:rsidR="004101E1" w:rsidRPr="004101E1">
        <w:rPr>
          <w:noProof/>
          <w:lang w:val="en-US"/>
        </w:rPr>
        <w:t xml:space="preserve"> 2008)</w:t>
      </w:r>
      <w:r w:rsidR="00096684" w:rsidRPr="004C1493">
        <w:rPr>
          <w:lang w:val="en-US"/>
        </w:rPr>
        <w:fldChar w:fldCharType="end"/>
      </w:r>
      <w:r w:rsidR="00096684" w:rsidRPr="004C1493">
        <w:rPr>
          <w:lang w:val="en-US"/>
        </w:rPr>
        <w:t xml:space="preserve"> may therefore overlay the already strong natural variability induced by ENSO to produce significant alterations to streamflow.</w:t>
      </w:r>
      <w:r w:rsidR="00BA7840">
        <w:rPr>
          <w:lang w:val="en-US"/>
        </w:rPr>
        <w:t xml:space="preserve"> </w:t>
      </w:r>
      <w:r w:rsidR="00DB3F5D">
        <w:rPr>
          <w:lang w:val="en-US"/>
        </w:rPr>
        <w:t xml:space="preserve">Under such conditions, </w:t>
      </w:r>
      <w:r w:rsidR="00C73D47">
        <w:rPr>
          <w:lang w:val="en-US"/>
        </w:rPr>
        <w:t>near-channel abundance</w:t>
      </w:r>
      <w:r w:rsidR="00DB3F5D">
        <w:rPr>
          <w:lang w:val="en-US"/>
        </w:rPr>
        <w:t xml:space="preserve"> of opportunistic, facultative riparian species may decline in favour of </w:t>
      </w:r>
      <w:r w:rsidR="00B3552B">
        <w:rPr>
          <w:lang w:val="en-US"/>
        </w:rPr>
        <w:t>rheophytic</w:t>
      </w:r>
      <w:r w:rsidR="00DB3F5D">
        <w:rPr>
          <w:lang w:val="en-US"/>
        </w:rPr>
        <w:t xml:space="preserve"> species whose ecological strategies are optimized to harsh hydrological conditions.</w:t>
      </w:r>
      <w:r w:rsidRPr="00EA700F">
        <w:t xml:space="preserve"> </w:t>
      </w:r>
      <w:r w:rsidR="00C27C76">
        <w:t xml:space="preserve"> </w:t>
      </w:r>
      <w:r w:rsidRPr="00EA700F">
        <w:t>If changes in spatial extent of climate zones can be related to changes in runoff - a complicated, but progressing area of research in hydroclimatology</w:t>
      </w:r>
      <w:r w:rsidR="00ED02F3">
        <w:t xml:space="preserve"> </w:t>
      </w:r>
      <w:r w:rsidR="00ED02F3">
        <w:fldChar w:fldCharType="begin" w:fldLock="1"/>
      </w:r>
      <w:r w:rsidR="004101E1">
        <w:instrText>ADDIN CSL_CITATION { "citationItems" : [ { "id" : "ITEM-1", "itemData" : { "DOI" : "10.1177/0309133311402550", "ISSN" : "0309-1333", "author" : [ { "dropping-particle" : "", "family" : "Peel", "given" : "M. C.", "non-dropping-particle" : "", "parse-names" : false, "suffix" : "" }, { "dropping-particle" : "", "family" : "Bloschl", "given" : "G.", "non-dropping-particle" : "", "parse-names" : false, "suffix" : "" } ], "container-title" : "Progress in Physical Geography", "id" : "ITEM-1", "issue" : "2", "issued" : { "date-parts" : [ [ "2011", "3", "31" ] ] }, "page" : "249-261", "title" : "Hydrological modelling in a changing world", "type" : "article-journal", "volume" : "35" }, "uris" : [ "http://www.mendeley.com/documents/?uuid=006aa52a-bc89-491e-b86d-f214bdfe6a18" ] } ], "mendeley" : { "previouslyFormattedCitation" : "(Peel &amp; Bloschl 2011)" }, "properties" : { "noteIndex" : 0 }, "schema" : "https://github.com/citation-style-language/schema/raw/master/csl-citation.json" }</w:instrText>
      </w:r>
      <w:r w:rsidR="00ED02F3">
        <w:fldChar w:fldCharType="separate"/>
      </w:r>
      <w:r w:rsidR="009422EA" w:rsidRPr="009422EA">
        <w:rPr>
          <w:noProof/>
        </w:rPr>
        <w:t>(Peel &amp; Bloschl 2011)</w:t>
      </w:r>
      <w:r w:rsidR="00ED02F3">
        <w:fldChar w:fldCharType="end"/>
      </w:r>
      <w:r w:rsidRPr="00EA700F">
        <w:t xml:space="preserve"> – functional approaches to ecohydrology can give insight into the </w:t>
      </w:r>
      <w:r w:rsidR="00DC2070">
        <w:t xml:space="preserve">likely </w:t>
      </w:r>
      <w:r w:rsidRPr="00EA700F">
        <w:t xml:space="preserve">changing ecology of riparian plant communities.  </w:t>
      </w:r>
    </w:p>
    <w:p w14:paraId="39552D30" w14:textId="69796F9F" w:rsidR="00B634E6" w:rsidRDefault="00B634E6" w:rsidP="00A22B81">
      <w:pPr>
        <w:spacing w:line="360" w:lineRule="auto"/>
        <w:jc w:val="both"/>
      </w:pPr>
      <w:r w:rsidRPr="00EA700F">
        <w:t>Our study emphasises the importance of hydrological conditions</w:t>
      </w:r>
      <w:r w:rsidR="00DC2070">
        <w:t>,</w:t>
      </w:r>
      <w:r w:rsidRPr="00EA700F">
        <w:t xml:space="preserve"> particularly disturbance and environmental unpredictability, as determinants of ecological strategy in riparian </w:t>
      </w:r>
      <w:r w:rsidR="007B76D5" w:rsidRPr="00EA700F">
        <w:t>plant</w:t>
      </w:r>
      <w:r w:rsidR="007B76D5">
        <w:t xml:space="preserve"> communities</w:t>
      </w:r>
      <w:r w:rsidRPr="00EA700F">
        <w:t xml:space="preserve">. This is likely to </w:t>
      </w:r>
      <w:r w:rsidR="00DC2070">
        <w:t>have</w:t>
      </w:r>
      <w:r w:rsidR="00DC2070" w:rsidRPr="00EA700F">
        <w:t xml:space="preserve"> </w:t>
      </w:r>
      <w:r w:rsidRPr="00EA700F">
        <w:t>important ecological consequences for riparian plant communities</w:t>
      </w:r>
      <w:r w:rsidR="001C1040">
        <w:t xml:space="preserve"> in an Australian context</w:t>
      </w:r>
      <w:r w:rsidR="004247CF">
        <w:t xml:space="preserve">, </w:t>
      </w:r>
      <w:r w:rsidR="001C1040">
        <w:t xml:space="preserve">as well as </w:t>
      </w:r>
      <w:r w:rsidR="004247CF">
        <w:t xml:space="preserve">in </w:t>
      </w:r>
      <w:r w:rsidR="001C1040">
        <w:t xml:space="preserve">other </w:t>
      </w:r>
      <w:r w:rsidR="004247CF">
        <w:t>regions</w:t>
      </w:r>
      <w:r w:rsidRPr="00EA700F">
        <w:t xml:space="preserve"> where increasing climatic variability and frequency of extreme events are </w:t>
      </w:r>
      <w:r w:rsidR="00FF0455">
        <w:t>predicted under future climates</w:t>
      </w:r>
      <w:r w:rsidR="00DC2070">
        <w:t xml:space="preserve">. </w:t>
      </w:r>
    </w:p>
    <w:p w14:paraId="2E4F9673" w14:textId="77777777" w:rsidR="00915E20" w:rsidRDefault="00915E20" w:rsidP="00A22B81">
      <w:pPr>
        <w:spacing w:line="360" w:lineRule="auto"/>
        <w:jc w:val="both"/>
      </w:pPr>
    </w:p>
    <w:p w14:paraId="3AEB3523" w14:textId="77777777" w:rsidR="00915E20" w:rsidRDefault="00915E20" w:rsidP="00A22B81">
      <w:pPr>
        <w:spacing w:line="360" w:lineRule="auto"/>
        <w:jc w:val="both"/>
      </w:pPr>
    </w:p>
    <w:p w14:paraId="16BBDF94" w14:textId="77777777" w:rsidR="00915E20" w:rsidRDefault="00915E20" w:rsidP="00A22B81">
      <w:pPr>
        <w:spacing w:line="360" w:lineRule="auto"/>
        <w:jc w:val="both"/>
      </w:pPr>
    </w:p>
    <w:p w14:paraId="5D3262FF" w14:textId="77777777" w:rsidR="00915E20" w:rsidRDefault="00915E20" w:rsidP="00A22B81">
      <w:pPr>
        <w:spacing w:line="360" w:lineRule="auto"/>
        <w:jc w:val="both"/>
      </w:pPr>
    </w:p>
    <w:p w14:paraId="5F3B47C8" w14:textId="77777777" w:rsidR="00915E20" w:rsidRDefault="00915E20" w:rsidP="00A22B81">
      <w:pPr>
        <w:spacing w:line="360" w:lineRule="auto"/>
        <w:jc w:val="both"/>
      </w:pPr>
    </w:p>
    <w:p w14:paraId="0F6BB757" w14:textId="77777777" w:rsidR="00915E20" w:rsidRDefault="00915E20" w:rsidP="00A22B81">
      <w:pPr>
        <w:spacing w:line="360" w:lineRule="auto"/>
        <w:jc w:val="both"/>
      </w:pPr>
    </w:p>
    <w:p w14:paraId="0D5CBC1F" w14:textId="77777777" w:rsidR="00915E20" w:rsidRDefault="00915E20" w:rsidP="00A22B81">
      <w:pPr>
        <w:spacing w:line="360" w:lineRule="auto"/>
        <w:jc w:val="both"/>
      </w:pPr>
    </w:p>
    <w:p w14:paraId="6A02CD2D" w14:textId="77777777" w:rsidR="00915E20" w:rsidRDefault="00915E20" w:rsidP="00A22B81">
      <w:pPr>
        <w:spacing w:line="360" w:lineRule="auto"/>
        <w:jc w:val="both"/>
      </w:pPr>
    </w:p>
    <w:p w14:paraId="261CBB54" w14:textId="77777777" w:rsidR="00915E20" w:rsidRDefault="00915E20" w:rsidP="00A22B81">
      <w:pPr>
        <w:spacing w:line="360" w:lineRule="auto"/>
        <w:jc w:val="both"/>
      </w:pPr>
    </w:p>
    <w:p w14:paraId="77080487" w14:textId="77777777" w:rsidR="00FF0455" w:rsidRDefault="00FF0455" w:rsidP="00A22B81">
      <w:pPr>
        <w:spacing w:line="360" w:lineRule="auto"/>
        <w:jc w:val="both"/>
      </w:pPr>
    </w:p>
    <w:p w14:paraId="66C6A1A7" w14:textId="77777777" w:rsidR="00FF0455" w:rsidRDefault="00FF0455" w:rsidP="00A22B81">
      <w:pPr>
        <w:spacing w:line="360" w:lineRule="auto"/>
        <w:jc w:val="both"/>
      </w:pPr>
    </w:p>
    <w:p w14:paraId="53E9FA8D" w14:textId="77777777" w:rsidR="00FF0455" w:rsidRDefault="00FF0455" w:rsidP="00A22B81">
      <w:pPr>
        <w:spacing w:line="360" w:lineRule="auto"/>
        <w:jc w:val="both"/>
      </w:pPr>
    </w:p>
    <w:p w14:paraId="27DD8CCF" w14:textId="77777777" w:rsidR="00915E20" w:rsidRDefault="00915E20" w:rsidP="00A22B81">
      <w:pPr>
        <w:spacing w:line="360" w:lineRule="auto"/>
        <w:jc w:val="both"/>
      </w:pPr>
    </w:p>
    <w:p w14:paraId="75CADB51" w14:textId="0E413A4F" w:rsidR="00B118A6" w:rsidRDefault="00E17892" w:rsidP="00A22B81">
      <w:pPr>
        <w:spacing w:line="360" w:lineRule="auto"/>
        <w:jc w:val="both"/>
      </w:pPr>
      <w:r w:rsidRPr="00AC7AF3">
        <w:rPr>
          <w:b/>
        </w:rPr>
        <w:lastRenderedPageBreak/>
        <w:t>Acknowledgements</w:t>
      </w:r>
    </w:p>
    <w:p w14:paraId="26FD1E76" w14:textId="7989771B" w:rsidR="00B62127" w:rsidRDefault="00B62127" w:rsidP="00A22B81">
      <w:pPr>
        <w:spacing w:line="360" w:lineRule="auto"/>
        <w:jc w:val="both"/>
      </w:pPr>
      <w:r>
        <w:t>Tanja Lenz gave invaluable advice and support throughout the project. Saskia Grootemaat, Ashley Vey, Urvashi Lallu, Julia Atkinson, Sally Lawson and Anthony Manea gave their time and inspiration in the field. We also wish to thank the offficers of the New South Wales Parks and Wildlife Service and Parks Victoria who provided logistical advice and support, and the landowners who were so kind as to let us work and stay on their properties. Thanks also to Alan Baldry for his help in the herbarium, and to the PIREL group at Macquarie University</w:t>
      </w:r>
      <w:r w:rsidR="00AC7AF3">
        <w:t xml:space="preserve"> for their support.</w:t>
      </w:r>
    </w:p>
    <w:p w14:paraId="5E5D49A7" w14:textId="77777777" w:rsidR="00E17892" w:rsidRDefault="00E17892" w:rsidP="00A22B81">
      <w:pPr>
        <w:spacing w:line="360" w:lineRule="auto"/>
        <w:jc w:val="both"/>
      </w:pPr>
    </w:p>
    <w:p w14:paraId="5304B17D" w14:textId="399452A9" w:rsidR="00E17892" w:rsidRPr="00AC7AF3" w:rsidRDefault="00E17892" w:rsidP="00A22B81">
      <w:pPr>
        <w:spacing w:line="360" w:lineRule="auto"/>
        <w:jc w:val="both"/>
        <w:rPr>
          <w:b/>
        </w:rPr>
      </w:pPr>
      <w:r w:rsidRPr="00AC7AF3">
        <w:rPr>
          <w:b/>
        </w:rPr>
        <w:t>Data availability</w:t>
      </w:r>
      <w:r w:rsidR="00962773">
        <w:rPr>
          <w:b/>
        </w:rPr>
        <w:t xml:space="preserve"> </w:t>
      </w:r>
    </w:p>
    <w:p w14:paraId="5EED4427" w14:textId="3E413FD3" w:rsidR="007137EA" w:rsidRPr="00EA700F" w:rsidRDefault="00AC7AF3" w:rsidP="00A22B81">
      <w:pPr>
        <w:spacing w:line="360" w:lineRule="auto"/>
        <w:jc w:val="both"/>
      </w:pPr>
      <w:r>
        <w:t xml:space="preserve">All data are available through DataDryad (datadryad.org). </w:t>
      </w:r>
      <w:r w:rsidR="0037340A">
        <w:t xml:space="preserve">DOI to be provided upon publication. </w:t>
      </w:r>
    </w:p>
    <w:p w14:paraId="6F972967" w14:textId="77777777" w:rsidR="00576141" w:rsidRDefault="00576141" w:rsidP="00A22B81">
      <w:pPr>
        <w:spacing w:line="360" w:lineRule="auto"/>
        <w:jc w:val="both"/>
      </w:pPr>
    </w:p>
    <w:p w14:paraId="3FD3A79B" w14:textId="77777777" w:rsidR="00FF0455" w:rsidRDefault="00FF0455" w:rsidP="00A22B81">
      <w:pPr>
        <w:spacing w:line="360" w:lineRule="auto"/>
        <w:jc w:val="both"/>
      </w:pPr>
    </w:p>
    <w:p w14:paraId="24134FD2" w14:textId="77777777" w:rsidR="00FF0455" w:rsidRDefault="00FF0455" w:rsidP="00A22B81">
      <w:pPr>
        <w:spacing w:line="360" w:lineRule="auto"/>
        <w:jc w:val="both"/>
      </w:pPr>
    </w:p>
    <w:p w14:paraId="29446BC0" w14:textId="77777777" w:rsidR="00FF0455" w:rsidRDefault="00FF0455" w:rsidP="00A22B81">
      <w:pPr>
        <w:spacing w:line="360" w:lineRule="auto"/>
        <w:jc w:val="both"/>
      </w:pPr>
    </w:p>
    <w:p w14:paraId="47116933" w14:textId="77777777" w:rsidR="00FF0455" w:rsidRDefault="00FF0455" w:rsidP="00A22B81">
      <w:pPr>
        <w:spacing w:line="360" w:lineRule="auto"/>
        <w:jc w:val="both"/>
      </w:pPr>
    </w:p>
    <w:p w14:paraId="136110A4" w14:textId="77777777" w:rsidR="00FF0455" w:rsidRDefault="00FF0455" w:rsidP="00A22B81">
      <w:pPr>
        <w:spacing w:line="360" w:lineRule="auto"/>
        <w:jc w:val="both"/>
      </w:pPr>
    </w:p>
    <w:p w14:paraId="3E502BC4" w14:textId="77777777" w:rsidR="00FF0455" w:rsidRDefault="00FF0455" w:rsidP="00A22B81">
      <w:pPr>
        <w:spacing w:line="360" w:lineRule="auto"/>
        <w:jc w:val="both"/>
      </w:pPr>
    </w:p>
    <w:p w14:paraId="7DF5A34F" w14:textId="77777777" w:rsidR="00FF0455" w:rsidRDefault="00FF0455" w:rsidP="00A22B81">
      <w:pPr>
        <w:spacing w:line="360" w:lineRule="auto"/>
        <w:jc w:val="both"/>
      </w:pPr>
    </w:p>
    <w:p w14:paraId="6F4D839B" w14:textId="77777777" w:rsidR="00FF0455" w:rsidRDefault="00FF0455" w:rsidP="00A22B81">
      <w:pPr>
        <w:spacing w:line="360" w:lineRule="auto"/>
        <w:jc w:val="both"/>
      </w:pPr>
    </w:p>
    <w:p w14:paraId="6F9B91F6" w14:textId="77777777" w:rsidR="00FF0455" w:rsidRDefault="00FF0455" w:rsidP="00A22B81">
      <w:pPr>
        <w:spacing w:line="360" w:lineRule="auto"/>
        <w:jc w:val="both"/>
      </w:pPr>
    </w:p>
    <w:p w14:paraId="1F585383" w14:textId="77777777" w:rsidR="00FF0455" w:rsidRDefault="00FF0455" w:rsidP="00A22B81">
      <w:pPr>
        <w:spacing w:line="360" w:lineRule="auto"/>
        <w:jc w:val="both"/>
      </w:pPr>
    </w:p>
    <w:p w14:paraId="2508FDFD" w14:textId="77777777" w:rsidR="00FF0455" w:rsidRDefault="00FF0455" w:rsidP="00A22B81">
      <w:pPr>
        <w:spacing w:line="360" w:lineRule="auto"/>
        <w:jc w:val="both"/>
      </w:pPr>
    </w:p>
    <w:p w14:paraId="3CC3B32C" w14:textId="77777777" w:rsidR="00FF0455" w:rsidRDefault="00FF0455" w:rsidP="00A22B81">
      <w:pPr>
        <w:spacing w:line="360" w:lineRule="auto"/>
        <w:jc w:val="both"/>
      </w:pPr>
    </w:p>
    <w:p w14:paraId="085758BA" w14:textId="77777777" w:rsidR="00FF0455" w:rsidRDefault="00FF0455" w:rsidP="00A22B81">
      <w:pPr>
        <w:spacing w:line="360" w:lineRule="auto"/>
        <w:jc w:val="both"/>
      </w:pPr>
    </w:p>
    <w:p w14:paraId="64ACFE71" w14:textId="77777777" w:rsidR="00FF0455" w:rsidRDefault="00FF0455" w:rsidP="00A22B81">
      <w:pPr>
        <w:spacing w:line="360" w:lineRule="auto"/>
        <w:jc w:val="both"/>
      </w:pPr>
    </w:p>
    <w:p w14:paraId="03EEAD00" w14:textId="77777777" w:rsidR="00FF0455" w:rsidRPr="00EA700F" w:rsidRDefault="00FF0455" w:rsidP="00A22B81">
      <w:pPr>
        <w:spacing w:line="360" w:lineRule="auto"/>
        <w:jc w:val="both"/>
      </w:pPr>
    </w:p>
    <w:p w14:paraId="7A8AE9BC" w14:textId="4B4B20E6" w:rsidR="007137EA" w:rsidRPr="0059190A" w:rsidRDefault="007137EA" w:rsidP="00A22B81">
      <w:pPr>
        <w:spacing w:line="360" w:lineRule="auto"/>
        <w:jc w:val="both"/>
        <w:rPr>
          <w:b/>
        </w:rPr>
      </w:pPr>
      <w:r w:rsidRPr="0059190A">
        <w:rPr>
          <w:b/>
        </w:rPr>
        <w:lastRenderedPageBreak/>
        <w:t>References</w:t>
      </w:r>
    </w:p>
    <w:p w14:paraId="1E6C1644" w14:textId="30E22195" w:rsidR="004101E1" w:rsidRPr="004101E1" w:rsidRDefault="007137EA">
      <w:pPr>
        <w:pStyle w:val="NormalWeb"/>
        <w:ind w:left="480" w:hanging="480"/>
        <w:divId w:val="2000500714"/>
        <w:rPr>
          <w:rFonts w:ascii="Calibri" w:hAnsi="Calibri"/>
          <w:noProof/>
          <w:sz w:val="20"/>
        </w:rPr>
      </w:pPr>
      <w:r w:rsidRPr="00EF3710">
        <w:rPr>
          <w:rFonts w:asciiTheme="minorHAnsi" w:hAnsiTheme="minorHAnsi"/>
          <w:b/>
          <w:sz w:val="20"/>
          <w:szCs w:val="20"/>
        </w:rPr>
        <w:fldChar w:fldCharType="begin" w:fldLock="1"/>
      </w:r>
      <w:r w:rsidRPr="00EF3710">
        <w:rPr>
          <w:rFonts w:asciiTheme="minorHAnsi" w:hAnsiTheme="minorHAnsi"/>
          <w:b/>
          <w:sz w:val="20"/>
          <w:szCs w:val="20"/>
        </w:rPr>
        <w:instrText xml:space="preserve">ADDIN Mendeley Bibliography CSL_BIBLIOGRAPHY </w:instrText>
      </w:r>
      <w:r w:rsidRPr="00EF3710">
        <w:rPr>
          <w:rFonts w:asciiTheme="minorHAnsi" w:hAnsiTheme="minorHAnsi"/>
          <w:b/>
          <w:sz w:val="20"/>
          <w:szCs w:val="20"/>
        </w:rPr>
        <w:fldChar w:fldCharType="separate"/>
      </w:r>
      <w:r w:rsidR="004101E1" w:rsidRPr="004101E1">
        <w:rPr>
          <w:rFonts w:ascii="Calibri" w:hAnsi="Calibri"/>
          <w:noProof/>
          <w:sz w:val="20"/>
        </w:rPr>
        <w:t xml:space="preserve">Adler, P.B., Salguero-Gómez, R., Compagnoni, A., Hsu, J.S., Ray-Mukherjee, J., Mbeau-Ache, C. &amp; Franco, M. (2014) Functional traits explain variation in plant life history strategies. </w:t>
      </w:r>
      <w:r w:rsidR="004101E1" w:rsidRPr="004101E1">
        <w:rPr>
          <w:rFonts w:ascii="Calibri" w:hAnsi="Calibri"/>
          <w:i/>
          <w:iCs/>
          <w:noProof/>
          <w:sz w:val="20"/>
        </w:rPr>
        <w:t>Proceedings of the National Academy of Sciences of the United States of America</w:t>
      </w:r>
      <w:r w:rsidR="004101E1" w:rsidRPr="004101E1">
        <w:rPr>
          <w:rFonts w:ascii="Calibri" w:hAnsi="Calibri"/>
          <w:noProof/>
          <w:sz w:val="20"/>
        </w:rPr>
        <w:t xml:space="preserve">, </w:t>
      </w:r>
      <w:r w:rsidR="004101E1" w:rsidRPr="004101E1">
        <w:rPr>
          <w:rFonts w:ascii="Calibri" w:hAnsi="Calibri"/>
          <w:b/>
          <w:bCs/>
          <w:noProof/>
          <w:sz w:val="20"/>
        </w:rPr>
        <w:t>111</w:t>
      </w:r>
      <w:r w:rsidR="004101E1" w:rsidRPr="004101E1">
        <w:rPr>
          <w:rFonts w:ascii="Calibri" w:hAnsi="Calibri"/>
          <w:noProof/>
          <w:sz w:val="20"/>
        </w:rPr>
        <w:t>, 740–5.</w:t>
      </w:r>
    </w:p>
    <w:p w14:paraId="339EF4C3"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Arthington, A., Mackay, S., James, C., Rolls, R., Sternberg, D., A, B. &amp; SJ, C. (2012) Ecological limits of hydrologic alteration: a test of the ELoHA framework in south-east Queensland. Waterlines Report Series No. 75. </w:t>
      </w:r>
      <w:r w:rsidRPr="004101E1">
        <w:rPr>
          <w:rFonts w:ascii="Calibri" w:hAnsi="Calibri"/>
          <w:i/>
          <w:iCs/>
          <w:noProof/>
          <w:sz w:val="20"/>
        </w:rPr>
        <w:t>National Water Commission, Canberra, Australia</w:t>
      </w:r>
      <w:r w:rsidRPr="004101E1">
        <w:rPr>
          <w:rFonts w:ascii="Calibri" w:hAnsi="Calibri"/>
          <w:noProof/>
          <w:sz w:val="20"/>
        </w:rPr>
        <w:t>.</w:t>
      </w:r>
    </w:p>
    <w:p w14:paraId="7420B04F"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Augspurger, C.K. &amp; Kelly, C.K. (1984) Pathogen mortality of tropical tree seedlings: experimental studies of the effects of dispersal distance, seedling density, and light conditions. </w:t>
      </w:r>
      <w:r w:rsidRPr="004101E1">
        <w:rPr>
          <w:rFonts w:ascii="Calibri" w:hAnsi="Calibri"/>
          <w:i/>
          <w:iCs/>
          <w:noProof/>
          <w:sz w:val="20"/>
        </w:rPr>
        <w:t>Oecologia</w:t>
      </w:r>
      <w:r w:rsidRPr="004101E1">
        <w:rPr>
          <w:rFonts w:ascii="Calibri" w:hAnsi="Calibri"/>
          <w:noProof/>
          <w:sz w:val="20"/>
        </w:rPr>
        <w:t xml:space="preserve">, </w:t>
      </w:r>
      <w:r w:rsidRPr="004101E1">
        <w:rPr>
          <w:rFonts w:ascii="Calibri" w:hAnsi="Calibri"/>
          <w:b/>
          <w:bCs/>
          <w:noProof/>
          <w:sz w:val="20"/>
        </w:rPr>
        <w:t>61</w:t>
      </w:r>
      <w:r w:rsidRPr="004101E1">
        <w:rPr>
          <w:rFonts w:ascii="Calibri" w:hAnsi="Calibri"/>
          <w:noProof/>
          <w:sz w:val="20"/>
        </w:rPr>
        <w:t>, 211–217.</w:t>
      </w:r>
    </w:p>
    <w:p w14:paraId="2518ADE1"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Australian State of the Environment Committee. (2011) Australia state of the environment 2011—in brief. Independent report to the Australian Government Minister for Sustainability, Environment, Water. </w:t>
      </w:r>
      <w:r w:rsidRPr="004101E1">
        <w:rPr>
          <w:rFonts w:ascii="Calibri" w:hAnsi="Calibri"/>
          <w:i/>
          <w:iCs/>
          <w:noProof/>
          <w:sz w:val="20"/>
        </w:rPr>
        <w:t>Population and Communities. Canberra: DSEWPaC</w:t>
      </w:r>
      <w:r w:rsidRPr="004101E1">
        <w:rPr>
          <w:rFonts w:ascii="Calibri" w:hAnsi="Calibri"/>
          <w:noProof/>
          <w:sz w:val="20"/>
        </w:rPr>
        <w:t>, 20–24.</w:t>
      </w:r>
    </w:p>
    <w:p w14:paraId="3ED348DC"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Brierley, G.J. &amp; Fryirs, K.A. (2005) </w:t>
      </w:r>
      <w:r w:rsidRPr="004101E1">
        <w:rPr>
          <w:rFonts w:ascii="Calibri" w:hAnsi="Calibri"/>
          <w:i/>
          <w:iCs/>
          <w:noProof/>
          <w:sz w:val="20"/>
        </w:rPr>
        <w:t>Geomorphology and River Management: Applications of the River Styles Framework</w:t>
      </w:r>
      <w:r w:rsidRPr="004101E1">
        <w:rPr>
          <w:rFonts w:ascii="Calibri" w:hAnsi="Calibri"/>
          <w:noProof/>
          <w:sz w:val="20"/>
        </w:rPr>
        <w:t>. John Wiley &amp; Sons.</w:t>
      </w:r>
    </w:p>
    <w:p w14:paraId="4A9EFBA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Catford, J.A., Naiman, R.J., Chambers, L.E., Roberts, J., Douglas, M. &amp; Davies, P. (2012) Predicting Novel Riparian Ecosystems in a Changing Climate. </w:t>
      </w:r>
      <w:r w:rsidRPr="004101E1">
        <w:rPr>
          <w:rFonts w:ascii="Calibri" w:hAnsi="Calibri"/>
          <w:i/>
          <w:iCs/>
          <w:noProof/>
          <w:sz w:val="20"/>
        </w:rPr>
        <w:t>Ecosystems</w:t>
      </w:r>
      <w:r w:rsidRPr="004101E1">
        <w:rPr>
          <w:rFonts w:ascii="Calibri" w:hAnsi="Calibri"/>
          <w:noProof/>
          <w:sz w:val="20"/>
        </w:rPr>
        <w:t xml:space="preserve">, </w:t>
      </w:r>
      <w:r w:rsidRPr="004101E1">
        <w:rPr>
          <w:rFonts w:ascii="Calibri" w:hAnsi="Calibri"/>
          <w:b/>
          <w:bCs/>
          <w:noProof/>
          <w:sz w:val="20"/>
        </w:rPr>
        <w:t>16</w:t>
      </w:r>
      <w:r w:rsidRPr="004101E1">
        <w:rPr>
          <w:rFonts w:ascii="Calibri" w:hAnsi="Calibri"/>
          <w:noProof/>
          <w:sz w:val="20"/>
        </w:rPr>
        <w:t>, 382–400.</w:t>
      </w:r>
    </w:p>
    <w:p w14:paraId="50285C47"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Chave, J., Coomes, D., Jansen, S., Lewis, S.L., Swenson, N.G. &amp; Amy, E. (2009) Towards a worldwide wood economics spectrum. </w:t>
      </w:r>
      <w:r w:rsidRPr="004101E1">
        <w:rPr>
          <w:rFonts w:ascii="Calibri" w:hAnsi="Calibri"/>
          <w:i/>
          <w:iCs/>
          <w:noProof/>
          <w:sz w:val="20"/>
        </w:rPr>
        <w:t>Ecology Letters</w:t>
      </w:r>
      <w:r w:rsidRPr="004101E1">
        <w:rPr>
          <w:rFonts w:ascii="Calibri" w:hAnsi="Calibri"/>
          <w:noProof/>
          <w:sz w:val="20"/>
        </w:rPr>
        <w:t xml:space="preserve">, </w:t>
      </w:r>
      <w:r w:rsidRPr="004101E1">
        <w:rPr>
          <w:rFonts w:ascii="Calibri" w:hAnsi="Calibri"/>
          <w:b/>
          <w:bCs/>
          <w:noProof/>
          <w:sz w:val="20"/>
        </w:rPr>
        <w:t>12</w:t>
      </w:r>
      <w:r w:rsidRPr="004101E1">
        <w:rPr>
          <w:rFonts w:ascii="Calibri" w:hAnsi="Calibri"/>
          <w:noProof/>
          <w:sz w:val="20"/>
        </w:rPr>
        <w:t>, 351–366.</w:t>
      </w:r>
    </w:p>
    <w:p w14:paraId="3768F53F"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Chiew, F.H.S., Teng, J., Vaze, J., Post, D. a., Perraud, J.M., Kirono, D.G.C. &amp; Viney, N.R. (2009) Estimating climate change impact on runoff across southeast Australia: Method, results, and implications of the modeling method. </w:t>
      </w:r>
      <w:r w:rsidRPr="004101E1">
        <w:rPr>
          <w:rFonts w:ascii="Calibri" w:hAnsi="Calibri"/>
          <w:i/>
          <w:iCs/>
          <w:noProof/>
          <w:sz w:val="20"/>
        </w:rPr>
        <w:t>Water Resources Research</w:t>
      </w:r>
      <w:r w:rsidRPr="004101E1">
        <w:rPr>
          <w:rFonts w:ascii="Calibri" w:hAnsi="Calibri"/>
          <w:noProof/>
          <w:sz w:val="20"/>
        </w:rPr>
        <w:t xml:space="preserve">, </w:t>
      </w:r>
      <w:r w:rsidRPr="004101E1">
        <w:rPr>
          <w:rFonts w:ascii="Calibri" w:hAnsi="Calibri"/>
          <w:b/>
          <w:bCs/>
          <w:noProof/>
          <w:sz w:val="20"/>
        </w:rPr>
        <w:t>45</w:t>
      </w:r>
      <w:r w:rsidRPr="004101E1">
        <w:rPr>
          <w:rFonts w:ascii="Calibri" w:hAnsi="Calibri"/>
          <w:noProof/>
          <w:sz w:val="20"/>
        </w:rPr>
        <w:t>, 1–17.</w:t>
      </w:r>
    </w:p>
    <w:p w14:paraId="5095497A"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Coley, P. (1983) Herbivory and defensive characteristics of tree species in a lowland tropical forest. </w:t>
      </w:r>
      <w:r w:rsidRPr="004101E1">
        <w:rPr>
          <w:rFonts w:ascii="Calibri" w:hAnsi="Calibri"/>
          <w:i/>
          <w:iCs/>
          <w:noProof/>
          <w:sz w:val="20"/>
        </w:rPr>
        <w:t>Ecological monographs</w:t>
      </w:r>
      <w:r w:rsidRPr="004101E1">
        <w:rPr>
          <w:rFonts w:ascii="Calibri" w:hAnsi="Calibri"/>
          <w:noProof/>
          <w:sz w:val="20"/>
        </w:rPr>
        <w:t xml:space="preserve">, </w:t>
      </w:r>
      <w:r w:rsidRPr="004101E1">
        <w:rPr>
          <w:rFonts w:ascii="Calibri" w:hAnsi="Calibri"/>
          <w:b/>
          <w:bCs/>
          <w:noProof/>
          <w:sz w:val="20"/>
        </w:rPr>
        <w:t>53</w:t>
      </w:r>
      <w:r w:rsidRPr="004101E1">
        <w:rPr>
          <w:rFonts w:ascii="Calibri" w:hAnsi="Calibri"/>
          <w:noProof/>
          <w:sz w:val="20"/>
        </w:rPr>
        <w:t>, 209–234.</w:t>
      </w:r>
    </w:p>
    <w:p w14:paraId="0A30B420"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4101E1">
        <w:rPr>
          <w:rFonts w:ascii="Calibri" w:hAnsi="Calibri"/>
          <w:i/>
          <w:iCs/>
          <w:noProof/>
          <w:sz w:val="20"/>
        </w:rPr>
        <w:t>Earth Surface Processes and Landforms</w:t>
      </w:r>
      <w:r w:rsidRPr="004101E1">
        <w:rPr>
          <w:rFonts w:ascii="Calibri" w:hAnsi="Calibri"/>
          <w:noProof/>
          <w:sz w:val="20"/>
        </w:rPr>
        <w:t xml:space="preserve">, </w:t>
      </w:r>
      <w:r w:rsidRPr="004101E1">
        <w:rPr>
          <w:rFonts w:ascii="Calibri" w:hAnsi="Calibri"/>
          <w:b/>
          <w:bCs/>
          <w:noProof/>
          <w:sz w:val="20"/>
        </w:rPr>
        <w:t>1810</w:t>
      </w:r>
      <w:r w:rsidRPr="004101E1">
        <w:rPr>
          <w:rFonts w:ascii="Calibri" w:hAnsi="Calibri"/>
          <w:noProof/>
          <w:sz w:val="20"/>
        </w:rPr>
        <w:t>, 1790–1810.</w:t>
      </w:r>
    </w:p>
    <w:p w14:paraId="097AEB3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4101E1">
        <w:rPr>
          <w:rFonts w:ascii="Calibri" w:hAnsi="Calibri"/>
          <w:i/>
          <w:iCs/>
          <w:noProof/>
          <w:sz w:val="20"/>
        </w:rPr>
        <w:t>Australian Journal of Botany</w:t>
      </w:r>
      <w:r w:rsidRPr="004101E1">
        <w:rPr>
          <w:rFonts w:ascii="Calibri" w:hAnsi="Calibri"/>
          <w:noProof/>
          <w:sz w:val="20"/>
        </w:rPr>
        <w:t xml:space="preserve">, </w:t>
      </w:r>
      <w:r w:rsidRPr="004101E1">
        <w:rPr>
          <w:rFonts w:ascii="Calibri" w:hAnsi="Calibri"/>
          <w:b/>
          <w:bCs/>
          <w:noProof/>
          <w:sz w:val="20"/>
        </w:rPr>
        <w:t>51</w:t>
      </w:r>
      <w:r w:rsidRPr="004101E1">
        <w:rPr>
          <w:rFonts w:ascii="Calibri" w:hAnsi="Calibri"/>
          <w:noProof/>
          <w:sz w:val="20"/>
        </w:rPr>
        <w:t>, 335–380.</w:t>
      </w:r>
    </w:p>
    <w:p w14:paraId="4B9DA02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Curran, T.J., Gersbach, L.N., Edwards, W. &amp; Krockenberger, A.K. (2008) Wood density predicts plant damage and vegetative recovery rates caused by cyclone disturbance in tropical rainforest tree species of North Queensland, Australia. </w:t>
      </w:r>
      <w:r w:rsidRPr="004101E1">
        <w:rPr>
          <w:rFonts w:ascii="Calibri" w:hAnsi="Calibri"/>
          <w:i/>
          <w:iCs/>
          <w:noProof/>
          <w:sz w:val="20"/>
        </w:rPr>
        <w:t>Austral Ecology</w:t>
      </w:r>
      <w:r w:rsidRPr="004101E1">
        <w:rPr>
          <w:rFonts w:ascii="Calibri" w:hAnsi="Calibri"/>
          <w:noProof/>
          <w:sz w:val="20"/>
        </w:rPr>
        <w:t xml:space="preserve">, </w:t>
      </w:r>
      <w:r w:rsidRPr="004101E1">
        <w:rPr>
          <w:rFonts w:ascii="Calibri" w:hAnsi="Calibri"/>
          <w:b/>
          <w:bCs/>
          <w:noProof/>
          <w:sz w:val="20"/>
        </w:rPr>
        <w:t>33</w:t>
      </w:r>
      <w:r w:rsidRPr="004101E1">
        <w:rPr>
          <w:rFonts w:ascii="Calibri" w:hAnsi="Calibri"/>
          <w:noProof/>
          <w:sz w:val="20"/>
        </w:rPr>
        <w:t>, 442–450.</w:t>
      </w:r>
    </w:p>
    <w:p w14:paraId="7915BA7A"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Falster, D.S. (2006) Sapling strength and safety: the importance of wood density in tropical forests. </w:t>
      </w:r>
      <w:r w:rsidRPr="004101E1">
        <w:rPr>
          <w:rFonts w:ascii="Calibri" w:hAnsi="Calibri"/>
          <w:i/>
          <w:iCs/>
          <w:noProof/>
          <w:sz w:val="20"/>
        </w:rPr>
        <w:t>The New phytologist</w:t>
      </w:r>
      <w:r w:rsidRPr="004101E1">
        <w:rPr>
          <w:rFonts w:ascii="Calibri" w:hAnsi="Calibri"/>
          <w:noProof/>
          <w:sz w:val="20"/>
        </w:rPr>
        <w:t xml:space="preserve">, </w:t>
      </w:r>
      <w:r w:rsidRPr="004101E1">
        <w:rPr>
          <w:rFonts w:ascii="Calibri" w:hAnsi="Calibri"/>
          <w:b/>
          <w:bCs/>
          <w:noProof/>
          <w:sz w:val="20"/>
        </w:rPr>
        <w:t>171</w:t>
      </w:r>
      <w:r w:rsidRPr="004101E1">
        <w:rPr>
          <w:rFonts w:ascii="Calibri" w:hAnsi="Calibri"/>
          <w:noProof/>
          <w:sz w:val="20"/>
        </w:rPr>
        <w:t>, 237–9.</w:t>
      </w:r>
    </w:p>
    <w:p w14:paraId="519FD10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Falster, D. &amp; Westoby, M. (2005) Alternative height strategies among 45 dicot rain forest species from tropical Queensland, Australia. </w:t>
      </w:r>
      <w:r w:rsidRPr="004101E1">
        <w:rPr>
          <w:rFonts w:ascii="Calibri" w:hAnsi="Calibri"/>
          <w:i/>
          <w:iCs/>
          <w:noProof/>
          <w:sz w:val="20"/>
        </w:rPr>
        <w:t>Journal of Ecology</w:t>
      </w:r>
      <w:r w:rsidRPr="004101E1">
        <w:rPr>
          <w:rFonts w:ascii="Calibri" w:hAnsi="Calibri"/>
          <w:noProof/>
          <w:sz w:val="20"/>
        </w:rPr>
        <w:t xml:space="preserve">, </w:t>
      </w:r>
      <w:r w:rsidRPr="004101E1">
        <w:rPr>
          <w:rFonts w:ascii="Calibri" w:hAnsi="Calibri"/>
          <w:b/>
          <w:bCs/>
          <w:noProof/>
          <w:sz w:val="20"/>
        </w:rPr>
        <w:t>93</w:t>
      </w:r>
      <w:r w:rsidRPr="004101E1">
        <w:rPr>
          <w:rFonts w:ascii="Calibri" w:hAnsi="Calibri"/>
          <w:noProof/>
          <w:sz w:val="20"/>
        </w:rPr>
        <w:t>, 521–535.</w:t>
      </w:r>
    </w:p>
    <w:p w14:paraId="7B2208C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Finlayson, B.L. &amp; McMahon, T.A. (1988) Australia vs. the world: a comparative analysis of streamflow characteristics. </w:t>
      </w:r>
      <w:r w:rsidRPr="004101E1">
        <w:rPr>
          <w:rFonts w:ascii="Calibri" w:hAnsi="Calibri"/>
          <w:i/>
          <w:iCs/>
          <w:noProof/>
          <w:sz w:val="20"/>
        </w:rPr>
        <w:t>Fluvial Geomorphology of Australia</w:t>
      </w:r>
      <w:r w:rsidRPr="004101E1">
        <w:rPr>
          <w:rFonts w:ascii="Calibri" w:hAnsi="Calibri"/>
          <w:noProof/>
          <w:sz w:val="20"/>
        </w:rPr>
        <w:t>, 17–40.</w:t>
      </w:r>
    </w:p>
    <w:p w14:paraId="63B785F8"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lastRenderedPageBreak/>
        <w:t xml:space="preserve">Graf, W. (2006) Downstream hydrologic and geomorphic effects of large dams on American rivers. </w:t>
      </w:r>
      <w:r w:rsidRPr="004101E1">
        <w:rPr>
          <w:rFonts w:ascii="Calibri" w:hAnsi="Calibri"/>
          <w:i/>
          <w:iCs/>
          <w:noProof/>
          <w:sz w:val="20"/>
        </w:rPr>
        <w:t>Geomorphology</w:t>
      </w:r>
      <w:r w:rsidRPr="004101E1">
        <w:rPr>
          <w:rFonts w:ascii="Calibri" w:hAnsi="Calibri"/>
          <w:noProof/>
          <w:sz w:val="20"/>
        </w:rPr>
        <w:t xml:space="preserve">, </w:t>
      </w:r>
      <w:r w:rsidRPr="004101E1">
        <w:rPr>
          <w:rFonts w:ascii="Calibri" w:hAnsi="Calibri"/>
          <w:b/>
          <w:bCs/>
          <w:noProof/>
          <w:sz w:val="20"/>
        </w:rPr>
        <w:t>79</w:t>
      </w:r>
      <w:r w:rsidRPr="004101E1">
        <w:rPr>
          <w:rFonts w:ascii="Calibri" w:hAnsi="Calibri"/>
          <w:noProof/>
          <w:sz w:val="20"/>
        </w:rPr>
        <w:t>, 336–360.</w:t>
      </w:r>
    </w:p>
    <w:p w14:paraId="129B669E"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Gutschick, V.P. &amp; BassiriRad, H. (2003) Extreme events as shaping physiology, ecology, and evolution of plants: toward a unified definition and evaluation of their consequences. </w:t>
      </w:r>
      <w:r w:rsidRPr="004101E1">
        <w:rPr>
          <w:rFonts w:ascii="Calibri" w:hAnsi="Calibri"/>
          <w:i/>
          <w:iCs/>
          <w:noProof/>
          <w:sz w:val="20"/>
        </w:rPr>
        <w:t>New Phytologist</w:t>
      </w:r>
      <w:r w:rsidRPr="004101E1">
        <w:rPr>
          <w:rFonts w:ascii="Calibri" w:hAnsi="Calibri"/>
          <w:noProof/>
          <w:sz w:val="20"/>
        </w:rPr>
        <w:t xml:space="preserve">, </w:t>
      </w:r>
      <w:r w:rsidRPr="004101E1">
        <w:rPr>
          <w:rFonts w:ascii="Calibri" w:hAnsi="Calibri"/>
          <w:b/>
          <w:bCs/>
          <w:noProof/>
          <w:sz w:val="20"/>
        </w:rPr>
        <w:t>160</w:t>
      </w:r>
      <w:r w:rsidRPr="004101E1">
        <w:rPr>
          <w:rFonts w:ascii="Calibri" w:hAnsi="Calibri"/>
          <w:noProof/>
          <w:sz w:val="20"/>
        </w:rPr>
        <w:t>, 21–42.</w:t>
      </w:r>
    </w:p>
    <w:p w14:paraId="6EBC87F9"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Hacke, U.G., Sperry, J.S., Pockman, W.T., Davis, S.D. &amp; McCulloh, K. a. (2001) Trends in wood density and structure are linked to prevention of xylem implosion by negative pressure. </w:t>
      </w:r>
      <w:r w:rsidRPr="004101E1">
        <w:rPr>
          <w:rFonts w:ascii="Calibri" w:hAnsi="Calibri"/>
          <w:i/>
          <w:iCs/>
          <w:noProof/>
          <w:sz w:val="20"/>
        </w:rPr>
        <w:t>Oecologia</w:t>
      </w:r>
      <w:r w:rsidRPr="004101E1">
        <w:rPr>
          <w:rFonts w:ascii="Calibri" w:hAnsi="Calibri"/>
          <w:noProof/>
          <w:sz w:val="20"/>
        </w:rPr>
        <w:t xml:space="preserve">, </w:t>
      </w:r>
      <w:r w:rsidRPr="004101E1">
        <w:rPr>
          <w:rFonts w:ascii="Calibri" w:hAnsi="Calibri"/>
          <w:b/>
          <w:bCs/>
          <w:noProof/>
          <w:sz w:val="20"/>
        </w:rPr>
        <w:t>126</w:t>
      </w:r>
      <w:r w:rsidRPr="004101E1">
        <w:rPr>
          <w:rFonts w:ascii="Calibri" w:hAnsi="Calibri"/>
          <w:noProof/>
          <w:sz w:val="20"/>
        </w:rPr>
        <w:t>, 457–461.</w:t>
      </w:r>
    </w:p>
    <w:p w14:paraId="51B94DB9"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Healy, M., Raine, A., Parsons, L. &amp; Cook, N. (2012) </w:t>
      </w:r>
      <w:r w:rsidRPr="004101E1">
        <w:rPr>
          <w:rFonts w:ascii="Calibri" w:hAnsi="Calibri"/>
          <w:i/>
          <w:iCs/>
          <w:noProof/>
          <w:sz w:val="20"/>
        </w:rPr>
        <w:t>River Condition Index in New South Wales: Method Development and Application. NSW Office of Water</w:t>
      </w:r>
      <w:r w:rsidRPr="004101E1">
        <w:rPr>
          <w:rFonts w:ascii="Calibri" w:hAnsi="Calibri"/>
          <w:noProof/>
          <w:sz w:val="20"/>
        </w:rPr>
        <w:t>. Sydney.</w:t>
      </w:r>
    </w:p>
    <w:p w14:paraId="4CE78C3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Hennessy, K., Fawcett, R., Kirono, D., Mpelasoka, M., Jones, D., Bathols, J., Whetton, P., Stafford Smith, M., Howden, M., Mitchell, C. &amp; Plummer, N. (2008) </w:t>
      </w:r>
      <w:r w:rsidRPr="004101E1">
        <w:rPr>
          <w:rFonts w:ascii="Calibri" w:hAnsi="Calibri"/>
          <w:i/>
          <w:iCs/>
          <w:noProof/>
          <w:sz w:val="20"/>
        </w:rPr>
        <w:t>An Assessment of the Impact of Climate Change on the Nature and Frequency of Exceptional Climatic Events. Australian Government, Bureau of Meterology</w:t>
      </w:r>
      <w:r w:rsidRPr="004101E1">
        <w:rPr>
          <w:rFonts w:ascii="Calibri" w:hAnsi="Calibri"/>
          <w:noProof/>
          <w:sz w:val="20"/>
        </w:rPr>
        <w:t>. Department of Agriculture, Fisheries and Forestry, 2008., Canberra, Australia.</w:t>
      </w:r>
    </w:p>
    <w:p w14:paraId="69FA39C5"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Hennessy, K., Fitzharris, B., Bates, B.C., Harvey, N., SM, H., L, H., J, S. &amp; Warrick, R. (2007) </w:t>
      </w:r>
      <w:r w:rsidRPr="004101E1">
        <w:rPr>
          <w:rFonts w:ascii="Calibri" w:hAnsi="Calibri"/>
          <w:i/>
          <w:iCs/>
          <w:noProof/>
          <w:sz w:val="20"/>
        </w:rPr>
        <w:t>Climate Change 2007: Impacts, Adaptation and Vulnerability. Contribution of Working Group II to the Fourth Assessment Report of the Intergovernmental Panel on Climate Change</w:t>
      </w:r>
      <w:r w:rsidRPr="004101E1">
        <w:rPr>
          <w:rFonts w:ascii="Calibri" w:hAnsi="Calibri"/>
          <w:noProof/>
          <w:sz w:val="20"/>
        </w:rPr>
        <w:t xml:space="preserve"> (eds M. Parry, O. Canziani, J. Palutikof, P. van der Linden, and C. Hanson). Cambridge University Press, Cambridge.</w:t>
      </w:r>
    </w:p>
    <w:p w14:paraId="3F873214"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Jacobsen, A.L., Agenbag, L., Esler, K.J., Pratt, R.B., Ewers, F.W. &amp; Davis, S.D. (2007) Xylem density, biomechanics and anatomical traits correlate with water stress in 17 evergreen shrub species of the Mediterranean-type climate region of South Africa. </w:t>
      </w:r>
      <w:r w:rsidRPr="004101E1">
        <w:rPr>
          <w:rFonts w:ascii="Calibri" w:hAnsi="Calibri"/>
          <w:i/>
          <w:iCs/>
          <w:noProof/>
          <w:sz w:val="20"/>
        </w:rPr>
        <w:t>Journal of Ecology</w:t>
      </w:r>
      <w:r w:rsidRPr="004101E1">
        <w:rPr>
          <w:rFonts w:ascii="Calibri" w:hAnsi="Calibri"/>
          <w:noProof/>
          <w:sz w:val="20"/>
        </w:rPr>
        <w:t xml:space="preserve">, </w:t>
      </w:r>
      <w:r w:rsidRPr="004101E1">
        <w:rPr>
          <w:rFonts w:ascii="Calibri" w:hAnsi="Calibri"/>
          <w:b/>
          <w:bCs/>
          <w:noProof/>
          <w:sz w:val="20"/>
        </w:rPr>
        <w:t>95</w:t>
      </w:r>
      <w:r w:rsidRPr="004101E1">
        <w:rPr>
          <w:rFonts w:ascii="Calibri" w:hAnsi="Calibri"/>
          <w:noProof/>
          <w:sz w:val="20"/>
        </w:rPr>
        <w:t>, 171–183.</w:t>
      </w:r>
    </w:p>
    <w:p w14:paraId="4098F83E"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Jacobsen, A. &amp; Ewers, F. (2005) Do xylem fibers affect vessel cavitation resistance? </w:t>
      </w:r>
      <w:r w:rsidRPr="004101E1">
        <w:rPr>
          <w:rFonts w:ascii="Calibri" w:hAnsi="Calibri"/>
          <w:i/>
          <w:iCs/>
          <w:noProof/>
          <w:sz w:val="20"/>
        </w:rPr>
        <w:t>Plant Physiology</w:t>
      </w:r>
      <w:r w:rsidRPr="004101E1">
        <w:rPr>
          <w:rFonts w:ascii="Calibri" w:hAnsi="Calibri"/>
          <w:noProof/>
          <w:sz w:val="20"/>
        </w:rPr>
        <w:t xml:space="preserve">, </w:t>
      </w:r>
      <w:r w:rsidRPr="004101E1">
        <w:rPr>
          <w:rFonts w:ascii="Calibri" w:hAnsi="Calibri"/>
          <w:b/>
          <w:bCs/>
          <w:noProof/>
          <w:sz w:val="20"/>
        </w:rPr>
        <w:t>139</w:t>
      </w:r>
      <w:r w:rsidRPr="004101E1">
        <w:rPr>
          <w:rFonts w:ascii="Calibri" w:hAnsi="Calibri"/>
          <w:noProof/>
          <w:sz w:val="20"/>
        </w:rPr>
        <w:t>, 546–556.</w:t>
      </w:r>
    </w:p>
    <w:p w14:paraId="4778273C"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Kattge, J., Díaz, S., Lavorel, S., Prentice, I.C., Leadley, P., Bönisch, G., Garnier, E., Westoby, M., Reich, P.B., Wright, I.J., Cornelissen, J.H.C., Violle, C., Harrison, S.P., Van Bogedom, P.M., Reichstein, M., Enquist, B.J., Soudzilovskaia, N. a., Ackerly, D.D., Anand, M., Atkin, O., Bahn, M., Baker, T.R., Baldocchi, D., Bekker, R., Blanco, C.C., Blonder, B., Bond, W.J., Bradstock, R., Bunker, D.E., Casanoves, F., Cavender-Bares, J., Chambers, J.Q., Chapin Iii, F.S., Chave, J., Coomes, D., Cornwell, W.K., Craine, J.M., Dobrin, B.H., Duarte, L., Durka, W., Elser, J., Esser, G., Estiarte, M., Fagan, W.F., Fang, J., Fernández-Méndez, F., Fidelis, A., Finegan, B., Flores, O., Ford, H., Frank, D., Freschet, G.T., Fyllas, N.M., Gallagher, R. V., Green, W. a., Gutierrez, a. G., Hickler, T., Higgins, S.I., Hodgson, J.G., Jalili, A., Jansen, S., Joly, C. a., Kerkhoff, a. J., Kirkup, D., Kitajima, K., Kleyer, M., Klotz, S., Knops, J.M.H., Kramer, K., Kühn, I., Kurokawa, H., Laughlin, D., Lee, T.D., Leishman, M., Lens, F., Lenz, T., Lewis, S.L., Lloyd, J., Llusià, J., Louault, F., Ma, S., Mahecha, M.D., Manning, P., Massad, T., Medlyn, B.E., Messier, J., Moles, a. T., Müller, S.C., Nadrowski, K., Naeem, S., Niinemets, Ü., Nöllert, S., Nüske, A., Ogaya, R., Oleksyn, J., Onipchenko, V.G., Onoda, Y., Ordoñez, J., Overbeck, G., Ozinga, W. a., Patiño, S., Paula, S., Pausas, J.G., Peñuelas, J., Phillips, O.L., Pillar, V., Poorter, H., Poorter, L., Poschlod, P., Prinzing, A., Proulx, R., Rammig, A., Reinsch, S., Reu, B., Sack, L., Salgado-Negret, B., Sardans, J., Shiodera, S., Shipley, B., Siefert, A., Sosinski, E., Soussana, J.-F., Swaine, E., Swenson, N., Thompson, K., Thornton, P., Waldram, M., Weiher, E., White, M., White, S., Wright, S.J., Yguel, B., Zaehle, S., Zanne, a. E. &amp; Wirth, C. (2011) TRY - a global database of plant traits. </w:t>
      </w:r>
      <w:r w:rsidRPr="004101E1">
        <w:rPr>
          <w:rFonts w:ascii="Calibri" w:hAnsi="Calibri"/>
          <w:i/>
          <w:iCs/>
          <w:noProof/>
          <w:sz w:val="20"/>
        </w:rPr>
        <w:t>Global Change Biology</w:t>
      </w:r>
      <w:r w:rsidRPr="004101E1">
        <w:rPr>
          <w:rFonts w:ascii="Calibri" w:hAnsi="Calibri"/>
          <w:noProof/>
          <w:sz w:val="20"/>
        </w:rPr>
        <w:t xml:space="preserve">, </w:t>
      </w:r>
      <w:r w:rsidRPr="004101E1">
        <w:rPr>
          <w:rFonts w:ascii="Calibri" w:hAnsi="Calibri"/>
          <w:b/>
          <w:bCs/>
          <w:noProof/>
          <w:sz w:val="20"/>
        </w:rPr>
        <w:t>17</w:t>
      </w:r>
      <w:r w:rsidRPr="004101E1">
        <w:rPr>
          <w:rFonts w:ascii="Calibri" w:hAnsi="Calibri"/>
          <w:noProof/>
          <w:sz w:val="20"/>
        </w:rPr>
        <w:t>, 2905–2935.</w:t>
      </w:r>
    </w:p>
    <w:p w14:paraId="6785F1ED"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Kennard, M.J., Pusey, B.J., Olden, J.D., Mackay, S.J., Stein, J.L. &amp; Marsh, N. (2010) Classification of natural flow regimes in Australia to support environmental flow management. </w:t>
      </w:r>
      <w:r w:rsidRPr="004101E1">
        <w:rPr>
          <w:rFonts w:ascii="Calibri" w:hAnsi="Calibri"/>
          <w:i/>
          <w:iCs/>
          <w:noProof/>
          <w:sz w:val="20"/>
        </w:rPr>
        <w:t>Freshwater Biology</w:t>
      </w:r>
      <w:r w:rsidRPr="004101E1">
        <w:rPr>
          <w:rFonts w:ascii="Calibri" w:hAnsi="Calibri"/>
          <w:noProof/>
          <w:sz w:val="20"/>
        </w:rPr>
        <w:t xml:space="preserve">, </w:t>
      </w:r>
      <w:r w:rsidRPr="004101E1">
        <w:rPr>
          <w:rFonts w:ascii="Calibri" w:hAnsi="Calibri"/>
          <w:b/>
          <w:bCs/>
          <w:noProof/>
          <w:sz w:val="20"/>
        </w:rPr>
        <w:t>55</w:t>
      </w:r>
      <w:r w:rsidRPr="004101E1">
        <w:rPr>
          <w:rFonts w:ascii="Calibri" w:hAnsi="Calibri"/>
          <w:noProof/>
          <w:sz w:val="20"/>
        </w:rPr>
        <w:t>, 171–193.</w:t>
      </w:r>
    </w:p>
    <w:p w14:paraId="189EF5BB"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King, D.A., Davies, S.J., Tan, S. &amp; Noor, N.S.M. (2006) The role of wood density and stem support costs in the growth and mortality of tropical trees. </w:t>
      </w:r>
      <w:r w:rsidRPr="004101E1">
        <w:rPr>
          <w:rFonts w:ascii="Calibri" w:hAnsi="Calibri"/>
          <w:i/>
          <w:iCs/>
          <w:noProof/>
          <w:sz w:val="20"/>
        </w:rPr>
        <w:t>Journal of Ecology</w:t>
      </w:r>
      <w:r w:rsidRPr="004101E1">
        <w:rPr>
          <w:rFonts w:ascii="Calibri" w:hAnsi="Calibri"/>
          <w:noProof/>
          <w:sz w:val="20"/>
        </w:rPr>
        <w:t xml:space="preserve">, </w:t>
      </w:r>
      <w:r w:rsidRPr="004101E1">
        <w:rPr>
          <w:rFonts w:ascii="Calibri" w:hAnsi="Calibri"/>
          <w:b/>
          <w:bCs/>
          <w:noProof/>
          <w:sz w:val="20"/>
        </w:rPr>
        <w:t>94</w:t>
      </w:r>
      <w:r w:rsidRPr="004101E1">
        <w:rPr>
          <w:rFonts w:ascii="Calibri" w:hAnsi="Calibri"/>
          <w:noProof/>
          <w:sz w:val="20"/>
        </w:rPr>
        <w:t>, 670–680.</w:t>
      </w:r>
    </w:p>
    <w:p w14:paraId="2545B83D"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lastRenderedPageBreak/>
        <w:t xml:space="preserve">Kraft, N.J.B., Metz, M.R., Condit, R.S. &amp; Chave, J. (2010) The relationship between wood density and mortality in a global tropical forest data set. </w:t>
      </w:r>
      <w:r w:rsidRPr="004101E1">
        <w:rPr>
          <w:rFonts w:ascii="Calibri" w:hAnsi="Calibri"/>
          <w:i/>
          <w:iCs/>
          <w:noProof/>
          <w:sz w:val="20"/>
        </w:rPr>
        <w:t>The New Phytologist</w:t>
      </w:r>
      <w:r w:rsidRPr="004101E1">
        <w:rPr>
          <w:rFonts w:ascii="Calibri" w:hAnsi="Calibri"/>
          <w:noProof/>
          <w:sz w:val="20"/>
        </w:rPr>
        <w:t xml:space="preserve">, </w:t>
      </w:r>
      <w:r w:rsidRPr="004101E1">
        <w:rPr>
          <w:rFonts w:ascii="Calibri" w:hAnsi="Calibri"/>
          <w:b/>
          <w:bCs/>
          <w:noProof/>
          <w:sz w:val="20"/>
        </w:rPr>
        <w:t>188</w:t>
      </w:r>
      <w:r w:rsidRPr="004101E1">
        <w:rPr>
          <w:rFonts w:ascii="Calibri" w:hAnsi="Calibri"/>
          <w:noProof/>
          <w:sz w:val="20"/>
        </w:rPr>
        <w:t>, 1124–36.</w:t>
      </w:r>
    </w:p>
    <w:p w14:paraId="7EB9C390"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Kraft, N., Valencia, R. &amp; Ackerly, D. (2008) Functional traits and niche-based tree community assembly in an Amazonian forest. </w:t>
      </w:r>
      <w:r w:rsidRPr="004101E1">
        <w:rPr>
          <w:rFonts w:ascii="Calibri" w:hAnsi="Calibri"/>
          <w:i/>
          <w:iCs/>
          <w:noProof/>
          <w:sz w:val="20"/>
        </w:rPr>
        <w:t>Science</w:t>
      </w:r>
      <w:r w:rsidRPr="004101E1">
        <w:rPr>
          <w:rFonts w:ascii="Calibri" w:hAnsi="Calibri"/>
          <w:noProof/>
          <w:sz w:val="20"/>
        </w:rPr>
        <w:t>, 580–582.</w:t>
      </w:r>
    </w:p>
    <w:p w14:paraId="37906F7D"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Lens, F., Sperry, J.S., Christman, M.A., Choat, B., Rabaey, D. &amp; Jansen, S. (2011) Testing hypotheses that link wood anatomy to cavitation resistance and hydraulic conductivity in the genus Acer. </w:t>
      </w:r>
      <w:r w:rsidRPr="004101E1">
        <w:rPr>
          <w:rFonts w:ascii="Calibri" w:hAnsi="Calibri"/>
          <w:i/>
          <w:iCs/>
          <w:noProof/>
          <w:sz w:val="20"/>
        </w:rPr>
        <w:t>The New Phytologist</w:t>
      </w:r>
      <w:r w:rsidRPr="004101E1">
        <w:rPr>
          <w:rFonts w:ascii="Calibri" w:hAnsi="Calibri"/>
          <w:noProof/>
          <w:sz w:val="20"/>
        </w:rPr>
        <w:t xml:space="preserve">, </w:t>
      </w:r>
      <w:r w:rsidRPr="004101E1">
        <w:rPr>
          <w:rFonts w:ascii="Calibri" w:hAnsi="Calibri"/>
          <w:b/>
          <w:bCs/>
          <w:noProof/>
          <w:sz w:val="20"/>
        </w:rPr>
        <w:t>190</w:t>
      </w:r>
      <w:r w:rsidRPr="004101E1">
        <w:rPr>
          <w:rFonts w:ascii="Calibri" w:hAnsi="Calibri"/>
          <w:noProof/>
          <w:sz w:val="20"/>
        </w:rPr>
        <w:t>, 709–23.</w:t>
      </w:r>
    </w:p>
    <w:p w14:paraId="3B11D1C5"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Maheshwari, B., Walker, K. &amp; McMahon, T. (1995) Effects of regulation on the flow regime of the River Murray, Australia. </w:t>
      </w:r>
      <w:r w:rsidRPr="004101E1">
        <w:rPr>
          <w:rFonts w:ascii="Calibri" w:hAnsi="Calibri"/>
          <w:i/>
          <w:iCs/>
          <w:noProof/>
          <w:sz w:val="20"/>
        </w:rPr>
        <w:t>Regulated Rivers: Research and Management</w:t>
      </w:r>
      <w:r w:rsidRPr="004101E1">
        <w:rPr>
          <w:rFonts w:ascii="Calibri" w:hAnsi="Calibri"/>
          <w:noProof/>
          <w:sz w:val="20"/>
        </w:rPr>
        <w:t xml:space="preserve">, </w:t>
      </w:r>
      <w:r w:rsidRPr="004101E1">
        <w:rPr>
          <w:rFonts w:ascii="Calibri" w:hAnsi="Calibri"/>
          <w:b/>
          <w:bCs/>
          <w:noProof/>
          <w:sz w:val="20"/>
        </w:rPr>
        <w:t>10</w:t>
      </w:r>
      <w:r w:rsidRPr="004101E1">
        <w:rPr>
          <w:rFonts w:ascii="Calibri" w:hAnsi="Calibri"/>
          <w:noProof/>
          <w:sz w:val="20"/>
        </w:rPr>
        <w:t>, 15–38.</w:t>
      </w:r>
    </w:p>
    <w:p w14:paraId="35A957B8"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Marsh, N.A., Stewardson, M.J. &amp; Kennard, M.J. (2003) River analysis package. Cooperative Research Centre for Catchment Hydrology, Monash University Melbourne. Version 1. </w:t>
      </w:r>
      <w:r w:rsidRPr="004101E1">
        <w:rPr>
          <w:rFonts w:ascii="Calibri" w:hAnsi="Calibri"/>
          <w:i/>
          <w:iCs/>
          <w:noProof/>
          <w:sz w:val="20"/>
        </w:rPr>
        <w:t>Software Version</w:t>
      </w:r>
      <w:r w:rsidRPr="004101E1">
        <w:rPr>
          <w:rFonts w:ascii="Calibri" w:hAnsi="Calibri"/>
          <w:noProof/>
          <w:sz w:val="20"/>
        </w:rPr>
        <w:t xml:space="preserve">, </w:t>
      </w:r>
      <w:r w:rsidRPr="004101E1">
        <w:rPr>
          <w:rFonts w:ascii="Calibri" w:hAnsi="Calibri"/>
          <w:b/>
          <w:bCs/>
          <w:noProof/>
          <w:sz w:val="20"/>
        </w:rPr>
        <w:t>1</w:t>
      </w:r>
      <w:r w:rsidRPr="004101E1">
        <w:rPr>
          <w:rFonts w:ascii="Calibri" w:hAnsi="Calibri"/>
          <w:noProof/>
          <w:sz w:val="20"/>
        </w:rPr>
        <w:t>.</w:t>
      </w:r>
    </w:p>
    <w:p w14:paraId="3C970FED"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Martínez-Cabrera, H.I., Jones, C.S., Espino, S. &amp; Schenk, H.J. (2009) Wood anatomy and wood density in shrubs: Responses to varying aridity along transcontinental transects. </w:t>
      </w:r>
      <w:r w:rsidRPr="004101E1">
        <w:rPr>
          <w:rFonts w:ascii="Calibri" w:hAnsi="Calibri"/>
          <w:i/>
          <w:iCs/>
          <w:noProof/>
          <w:sz w:val="20"/>
        </w:rPr>
        <w:t>American Journal of Botany</w:t>
      </w:r>
      <w:r w:rsidRPr="004101E1">
        <w:rPr>
          <w:rFonts w:ascii="Calibri" w:hAnsi="Calibri"/>
          <w:noProof/>
          <w:sz w:val="20"/>
        </w:rPr>
        <w:t xml:space="preserve">, </w:t>
      </w:r>
      <w:r w:rsidRPr="004101E1">
        <w:rPr>
          <w:rFonts w:ascii="Calibri" w:hAnsi="Calibri"/>
          <w:b/>
          <w:bCs/>
          <w:noProof/>
          <w:sz w:val="20"/>
        </w:rPr>
        <w:t>96</w:t>
      </w:r>
      <w:r w:rsidRPr="004101E1">
        <w:rPr>
          <w:rFonts w:ascii="Calibri" w:hAnsi="Calibri"/>
          <w:noProof/>
          <w:sz w:val="20"/>
        </w:rPr>
        <w:t>, 1388–98.</w:t>
      </w:r>
    </w:p>
    <w:p w14:paraId="0A4AC80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McGill, B.J., Enquist, B.J., Weiher, E. &amp; Westoby, M. (2006) Rebuilding community ecology from functional traits. </w:t>
      </w:r>
      <w:r w:rsidRPr="004101E1">
        <w:rPr>
          <w:rFonts w:ascii="Calibri" w:hAnsi="Calibri"/>
          <w:i/>
          <w:iCs/>
          <w:noProof/>
          <w:sz w:val="20"/>
        </w:rPr>
        <w:t>Trends in Ecology &amp; Evolution</w:t>
      </w:r>
      <w:r w:rsidRPr="004101E1">
        <w:rPr>
          <w:rFonts w:ascii="Calibri" w:hAnsi="Calibri"/>
          <w:noProof/>
          <w:sz w:val="20"/>
        </w:rPr>
        <w:t xml:space="preserve">, </w:t>
      </w:r>
      <w:r w:rsidRPr="004101E1">
        <w:rPr>
          <w:rFonts w:ascii="Calibri" w:hAnsi="Calibri"/>
          <w:b/>
          <w:bCs/>
          <w:noProof/>
          <w:sz w:val="20"/>
        </w:rPr>
        <w:t>21</w:t>
      </w:r>
      <w:r w:rsidRPr="004101E1">
        <w:rPr>
          <w:rFonts w:ascii="Calibri" w:hAnsi="Calibri"/>
          <w:noProof/>
          <w:sz w:val="20"/>
        </w:rPr>
        <w:t>, 178–85.</w:t>
      </w:r>
    </w:p>
    <w:p w14:paraId="71E8483F"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Melick, D. (1990) Regenerative succession of Tristaniopsis laurina and Acmena smithii in riparian warm temperate rain-forest in Victoria, in relation to light and nutrient regimes. </w:t>
      </w:r>
      <w:r w:rsidRPr="004101E1">
        <w:rPr>
          <w:rFonts w:ascii="Calibri" w:hAnsi="Calibri"/>
          <w:i/>
          <w:iCs/>
          <w:noProof/>
          <w:sz w:val="20"/>
        </w:rPr>
        <w:t>Australian Journal of Botany</w:t>
      </w:r>
      <w:r w:rsidRPr="004101E1">
        <w:rPr>
          <w:rFonts w:ascii="Calibri" w:hAnsi="Calibri"/>
          <w:noProof/>
          <w:sz w:val="20"/>
        </w:rPr>
        <w:t xml:space="preserve">, </w:t>
      </w:r>
      <w:r w:rsidRPr="004101E1">
        <w:rPr>
          <w:rFonts w:ascii="Calibri" w:hAnsi="Calibri"/>
          <w:b/>
          <w:bCs/>
          <w:noProof/>
          <w:sz w:val="20"/>
        </w:rPr>
        <w:t>38</w:t>
      </w:r>
      <w:r w:rsidRPr="004101E1">
        <w:rPr>
          <w:rFonts w:ascii="Calibri" w:hAnsi="Calibri"/>
          <w:noProof/>
          <w:sz w:val="20"/>
        </w:rPr>
        <w:t>, 111–120.</w:t>
      </w:r>
    </w:p>
    <w:p w14:paraId="7728905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Merritt, D.M., Scott, M.L., Poff, N.L., Auble, G.T. &amp; Lytle, D. a. (2010) Theory, methods and tools for determining environmental flows for riparian vegetation: riparian vegetation-flow response guilds. </w:t>
      </w:r>
      <w:r w:rsidRPr="004101E1">
        <w:rPr>
          <w:rFonts w:ascii="Calibri" w:hAnsi="Calibri"/>
          <w:i/>
          <w:iCs/>
          <w:noProof/>
          <w:sz w:val="20"/>
        </w:rPr>
        <w:t>Freshwater Biology</w:t>
      </w:r>
      <w:r w:rsidRPr="004101E1">
        <w:rPr>
          <w:rFonts w:ascii="Calibri" w:hAnsi="Calibri"/>
          <w:noProof/>
          <w:sz w:val="20"/>
        </w:rPr>
        <w:t xml:space="preserve">, </w:t>
      </w:r>
      <w:r w:rsidRPr="004101E1">
        <w:rPr>
          <w:rFonts w:ascii="Calibri" w:hAnsi="Calibri"/>
          <w:b/>
          <w:bCs/>
          <w:noProof/>
          <w:sz w:val="20"/>
        </w:rPr>
        <w:t>55</w:t>
      </w:r>
      <w:r w:rsidRPr="004101E1">
        <w:rPr>
          <w:rFonts w:ascii="Calibri" w:hAnsi="Calibri"/>
          <w:noProof/>
          <w:sz w:val="20"/>
        </w:rPr>
        <w:t>, 206–225.</w:t>
      </w:r>
    </w:p>
    <w:p w14:paraId="6A35884E"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Naiman, R. &amp; Decamps, H. (1997) The ecology of interfaces: riparian zones. </w:t>
      </w:r>
      <w:r w:rsidRPr="004101E1">
        <w:rPr>
          <w:rFonts w:ascii="Calibri" w:hAnsi="Calibri"/>
          <w:i/>
          <w:iCs/>
          <w:noProof/>
          <w:sz w:val="20"/>
        </w:rPr>
        <w:t>Annual Review of Ecology and Systematics</w:t>
      </w:r>
      <w:r w:rsidRPr="004101E1">
        <w:rPr>
          <w:rFonts w:ascii="Calibri" w:hAnsi="Calibri"/>
          <w:noProof/>
          <w:sz w:val="20"/>
        </w:rPr>
        <w:t xml:space="preserve">, </w:t>
      </w:r>
      <w:r w:rsidRPr="004101E1">
        <w:rPr>
          <w:rFonts w:ascii="Calibri" w:hAnsi="Calibri"/>
          <w:b/>
          <w:bCs/>
          <w:noProof/>
          <w:sz w:val="20"/>
        </w:rPr>
        <w:t>28</w:t>
      </w:r>
      <w:r w:rsidRPr="004101E1">
        <w:rPr>
          <w:rFonts w:ascii="Calibri" w:hAnsi="Calibri"/>
          <w:noProof/>
          <w:sz w:val="20"/>
        </w:rPr>
        <w:t>, 621–658.</w:t>
      </w:r>
    </w:p>
    <w:p w14:paraId="22BB158B"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Nicholls, N. (1989) Sea surface temperatures and Australian winter rainfall. </w:t>
      </w:r>
      <w:r w:rsidRPr="004101E1">
        <w:rPr>
          <w:rFonts w:ascii="Calibri" w:hAnsi="Calibri"/>
          <w:i/>
          <w:iCs/>
          <w:noProof/>
          <w:sz w:val="20"/>
        </w:rPr>
        <w:t>Journal of Climate</w:t>
      </w:r>
      <w:r w:rsidRPr="004101E1">
        <w:rPr>
          <w:rFonts w:ascii="Calibri" w:hAnsi="Calibri"/>
          <w:noProof/>
          <w:sz w:val="20"/>
        </w:rPr>
        <w:t xml:space="preserve">, </w:t>
      </w:r>
      <w:r w:rsidRPr="004101E1">
        <w:rPr>
          <w:rFonts w:ascii="Calibri" w:hAnsi="Calibri"/>
          <w:b/>
          <w:bCs/>
          <w:noProof/>
          <w:sz w:val="20"/>
        </w:rPr>
        <w:t>2</w:t>
      </w:r>
      <w:r w:rsidRPr="004101E1">
        <w:rPr>
          <w:rFonts w:ascii="Calibri" w:hAnsi="Calibri"/>
          <w:noProof/>
          <w:sz w:val="20"/>
        </w:rPr>
        <w:t>, 965–973.</w:t>
      </w:r>
    </w:p>
    <w:p w14:paraId="7E363CF9"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Niklas, K.J. &amp; Spatz, H.-C. (2010) Worldwide correlations of mechanical properties and green wood density. </w:t>
      </w:r>
      <w:r w:rsidRPr="004101E1">
        <w:rPr>
          <w:rFonts w:ascii="Calibri" w:hAnsi="Calibri"/>
          <w:i/>
          <w:iCs/>
          <w:noProof/>
          <w:sz w:val="20"/>
        </w:rPr>
        <w:t>American Journal of Botany</w:t>
      </w:r>
      <w:r w:rsidRPr="004101E1">
        <w:rPr>
          <w:rFonts w:ascii="Calibri" w:hAnsi="Calibri"/>
          <w:noProof/>
          <w:sz w:val="20"/>
        </w:rPr>
        <w:t xml:space="preserve">, </w:t>
      </w:r>
      <w:r w:rsidRPr="004101E1">
        <w:rPr>
          <w:rFonts w:ascii="Calibri" w:hAnsi="Calibri"/>
          <w:b/>
          <w:bCs/>
          <w:noProof/>
          <w:sz w:val="20"/>
        </w:rPr>
        <w:t>97</w:t>
      </w:r>
      <w:r w:rsidRPr="004101E1">
        <w:rPr>
          <w:rFonts w:ascii="Calibri" w:hAnsi="Calibri"/>
          <w:noProof/>
          <w:sz w:val="20"/>
        </w:rPr>
        <w:t>, 1587–94.</w:t>
      </w:r>
    </w:p>
    <w:p w14:paraId="01CE279A"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Oksanen, J., Blanchet, F.G., Kindt, R., Legendre, P., Minchin, P.R., O’Hara, R.B., Simpson, G.L., Solymos, P., Stevens, M.H.H. &amp; Wagner, H. (2013) vegan: Community Ecology Package.</w:t>
      </w:r>
    </w:p>
    <w:p w14:paraId="5CD1FE4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Olden, J.D. &amp; Poff, N.L. (2003) Redundancy and the choice of hydrologic indices for characterizing streamflow regimes. </w:t>
      </w:r>
      <w:r w:rsidRPr="004101E1">
        <w:rPr>
          <w:rFonts w:ascii="Calibri" w:hAnsi="Calibri"/>
          <w:i/>
          <w:iCs/>
          <w:noProof/>
          <w:sz w:val="20"/>
        </w:rPr>
        <w:t>River Research and Applications</w:t>
      </w:r>
      <w:r w:rsidRPr="004101E1">
        <w:rPr>
          <w:rFonts w:ascii="Calibri" w:hAnsi="Calibri"/>
          <w:noProof/>
          <w:sz w:val="20"/>
        </w:rPr>
        <w:t xml:space="preserve">, </w:t>
      </w:r>
      <w:r w:rsidRPr="004101E1">
        <w:rPr>
          <w:rFonts w:ascii="Calibri" w:hAnsi="Calibri"/>
          <w:b/>
          <w:bCs/>
          <w:noProof/>
          <w:sz w:val="20"/>
        </w:rPr>
        <w:t>19</w:t>
      </w:r>
      <w:r w:rsidRPr="004101E1">
        <w:rPr>
          <w:rFonts w:ascii="Calibri" w:hAnsi="Calibri"/>
          <w:noProof/>
          <w:sz w:val="20"/>
        </w:rPr>
        <w:t>, 101–121.</w:t>
      </w:r>
    </w:p>
    <w:p w14:paraId="7F141679"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Peel, M.C. &amp; Bloschl, G. (2011) Hydrological modelling in a changing world. </w:t>
      </w:r>
      <w:r w:rsidRPr="004101E1">
        <w:rPr>
          <w:rFonts w:ascii="Calibri" w:hAnsi="Calibri"/>
          <w:i/>
          <w:iCs/>
          <w:noProof/>
          <w:sz w:val="20"/>
        </w:rPr>
        <w:t>Progress in Physical Geography</w:t>
      </w:r>
      <w:r w:rsidRPr="004101E1">
        <w:rPr>
          <w:rFonts w:ascii="Calibri" w:hAnsi="Calibri"/>
          <w:noProof/>
          <w:sz w:val="20"/>
        </w:rPr>
        <w:t xml:space="preserve">, </w:t>
      </w:r>
      <w:r w:rsidRPr="004101E1">
        <w:rPr>
          <w:rFonts w:ascii="Calibri" w:hAnsi="Calibri"/>
          <w:b/>
          <w:bCs/>
          <w:noProof/>
          <w:sz w:val="20"/>
        </w:rPr>
        <w:t>35</w:t>
      </w:r>
      <w:r w:rsidRPr="004101E1">
        <w:rPr>
          <w:rFonts w:ascii="Calibri" w:hAnsi="Calibri"/>
          <w:noProof/>
          <w:sz w:val="20"/>
        </w:rPr>
        <w:t>, 249–261.</w:t>
      </w:r>
    </w:p>
    <w:p w14:paraId="40AF116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Peel, M., McMahon, T. &amp; Finlayson, B. (2004) Continental differences in the variability of annual runoff-update and reassessment. </w:t>
      </w:r>
      <w:r w:rsidRPr="004101E1">
        <w:rPr>
          <w:rFonts w:ascii="Calibri" w:hAnsi="Calibri"/>
          <w:i/>
          <w:iCs/>
          <w:noProof/>
          <w:sz w:val="20"/>
        </w:rPr>
        <w:t>Journal of Hydrology</w:t>
      </w:r>
      <w:r w:rsidRPr="004101E1">
        <w:rPr>
          <w:rFonts w:ascii="Calibri" w:hAnsi="Calibri"/>
          <w:noProof/>
          <w:sz w:val="20"/>
        </w:rPr>
        <w:t xml:space="preserve">, </w:t>
      </w:r>
      <w:r w:rsidRPr="004101E1">
        <w:rPr>
          <w:rFonts w:ascii="Calibri" w:hAnsi="Calibri"/>
          <w:b/>
          <w:bCs/>
          <w:noProof/>
          <w:sz w:val="20"/>
        </w:rPr>
        <w:t>295</w:t>
      </w:r>
      <w:r w:rsidRPr="004101E1">
        <w:rPr>
          <w:rFonts w:ascii="Calibri" w:hAnsi="Calibri"/>
          <w:noProof/>
          <w:sz w:val="20"/>
        </w:rPr>
        <w:t>, 185–197.</w:t>
      </w:r>
    </w:p>
    <w:p w14:paraId="173B503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Poff, N.L., Richter, B.D., Arthington, A.H., Bunn, S.E., Naiman, R.J., Kendy, E., Acreman, M., Apse, C., Bledsoe, B.P., Freeman, M.C., Henriksen, J., Jacobson, R.B., Kennen, J.G., Merritt, D.M., O’Keeffe, J.H., Olden, J.D., Rogers, K., Tharme, R.E. &amp; Warner, A. (2010) The ecological limits of hydrologic alteration (ELOHA): a new framework for developing regional environmental flow standards. </w:t>
      </w:r>
      <w:r w:rsidRPr="004101E1">
        <w:rPr>
          <w:rFonts w:ascii="Calibri" w:hAnsi="Calibri"/>
          <w:i/>
          <w:iCs/>
          <w:noProof/>
          <w:sz w:val="20"/>
        </w:rPr>
        <w:t>Freshwater Biology</w:t>
      </w:r>
      <w:r w:rsidRPr="004101E1">
        <w:rPr>
          <w:rFonts w:ascii="Calibri" w:hAnsi="Calibri"/>
          <w:noProof/>
          <w:sz w:val="20"/>
        </w:rPr>
        <w:t xml:space="preserve">, </w:t>
      </w:r>
      <w:r w:rsidRPr="004101E1">
        <w:rPr>
          <w:rFonts w:ascii="Calibri" w:hAnsi="Calibri"/>
          <w:b/>
          <w:bCs/>
          <w:noProof/>
          <w:sz w:val="20"/>
        </w:rPr>
        <w:t>55</w:t>
      </w:r>
      <w:r w:rsidRPr="004101E1">
        <w:rPr>
          <w:rFonts w:ascii="Calibri" w:hAnsi="Calibri"/>
          <w:noProof/>
          <w:sz w:val="20"/>
        </w:rPr>
        <w:t>, 147–170.</w:t>
      </w:r>
    </w:p>
    <w:p w14:paraId="59805558"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lastRenderedPageBreak/>
        <w:t xml:space="preserve">Poorter, L., McDonald, I., Alarcón, A., Fichtler, E., Licona, J.-C., Peña-Claros, M., Sterck, F., Villegas, Z. &amp; Sass-Klaassen, U. (2010) The importance of wood traits and hydraulic conductance for the performance and life history strategies of 42 rainforest tree species. </w:t>
      </w:r>
      <w:r w:rsidRPr="004101E1">
        <w:rPr>
          <w:rFonts w:ascii="Calibri" w:hAnsi="Calibri"/>
          <w:i/>
          <w:iCs/>
          <w:noProof/>
          <w:sz w:val="20"/>
        </w:rPr>
        <w:t>The New Phytologist</w:t>
      </w:r>
      <w:r w:rsidRPr="004101E1">
        <w:rPr>
          <w:rFonts w:ascii="Calibri" w:hAnsi="Calibri"/>
          <w:noProof/>
          <w:sz w:val="20"/>
        </w:rPr>
        <w:t xml:space="preserve">, </w:t>
      </w:r>
      <w:r w:rsidRPr="004101E1">
        <w:rPr>
          <w:rFonts w:ascii="Calibri" w:hAnsi="Calibri"/>
          <w:b/>
          <w:bCs/>
          <w:noProof/>
          <w:sz w:val="20"/>
        </w:rPr>
        <w:t>185</w:t>
      </w:r>
      <w:r w:rsidRPr="004101E1">
        <w:rPr>
          <w:rFonts w:ascii="Calibri" w:hAnsi="Calibri"/>
          <w:noProof/>
          <w:sz w:val="20"/>
        </w:rPr>
        <w:t>, 481–92.</w:t>
      </w:r>
    </w:p>
    <w:p w14:paraId="2B57003D"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Poorter, L., Wright, S.J., Paz, H., Ackerly, D.D., Condit, R., Ibarra-Manríquez, G., Harms, K.E., Licona, J.C., Martínez-Ramos, M., Mazer, S.J., Muller-Landau, H.C., Peña-Claros, M., Webb, C.O. &amp; Wright, I.J. (2008) Are functional traits good predictors of demographic rates? Evidence from five neotropical forests. </w:t>
      </w:r>
      <w:r w:rsidRPr="004101E1">
        <w:rPr>
          <w:rFonts w:ascii="Calibri" w:hAnsi="Calibri"/>
          <w:i/>
          <w:iCs/>
          <w:noProof/>
          <w:sz w:val="20"/>
        </w:rPr>
        <w:t>Ecology</w:t>
      </w:r>
      <w:r w:rsidRPr="004101E1">
        <w:rPr>
          <w:rFonts w:ascii="Calibri" w:hAnsi="Calibri"/>
          <w:noProof/>
          <w:sz w:val="20"/>
        </w:rPr>
        <w:t xml:space="preserve">, </w:t>
      </w:r>
      <w:r w:rsidRPr="004101E1">
        <w:rPr>
          <w:rFonts w:ascii="Calibri" w:hAnsi="Calibri"/>
          <w:b/>
          <w:bCs/>
          <w:noProof/>
          <w:sz w:val="20"/>
        </w:rPr>
        <w:t>89</w:t>
      </w:r>
      <w:r w:rsidRPr="004101E1">
        <w:rPr>
          <w:rFonts w:ascii="Calibri" w:hAnsi="Calibri"/>
          <w:noProof/>
          <w:sz w:val="20"/>
        </w:rPr>
        <w:t>, 1908–20.</w:t>
      </w:r>
    </w:p>
    <w:p w14:paraId="43B0F3E2"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Preston, K.A., Cornwell, W.K. &amp; Denoyer, J.L. (2006) Wood density and vessel traits as distinct correlates of ecological strategy in 51 California coast range angiosperms. </w:t>
      </w:r>
      <w:r w:rsidRPr="004101E1">
        <w:rPr>
          <w:rFonts w:ascii="Calibri" w:hAnsi="Calibri"/>
          <w:i/>
          <w:iCs/>
          <w:noProof/>
          <w:sz w:val="20"/>
        </w:rPr>
        <w:t>The New Phytologist</w:t>
      </w:r>
      <w:r w:rsidRPr="004101E1">
        <w:rPr>
          <w:rFonts w:ascii="Calibri" w:hAnsi="Calibri"/>
          <w:noProof/>
          <w:sz w:val="20"/>
        </w:rPr>
        <w:t xml:space="preserve">, </w:t>
      </w:r>
      <w:r w:rsidRPr="004101E1">
        <w:rPr>
          <w:rFonts w:ascii="Calibri" w:hAnsi="Calibri"/>
          <w:b/>
          <w:bCs/>
          <w:noProof/>
          <w:sz w:val="20"/>
        </w:rPr>
        <w:t>170</w:t>
      </w:r>
      <w:r w:rsidRPr="004101E1">
        <w:rPr>
          <w:rFonts w:ascii="Calibri" w:hAnsi="Calibri"/>
          <w:noProof/>
          <w:sz w:val="20"/>
        </w:rPr>
        <w:t>, 807–18.</w:t>
      </w:r>
    </w:p>
    <w:p w14:paraId="76890921"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R Core Team. (2013) R: A Language and Environment for Statistical Computing.</w:t>
      </w:r>
    </w:p>
    <w:p w14:paraId="023023A3"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Reich, P. &amp; Wright, I. (2003) The evolution of plant functional variation: traits, spectra, and strategies. </w:t>
      </w:r>
      <w:r w:rsidRPr="004101E1">
        <w:rPr>
          <w:rFonts w:ascii="Calibri" w:hAnsi="Calibri"/>
          <w:i/>
          <w:iCs/>
          <w:noProof/>
          <w:sz w:val="20"/>
        </w:rPr>
        <w:t>International Journal of Plant Sciences</w:t>
      </w:r>
      <w:r w:rsidRPr="004101E1">
        <w:rPr>
          <w:rFonts w:ascii="Calibri" w:hAnsi="Calibri"/>
          <w:noProof/>
          <w:sz w:val="20"/>
        </w:rPr>
        <w:t xml:space="preserve">, </w:t>
      </w:r>
      <w:r w:rsidRPr="004101E1">
        <w:rPr>
          <w:rFonts w:ascii="Calibri" w:hAnsi="Calibri"/>
          <w:b/>
          <w:bCs/>
          <w:noProof/>
          <w:sz w:val="20"/>
        </w:rPr>
        <w:t>164</w:t>
      </w:r>
      <w:r w:rsidRPr="004101E1">
        <w:rPr>
          <w:rFonts w:ascii="Calibri" w:hAnsi="Calibri"/>
          <w:noProof/>
          <w:sz w:val="20"/>
        </w:rPr>
        <w:t>, 146–164.</w:t>
      </w:r>
    </w:p>
    <w:p w14:paraId="0BD3E661"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Russo, S.E., Jenkins, K.L., Wiser, S.K., Uriarte, M., Duncan, R.P. &amp; Coomes, D.A. (2010) Interspecific relationships among growth, mortality and xylem traits of woody species from New Zealand. </w:t>
      </w:r>
      <w:r w:rsidRPr="004101E1">
        <w:rPr>
          <w:rFonts w:ascii="Calibri" w:hAnsi="Calibri"/>
          <w:i/>
          <w:iCs/>
          <w:noProof/>
          <w:sz w:val="20"/>
        </w:rPr>
        <w:t>Functional Ecology</w:t>
      </w:r>
      <w:r w:rsidRPr="004101E1">
        <w:rPr>
          <w:rFonts w:ascii="Calibri" w:hAnsi="Calibri"/>
          <w:noProof/>
          <w:sz w:val="20"/>
        </w:rPr>
        <w:t xml:space="preserve">, </w:t>
      </w:r>
      <w:r w:rsidRPr="004101E1">
        <w:rPr>
          <w:rFonts w:ascii="Calibri" w:hAnsi="Calibri"/>
          <w:b/>
          <w:bCs/>
          <w:noProof/>
          <w:sz w:val="20"/>
        </w:rPr>
        <w:t>24</w:t>
      </w:r>
      <w:r w:rsidRPr="004101E1">
        <w:rPr>
          <w:rFonts w:ascii="Calibri" w:hAnsi="Calibri"/>
          <w:noProof/>
          <w:sz w:val="20"/>
        </w:rPr>
        <w:t>, 253–262.</w:t>
      </w:r>
    </w:p>
    <w:p w14:paraId="5B39D9A0"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Smith, I. (2004) An assessment of recent trends in Australian rainfall. </w:t>
      </w:r>
      <w:r w:rsidRPr="004101E1">
        <w:rPr>
          <w:rFonts w:ascii="Calibri" w:hAnsi="Calibri"/>
          <w:i/>
          <w:iCs/>
          <w:noProof/>
          <w:sz w:val="20"/>
        </w:rPr>
        <w:t>Australian Meteorological Magazine</w:t>
      </w:r>
      <w:r w:rsidRPr="004101E1">
        <w:rPr>
          <w:rFonts w:ascii="Calibri" w:hAnsi="Calibri"/>
          <w:noProof/>
          <w:sz w:val="20"/>
        </w:rPr>
        <w:t xml:space="preserve">, </w:t>
      </w:r>
      <w:r w:rsidRPr="004101E1">
        <w:rPr>
          <w:rFonts w:ascii="Calibri" w:hAnsi="Calibri"/>
          <w:b/>
          <w:bCs/>
          <w:noProof/>
          <w:sz w:val="20"/>
        </w:rPr>
        <w:t>53</w:t>
      </w:r>
      <w:r w:rsidRPr="004101E1">
        <w:rPr>
          <w:rFonts w:ascii="Calibri" w:hAnsi="Calibri"/>
          <w:noProof/>
          <w:sz w:val="20"/>
        </w:rPr>
        <w:t>, 163–173.</w:t>
      </w:r>
    </w:p>
    <w:p w14:paraId="555EBD69"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Van Steenis, C.G.G.J. (1981) </w:t>
      </w:r>
      <w:r w:rsidRPr="004101E1">
        <w:rPr>
          <w:rFonts w:ascii="Calibri" w:hAnsi="Calibri"/>
          <w:i/>
          <w:iCs/>
          <w:noProof/>
          <w:sz w:val="20"/>
        </w:rPr>
        <w:t>Rheophytes of the World: An Account of the Flood-Resistant Flowering Plants and Ferns and the Theory of Autonomous Evolution</w:t>
      </w:r>
      <w:r w:rsidRPr="004101E1">
        <w:rPr>
          <w:rFonts w:ascii="Calibri" w:hAnsi="Calibri"/>
          <w:noProof/>
          <w:sz w:val="20"/>
        </w:rPr>
        <w:t>. Sijthoff &amp; Noordhoff Alphen aan den Rijn, Netherlands.</w:t>
      </w:r>
    </w:p>
    <w:p w14:paraId="2E953E1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Swenson, N. &amp; Enquist, B. (2007) Ecological and evolutionary determinants of a key plant functional trait: wood density and its community-wide variation across latitude and elevation. </w:t>
      </w:r>
      <w:r w:rsidRPr="004101E1">
        <w:rPr>
          <w:rFonts w:ascii="Calibri" w:hAnsi="Calibri"/>
          <w:i/>
          <w:iCs/>
          <w:noProof/>
          <w:sz w:val="20"/>
        </w:rPr>
        <w:t>American Journal of Botany</w:t>
      </w:r>
      <w:r w:rsidRPr="004101E1">
        <w:rPr>
          <w:rFonts w:ascii="Calibri" w:hAnsi="Calibri"/>
          <w:noProof/>
          <w:sz w:val="20"/>
        </w:rPr>
        <w:t xml:space="preserve">, </w:t>
      </w:r>
      <w:r w:rsidRPr="004101E1">
        <w:rPr>
          <w:rFonts w:ascii="Calibri" w:hAnsi="Calibri"/>
          <w:b/>
          <w:bCs/>
          <w:noProof/>
          <w:sz w:val="20"/>
        </w:rPr>
        <w:t>94</w:t>
      </w:r>
      <w:r w:rsidRPr="004101E1">
        <w:rPr>
          <w:rFonts w:ascii="Calibri" w:hAnsi="Calibri"/>
          <w:noProof/>
          <w:sz w:val="20"/>
        </w:rPr>
        <w:t>, 451–459.</w:t>
      </w:r>
    </w:p>
    <w:p w14:paraId="2E7B9CC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Tabacchi, E., Correll, D. &amp; Hauer, R. (1998) Development, maintenance and role of riparian vegetation in the river landscape. </w:t>
      </w:r>
      <w:r w:rsidRPr="004101E1">
        <w:rPr>
          <w:rFonts w:ascii="Calibri" w:hAnsi="Calibri"/>
          <w:i/>
          <w:iCs/>
          <w:noProof/>
          <w:sz w:val="20"/>
        </w:rPr>
        <w:t>Freshwater …</w:t>
      </w:r>
      <w:r w:rsidRPr="004101E1">
        <w:rPr>
          <w:rFonts w:ascii="Calibri" w:hAnsi="Calibri"/>
          <w:noProof/>
          <w:sz w:val="20"/>
        </w:rPr>
        <w:t xml:space="preserve">, </w:t>
      </w:r>
      <w:r w:rsidRPr="004101E1">
        <w:rPr>
          <w:rFonts w:ascii="Calibri" w:hAnsi="Calibri"/>
          <w:b/>
          <w:bCs/>
          <w:noProof/>
          <w:sz w:val="20"/>
        </w:rPr>
        <w:t>40</w:t>
      </w:r>
      <w:r w:rsidRPr="004101E1">
        <w:rPr>
          <w:rFonts w:ascii="Calibri" w:hAnsi="Calibri"/>
          <w:noProof/>
          <w:sz w:val="20"/>
        </w:rPr>
        <w:t>, 497–516.</w:t>
      </w:r>
    </w:p>
    <w:p w14:paraId="573A160B"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Valladares, F., Balaguer, L., Martinez-Ferri, E., Perez-Corona, E. &amp; Manrique, E. (2002a) Plasticity, instability and canalization: is the phenotypic variation in seedlings of sclerophyll oaks consistent with the environmental unpredictability of Mediterranean ecosystems? </w:t>
      </w:r>
      <w:r w:rsidRPr="004101E1">
        <w:rPr>
          <w:rFonts w:ascii="Calibri" w:hAnsi="Calibri"/>
          <w:i/>
          <w:iCs/>
          <w:noProof/>
          <w:sz w:val="20"/>
        </w:rPr>
        <w:t>New Phytologist</w:t>
      </w:r>
      <w:r w:rsidRPr="004101E1">
        <w:rPr>
          <w:rFonts w:ascii="Calibri" w:hAnsi="Calibri"/>
          <w:noProof/>
          <w:sz w:val="20"/>
        </w:rPr>
        <w:t xml:space="preserve">, </w:t>
      </w:r>
      <w:r w:rsidRPr="004101E1">
        <w:rPr>
          <w:rFonts w:ascii="Calibri" w:hAnsi="Calibri"/>
          <w:b/>
          <w:bCs/>
          <w:noProof/>
          <w:sz w:val="20"/>
        </w:rPr>
        <w:t>156</w:t>
      </w:r>
      <w:r w:rsidRPr="004101E1">
        <w:rPr>
          <w:rFonts w:ascii="Calibri" w:hAnsi="Calibri"/>
          <w:noProof/>
          <w:sz w:val="20"/>
        </w:rPr>
        <w:t>, 457–467.</w:t>
      </w:r>
    </w:p>
    <w:p w14:paraId="6A6C941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Valladares, F., Chico, J. &amp; Aranda, I. (2002b) The greater seedling high-light tolerance of Quercus robur over Fagus sylvatica is linked to a greater physiological plasticity. </w:t>
      </w:r>
      <w:r w:rsidRPr="004101E1">
        <w:rPr>
          <w:rFonts w:ascii="Calibri" w:hAnsi="Calibri"/>
          <w:i/>
          <w:iCs/>
          <w:noProof/>
          <w:sz w:val="20"/>
        </w:rPr>
        <w:t>Trees</w:t>
      </w:r>
      <w:r w:rsidRPr="004101E1">
        <w:rPr>
          <w:rFonts w:ascii="Calibri" w:hAnsi="Calibri"/>
          <w:noProof/>
          <w:sz w:val="20"/>
        </w:rPr>
        <w:t xml:space="preserve">, </w:t>
      </w:r>
      <w:r w:rsidRPr="004101E1">
        <w:rPr>
          <w:rFonts w:ascii="Calibri" w:hAnsi="Calibri"/>
          <w:b/>
          <w:bCs/>
          <w:noProof/>
          <w:sz w:val="20"/>
        </w:rPr>
        <w:t>16</w:t>
      </w:r>
      <w:r w:rsidRPr="004101E1">
        <w:rPr>
          <w:rFonts w:ascii="Calibri" w:hAnsi="Calibri"/>
          <w:noProof/>
          <w:sz w:val="20"/>
        </w:rPr>
        <w:t>, 395–403.</w:t>
      </w:r>
    </w:p>
    <w:p w14:paraId="627A0601"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Valladares, F., Gianoli, E. &amp; Gómez, J. (2007) Ecological limits to plant phenotypic plasticity. </w:t>
      </w:r>
      <w:r w:rsidRPr="004101E1">
        <w:rPr>
          <w:rFonts w:ascii="Calibri" w:hAnsi="Calibri"/>
          <w:i/>
          <w:iCs/>
          <w:noProof/>
          <w:sz w:val="20"/>
        </w:rPr>
        <w:t>New Phytologist</w:t>
      </w:r>
      <w:r w:rsidRPr="004101E1">
        <w:rPr>
          <w:rFonts w:ascii="Calibri" w:hAnsi="Calibri"/>
          <w:noProof/>
          <w:sz w:val="20"/>
        </w:rPr>
        <w:t xml:space="preserve">, </w:t>
      </w:r>
      <w:r w:rsidRPr="004101E1">
        <w:rPr>
          <w:rFonts w:ascii="Calibri" w:hAnsi="Calibri"/>
          <w:b/>
          <w:bCs/>
          <w:noProof/>
          <w:sz w:val="20"/>
        </w:rPr>
        <w:t>176</w:t>
      </w:r>
      <w:r w:rsidRPr="004101E1">
        <w:rPr>
          <w:rFonts w:ascii="Calibri" w:hAnsi="Calibri"/>
          <w:noProof/>
          <w:sz w:val="20"/>
        </w:rPr>
        <w:t>, 749–63.</w:t>
      </w:r>
    </w:p>
    <w:p w14:paraId="7E45316C"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Ward, P.J., Beets, W., Bouwer, L.M., Aerts, J.C.J.H. &amp; Renssen, H. (2010) Sensitivity of river discharge to ENSO. </w:t>
      </w:r>
      <w:r w:rsidRPr="004101E1">
        <w:rPr>
          <w:rFonts w:ascii="Calibri" w:hAnsi="Calibri"/>
          <w:i/>
          <w:iCs/>
          <w:noProof/>
          <w:sz w:val="20"/>
        </w:rPr>
        <w:t>Geophysical Research Letters</w:t>
      </w:r>
      <w:r w:rsidRPr="004101E1">
        <w:rPr>
          <w:rFonts w:ascii="Calibri" w:hAnsi="Calibri"/>
          <w:noProof/>
          <w:sz w:val="20"/>
        </w:rPr>
        <w:t xml:space="preserve">, </w:t>
      </w:r>
      <w:r w:rsidRPr="004101E1">
        <w:rPr>
          <w:rFonts w:ascii="Calibri" w:hAnsi="Calibri"/>
          <w:b/>
          <w:bCs/>
          <w:noProof/>
          <w:sz w:val="20"/>
        </w:rPr>
        <w:t>37</w:t>
      </w:r>
      <w:r w:rsidRPr="004101E1">
        <w:rPr>
          <w:rFonts w:ascii="Calibri" w:hAnsi="Calibri"/>
          <w:noProof/>
          <w:sz w:val="20"/>
        </w:rPr>
        <w:t>.</w:t>
      </w:r>
    </w:p>
    <w:p w14:paraId="3F85ED00"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Webb, A., Erskine, W. &amp; Dragovich, D. (2002) Flood-driven formation and destruction of a forested flood plain and in-channel benches on a bedrock-confined stream: Wheeny Creek, southeast Australia. </w:t>
      </w:r>
      <w:r w:rsidRPr="004101E1">
        <w:rPr>
          <w:rFonts w:ascii="Calibri" w:hAnsi="Calibri"/>
          <w:i/>
          <w:iCs/>
          <w:noProof/>
          <w:sz w:val="20"/>
        </w:rPr>
        <w:t>nternational Association of Hydrological Sciences</w:t>
      </w:r>
      <w:r w:rsidRPr="004101E1">
        <w:rPr>
          <w:rFonts w:ascii="Calibri" w:hAnsi="Calibri"/>
          <w:noProof/>
          <w:sz w:val="20"/>
        </w:rPr>
        <w:t xml:space="preserve">, </w:t>
      </w:r>
      <w:r w:rsidRPr="004101E1">
        <w:rPr>
          <w:rFonts w:ascii="Calibri" w:hAnsi="Calibri"/>
          <w:b/>
          <w:bCs/>
          <w:noProof/>
          <w:sz w:val="20"/>
        </w:rPr>
        <w:t>276</w:t>
      </w:r>
      <w:r w:rsidRPr="004101E1">
        <w:rPr>
          <w:rFonts w:ascii="Calibri" w:hAnsi="Calibri"/>
          <w:noProof/>
          <w:sz w:val="20"/>
        </w:rPr>
        <w:t>, 203–210.</w:t>
      </w:r>
    </w:p>
    <w:p w14:paraId="0FE20114"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Weimann, M. &amp; Williamson, G. (2002) Geographic variation in wood specific gravity: effects of latitude, temperature and precipitation. </w:t>
      </w:r>
      <w:r w:rsidRPr="004101E1">
        <w:rPr>
          <w:rFonts w:ascii="Calibri" w:hAnsi="Calibri"/>
          <w:i/>
          <w:iCs/>
          <w:noProof/>
          <w:sz w:val="20"/>
        </w:rPr>
        <w:t>Wood and Fiber Science</w:t>
      </w:r>
      <w:r w:rsidRPr="004101E1">
        <w:rPr>
          <w:rFonts w:ascii="Calibri" w:hAnsi="Calibri"/>
          <w:noProof/>
          <w:sz w:val="20"/>
        </w:rPr>
        <w:t xml:space="preserve">, </w:t>
      </w:r>
      <w:r w:rsidRPr="004101E1">
        <w:rPr>
          <w:rFonts w:ascii="Calibri" w:hAnsi="Calibri"/>
          <w:b/>
          <w:bCs/>
          <w:noProof/>
          <w:sz w:val="20"/>
        </w:rPr>
        <w:t>34</w:t>
      </w:r>
      <w:r w:rsidRPr="004101E1">
        <w:rPr>
          <w:rFonts w:ascii="Calibri" w:hAnsi="Calibri"/>
          <w:noProof/>
          <w:sz w:val="20"/>
        </w:rPr>
        <w:t>, 96–107.</w:t>
      </w:r>
    </w:p>
    <w:p w14:paraId="6C501B34"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lastRenderedPageBreak/>
        <w:t xml:space="preserve">Westoby, M. (1998) A leaf-height-seed (LHS) plant ecology strategy scheme. </w:t>
      </w:r>
      <w:r w:rsidRPr="004101E1">
        <w:rPr>
          <w:rFonts w:ascii="Calibri" w:hAnsi="Calibri"/>
          <w:i/>
          <w:iCs/>
          <w:noProof/>
          <w:sz w:val="20"/>
        </w:rPr>
        <w:t>Plant and Soil</w:t>
      </w:r>
      <w:r w:rsidRPr="004101E1">
        <w:rPr>
          <w:rFonts w:ascii="Calibri" w:hAnsi="Calibri"/>
          <w:noProof/>
          <w:sz w:val="20"/>
        </w:rPr>
        <w:t xml:space="preserve">, </w:t>
      </w:r>
      <w:r w:rsidRPr="004101E1">
        <w:rPr>
          <w:rFonts w:ascii="Calibri" w:hAnsi="Calibri"/>
          <w:b/>
          <w:bCs/>
          <w:noProof/>
          <w:sz w:val="20"/>
        </w:rPr>
        <w:t>199</w:t>
      </w:r>
      <w:r w:rsidRPr="004101E1">
        <w:rPr>
          <w:rFonts w:ascii="Calibri" w:hAnsi="Calibri"/>
          <w:noProof/>
          <w:sz w:val="20"/>
        </w:rPr>
        <w:t>, 213–227.</w:t>
      </w:r>
    </w:p>
    <w:p w14:paraId="583089E8"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Westoby, M., Falster, D.S., Moles, A.T., Vesk, P. a. &amp; Wright, I.J. (2002) PLANT ECOLOGICAL STRATEGIES: Some Leading Dimensions of Variation Between Species. </w:t>
      </w:r>
      <w:r w:rsidRPr="004101E1">
        <w:rPr>
          <w:rFonts w:ascii="Calibri" w:hAnsi="Calibri"/>
          <w:i/>
          <w:iCs/>
          <w:noProof/>
          <w:sz w:val="20"/>
        </w:rPr>
        <w:t>Annual Review of Ecology and Systematics</w:t>
      </w:r>
      <w:r w:rsidRPr="004101E1">
        <w:rPr>
          <w:rFonts w:ascii="Calibri" w:hAnsi="Calibri"/>
          <w:noProof/>
          <w:sz w:val="20"/>
        </w:rPr>
        <w:t xml:space="preserve">, </w:t>
      </w:r>
      <w:r w:rsidRPr="004101E1">
        <w:rPr>
          <w:rFonts w:ascii="Calibri" w:hAnsi="Calibri"/>
          <w:b/>
          <w:bCs/>
          <w:noProof/>
          <w:sz w:val="20"/>
        </w:rPr>
        <w:t>33</w:t>
      </w:r>
      <w:r w:rsidRPr="004101E1">
        <w:rPr>
          <w:rFonts w:ascii="Calibri" w:hAnsi="Calibri"/>
          <w:noProof/>
          <w:sz w:val="20"/>
        </w:rPr>
        <w:t>, 125–159.</w:t>
      </w:r>
    </w:p>
    <w:p w14:paraId="59277866"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Westoby, M. &amp; Wright, I.J. (2006) Land-plant ecology on the basis of functional traits. </w:t>
      </w:r>
      <w:r w:rsidRPr="004101E1">
        <w:rPr>
          <w:rFonts w:ascii="Calibri" w:hAnsi="Calibri"/>
          <w:i/>
          <w:iCs/>
          <w:noProof/>
          <w:sz w:val="20"/>
        </w:rPr>
        <w:t>Trends in Ecology &amp; Evolution</w:t>
      </w:r>
      <w:r w:rsidRPr="004101E1">
        <w:rPr>
          <w:rFonts w:ascii="Calibri" w:hAnsi="Calibri"/>
          <w:noProof/>
          <w:sz w:val="20"/>
        </w:rPr>
        <w:t xml:space="preserve">, </w:t>
      </w:r>
      <w:r w:rsidRPr="004101E1">
        <w:rPr>
          <w:rFonts w:ascii="Calibri" w:hAnsi="Calibri"/>
          <w:b/>
          <w:bCs/>
          <w:noProof/>
          <w:sz w:val="20"/>
        </w:rPr>
        <w:t>21</w:t>
      </w:r>
      <w:r w:rsidRPr="004101E1">
        <w:rPr>
          <w:rFonts w:ascii="Calibri" w:hAnsi="Calibri"/>
          <w:noProof/>
          <w:sz w:val="20"/>
        </w:rPr>
        <w:t>, 261–8.</w:t>
      </w:r>
    </w:p>
    <w:p w14:paraId="5A42C934"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Woolfrey, A.R. &amp; Ladd, P.. (2001) Habitat preference and reproductive traits of a major Australian riparian tree species (Casuarina cunninghamiana). </w:t>
      </w:r>
      <w:r w:rsidRPr="004101E1">
        <w:rPr>
          <w:rFonts w:ascii="Calibri" w:hAnsi="Calibri"/>
          <w:i/>
          <w:iCs/>
          <w:noProof/>
          <w:sz w:val="20"/>
        </w:rPr>
        <w:t>Australian Journal of Botany</w:t>
      </w:r>
      <w:r w:rsidRPr="004101E1">
        <w:rPr>
          <w:rFonts w:ascii="Calibri" w:hAnsi="Calibri"/>
          <w:noProof/>
          <w:sz w:val="20"/>
        </w:rPr>
        <w:t xml:space="preserve">, </w:t>
      </w:r>
      <w:r w:rsidRPr="004101E1">
        <w:rPr>
          <w:rFonts w:ascii="Calibri" w:hAnsi="Calibri"/>
          <w:b/>
          <w:bCs/>
          <w:noProof/>
          <w:sz w:val="20"/>
        </w:rPr>
        <w:t>49</w:t>
      </w:r>
      <w:r w:rsidRPr="004101E1">
        <w:rPr>
          <w:rFonts w:ascii="Calibri" w:hAnsi="Calibri"/>
          <w:noProof/>
          <w:sz w:val="20"/>
        </w:rPr>
        <w:t>, 705–715.</w:t>
      </w:r>
    </w:p>
    <w:p w14:paraId="4F2DBC29"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4101E1">
        <w:rPr>
          <w:rFonts w:ascii="Calibri" w:hAnsi="Calibri"/>
          <w:i/>
          <w:iCs/>
          <w:noProof/>
          <w:sz w:val="20"/>
        </w:rPr>
        <w:t>Ecology</w:t>
      </w:r>
      <w:r w:rsidRPr="004101E1">
        <w:rPr>
          <w:rFonts w:ascii="Calibri" w:hAnsi="Calibri"/>
          <w:noProof/>
          <w:sz w:val="20"/>
        </w:rPr>
        <w:t xml:space="preserve">, </w:t>
      </w:r>
      <w:r w:rsidRPr="004101E1">
        <w:rPr>
          <w:rFonts w:ascii="Calibri" w:hAnsi="Calibri"/>
          <w:b/>
          <w:bCs/>
          <w:noProof/>
          <w:sz w:val="20"/>
        </w:rPr>
        <w:t>91</w:t>
      </w:r>
      <w:r w:rsidRPr="004101E1">
        <w:rPr>
          <w:rFonts w:ascii="Calibri" w:hAnsi="Calibri"/>
          <w:noProof/>
          <w:sz w:val="20"/>
        </w:rPr>
        <w:t>, 3664–74.</w:t>
      </w:r>
    </w:p>
    <w:p w14:paraId="28985CCB" w14:textId="77777777" w:rsidR="004101E1" w:rsidRPr="004101E1" w:rsidRDefault="004101E1">
      <w:pPr>
        <w:pStyle w:val="NormalWeb"/>
        <w:ind w:left="480" w:hanging="480"/>
        <w:divId w:val="2000500714"/>
        <w:rPr>
          <w:rFonts w:ascii="Calibri" w:hAnsi="Calibri"/>
          <w:noProof/>
          <w:sz w:val="20"/>
        </w:rPr>
      </w:pPr>
      <w:r w:rsidRPr="004101E1">
        <w:rPr>
          <w:rFonts w:ascii="Calibri" w:hAnsi="Calibri"/>
          <w:noProof/>
          <w:sz w:val="20"/>
        </w:rPr>
        <w:t xml:space="preserve">Zieminska, K., Butler, D.W., Gleason, S.M., Wright, I.J. &amp; Westoby, M. (2013) Fibre wall and lumen fractions drive wood density variation across 24 Australian angiosperms. </w:t>
      </w:r>
      <w:r w:rsidRPr="004101E1">
        <w:rPr>
          <w:rFonts w:ascii="Calibri" w:hAnsi="Calibri"/>
          <w:i/>
          <w:iCs/>
          <w:noProof/>
          <w:sz w:val="20"/>
        </w:rPr>
        <w:t>AoB PLANTS</w:t>
      </w:r>
      <w:r w:rsidRPr="004101E1">
        <w:rPr>
          <w:rFonts w:ascii="Calibri" w:hAnsi="Calibri"/>
          <w:noProof/>
          <w:sz w:val="20"/>
        </w:rPr>
        <w:t xml:space="preserve">, </w:t>
      </w:r>
      <w:r w:rsidRPr="004101E1">
        <w:rPr>
          <w:rFonts w:ascii="Calibri" w:hAnsi="Calibri"/>
          <w:b/>
          <w:bCs/>
          <w:noProof/>
          <w:sz w:val="20"/>
        </w:rPr>
        <w:t>5</w:t>
      </w:r>
      <w:r w:rsidRPr="004101E1">
        <w:rPr>
          <w:rFonts w:ascii="Calibri" w:hAnsi="Calibri"/>
          <w:noProof/>
          <w:sz w:val="20"/>
        </w:rPr>
        <w:t>, plt046.</w:t>
      </w:r>
    </w:p>
    <w:p w14:paraId="4E656F6A" w14:textId="103B9D5E" w:rsidR="007137EA" w:rsidRDefault="007137EA" w:rsidP="00A22B81">
      <w:pPr>
        <w:spacing w:line="360" w:lineRule="auto"/>
        <w:jc w:val="both"/>
        <w:rPr>
          <w:b/>
          <w:sz w:val="20"/>
          <w:szCs w:val="20"/>
        </w:rPr>
      </w:pPr>
      <w:r w:rsidRPr="00EF3710">
        <w:rPr>
          <w:b/>
          <w:sz w:val="20"/>
          <w:szCs w:val="20"/>
        </w:rPr>
        <w:fldChar w:fldCharType="end"/>
      </w:r>
    </w:p>
    <w:p w14:paraId="4B3129A7" w14:textId="77777777" w:rsidR="00C13E06" w:rsidRDefault="00C13E06" w:rsidP="00A22B81">
      <w:pPr>
        <w:spacing w:line="360" w:lineRule="auto"/>
        <w:jc w:val="both"/>
        <w:rPr>
          <w:b/>
          <w:sz w:val="20"/>
          <w:szCs w:val="20"/>
        </w:rPr>
      </w:pPr>
    </w:p>
    <w:p w14:paraId="24DA4FE7" w14:textId="77777777" w:rsidR="00C13E06" w:rsidRDefault="00C13E06" w:rsidP="00A22B81">
      <w:pPr>
        <w:spacing w:line="360" w:lineRule="auto"/>
        <w:jc w:val="both"/>
        <w:rPr>
          <w:b/>
          <w:sz w:val="20"/>
          <w:szCs w:val="20"/>
        </w:rPr>
      </w:pPr>
    </w:p>
    <w:p w14:paraId="33498357" w14:textId="77777777" w:rsidR="00C13E06" w:rsidRDefault="00C13E06" w:rsidP="00A22B81">
      <w:pPr>
        <w:spacing w:line="360" w:lineRule="auto"/>
        <w:jc w:val="both"/>
        <w:rPr>
          <w:b/>
          <w:sz w:val="20"/>
          <w:szCs w:val="20"/>
        </w:rPr>
      </w:pPr>
    </w:p>
    <w:p w14:paraId="7DBEDC4B" w14:textId="77777777" w:rsidR="00C13E06" w:rsidRDefault="00C13E06" w:rsidP="00A22B81">
      <w:pPr>
        <w:spacing w:line="360" w:lineRule="auto"/>
        <w:jc w:val="both"/>
        <w:rPr>
          <w:b/>
          <w:sz w:val="20"/>
          <w:szCs w:val="20"/>
        </w:rPr>
      </w:pPr>
    </w:p>
    <w:p w14:paraId="431C603A" w14:textId="77777777" w:rsidR="00C13E06" w:rsidRDefault="00C13E06" w:rsidP="00A22B81">
      <w:pPr>
        <w:spacing w:line="360" w:lineRule="auto"/>
        <w:jc w:val="both"/>
        <w:rPr>
          <w:b/>
          <w:sz w:val="20"/>
          <w:szCs w:val="20"/>
        </w:rPr>
      </w:pPr>
    </w:p>
    <w:p w14:paraId="0423229D" w14:textId="77777777" w:rsidR="00FF0455" w:rsidRDefault="00FF0455" w:rsidP="00A22B81">
      <w:pPr>
        <w:spacing w:line="360" w:lineRule="auto"/>
        <w:jc w:val="both"/>
        <w:rPr>
          <w:b/>
          <w:sz w:val="20"/>
          <w:szCs w:val="20"/>
        </w:rPr>
      </w:pPr>
    </w:p>
    <w:p w14:paraId="6FFCE26C" w14:textId="77777777" w:rsidR="00FF0455" w:rsidRDefault="00FF0455" w:rsidP="00A22B81">
      <w:pPr>
        <w:spacing w:line="360" w:lineRule="auto"/>
        <w:jc w:val="both"/>
        <w:rPr>
          <w:b/>
          <w:sz w:val="20"/>
          <w:szCs w:val="20"/>
        </w:rPr>
      </w:pPr>
    </w:p>
    <w:p w14:paraId="1085F966" w14:textId="77777777" w:rsidR="00FF0455" w:rsidRDefault="00FF0455" w:rsidP="00A22B81">
      <w:pPr>
        <w:spacing w:line="360" w:lineRule="auto"/>
        <w:jc w:val="both"/>
        <w:rPr>
          <w:b/>
          <w:sz w:val="20"/>
          <w:szCs w:val="20"/>
        </w:rPr>
      </w:pPr>
    </w:p>
    <w:p w14:paraId="73A9BD27" w14:textId="77777777" w:rsidR="00FF0455" w:rsidRDefault="00FF0455" w:rsidP="00A22B81">
      <w:pPr>
        <w:spacing w:line="360" w:lineRule="auto"/>
        <w:jc w:val="both"/>
        <w:rPr>
          <w:b/>
          <w:sz w:val="20"/>
          <w:szCs w:val="20"/>
        </w:rPr>
      </w:pPr>
    </w:p>
    <w:p w14:paraId="6B1B34C8" w14:textId="77777777" w:rsidR="00D666AE" w:rsidRDefault="00D666AE" w:rsidP="00A22B81">
      <w:pPr>
        <w:spacing w:line="360" w:lineRule="auto"/>
        <w:jc w:val="both"/>
        <w:rPr>
          <w:b/>
          <w:sz w:val="20"/>
          <w:szCs w:val="20"/>
        </w:rPr>
      </w:pPr>
    </w:p>
    <w:p w14:paraId="3745DE60" w14:textId="64C70EA8" w:rsidR="00C13E06" w:rsidRDefault="00C13E06" w:rsidP="00A22B81">
      <w:pPr>
        <w:spacing w:line="360" w:lineRule="auto"/>
        <w:jc w:val="both"/>
        <w:rPr>
          <w:b/>
        </w:rPr>
      </w:pPr>
      <w:r w:rsidRPr="00915E20">
        <w:rPr>
          <w:b/>
        </w:rPr>
        <w:t>Tables</w:t>
      </w:r>
    </w:p>
    <w:p w14:paraId="4C7562D2" w14:textId="0D68D4D6" w:rsidR="00C13E06" w:rsidRPr="004E1E20" w:rsidRDefault="00C13E06" w:rsidP="00C13E06">
      <w:pPr>
        <w:pStyle w:val="Caption"/>
        <w:keepNext/>
        <w:spacing w:line="360" w:lineRule="auto"/>
        <w:rPr>
          <w:sz w:val="22"/>
          <w:szCs w:val="22"/>
        </w:rPr>
      </w:pPr>
      <w:r w:rsidRPr="004E1E20">
        <w:rPr>
          <w:b/>
          <w:sz w:val="22"/>
          <w:szCs w:val="22"/>
        </w:rPr>
        <w:lastRenderedPageBreak/>
        <w:t xml:space="preserve">Table </w:t>
      </w:r>
      <w:r w:rsidRPr="004E1E20">
        <w:rPr>
          <w:b/>
          <w:sz w:val="22"/>
          <w:szCs w:val="22"/>
        </w:rPr>
        <w:fldChar w:fldCharType="begin"/>
      </w:r>
      <w:r w:rsidRPr="004E1E20">
        <w:rPr>
          <w:b/>
          <w:sz w:val="22"/>
          <w:szCs w:val="22"/>
        </w:rPr>
        <w:instrText xml:space="preserve"> SEQ Table \* ARABIC </w:instrText>
      </w:r>
      <w:r w:rsidRPr="004E1E20">
        <w:rPr>
          <w:b/>
          <w:sz w:val="22"/>
          <w:szCs w:val="22"/>
        </w:rPr>
        <w:fldChar w:fldCharType="separate"/>
      </w:r>
      <w:r w:rsidRPr="004E1E20">
        <w:rPr>
          <w:b/>
          <w:noProof/>
          <w:sz w:val="22"/>
          <w:szCs w:val="22"/>
        </w:rPr>
        <w:t>1</w:t>
      </w:r>
      <w:r w:rsidRPr="004E1E20">
        <w:rPr>
          <w:b/>
          <w:sz w:val="22"/>
          <w:szCs w:val="22"/>
        </w:rPr>
        <w:fldChar w:fldCharType="end"/>
      </w:r>
      <w:r w:rsidRPr="004E1E20">
        <w:rPr>
          <w:b/>
          <w:sz w:val="22"/>
          <w:szCs w:val="22"/>
        </w:rPr>
        <w:t>.</w:t>
      </w:r>
      <w:r w:rsidRPr="004E1E20">
        <w:rPr>
          <w:sz w:val="22"/>
          <w:szCs w:val="22"/>
        </w:rPr>
        <w:t xml:space="preserve"> Flow characteristics of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Pr="004E1E20">
        <w:rPr>
          <w:sz w:val="22"/>
          <w:szCs w:val="22"/>
        </w:rPr>
        <w:fldChar w:fldCharType="begin" w:fldLock="1"/>
      </w:r>
      <w:r w:rsidR="004101E1">
        <w:rPr>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Pr="004E1E20">
        <w:rPr>
          <w:sz w:val="22"/>
          <w:szCs w:val="22"/>
        </w:rPr>
        <w:fldChar w:fldCharType="separate"/>
      </w:r>
      <w:r w:rsidRPr="004E1E20">
        <w:rPr>
          <w:i w:val="0"/>
          <w:noProof/>
          <w:sz w:val="22"/>
          <w:szCs w:val="22"/>
        </w:rPr>
        <w:t>(Finlayson &amp; McMahon 1988)</w:t>
      </w:r>
      <w:r w:rsidRPr="004E1E20">
        <w:rPr>
          <w:sz w:val="22"/>
          <w:szCs w:val="22"/>
        </w:rPr>
        <w:fldChar w:fldCharType="end"/>
      </w:r>
      <w:r w:rsidRPr="004E1E20">
        <w:rPr>
          <w:sz w:val="22"/>
          <w:szCs w:val="22"/>
        </w:rPr>
        <w:t xml:space="preserve"> is not represented here.</w:t>
      </w:r>
    </w:p>
    <w:tbl>
      <w:tblPr>
        <w:tblStyle w:val="TableGrid"/>
        <w:tblW w:w="0" w:type="auto"/>
        <w:tblLook w:val="04A0" w:firstRow="1" w:lastRow="0" w:firstColumn="1" w:lastColumn="0" w:noHBand="0" w:noVBand="1"/>
      </w:tblPr>
      <w:tblGrid>
        <w:gridCol w:w="2310"/>
        <w:gridCol w:w="2310"/>
        <w:gridCol w:w="2311"/>
        <w:gridCol w:w="2311"/>
      </w:tblGrid>
      <w:tr w:rsidR="00C13E06" w14:paraId="2BE260A1" w14:textId="77777777" w:rsidTr="00C13E06">
        <w:tc>
          <w:tcPr>
            <w:tcW w:w="2310" w:type="dxa"/>
          </w:tcPr>
          <w:p w14:paraId="4E5CEAB4" w14:textId="77777777" w:rsidR="00C13E06" w:rsidRDefault="00C13E06" w:rsidP="00C13E06">
            <w:pPr>
              <w:spacing w:line="360" w:lineRule="auto"/>
              <w:jc w:val="both"/>
            </w:pPr>
          </w:p>
        </w:tc>
        <w:tc>
          <w:tcPr>
            <w:tcW w:w="2310" w:type="dxa"/>
          </w:tcPr>
          <w:p w14:paraId="5DA4E21E" w14:textId="77777777" w:rsidR="00C13E06" w:rsidRPr="009422EA" w:rsidRDefault="00C13E06" w:rsidP="00C13E06">
            <w:pPr>
              <w:spacing w:line="360" w:lineRule="auto"/>
              <w:jc w:val="both"/>
              <w:rPr>
                <w:b/>
                <w:i/>
              </w:rPr>
            </w:pPr>
            <w:r w:rsidRPr="009422EA">
              <w:rPr>
                <w:b/>
                <w:i/>
              </w:rPr>
              <w:t>Stable winter baseflow</w:t>
            </w:r>
          </w:p>
        </w:tc>
        <w:tc>
          <w:tcPr>
            <w:tcW w:w="2311" w:type="dxa"/>
          </w:tcPr>
          <w:p w14:paraId="198373DD" w14:textId="77777777" w:rsidR="00C13E06" w:rsidRPr="009422EA" w:rsidRDefault="00C13E06" w:rsidP="00C13E06">
            <w:pPr>
              <w:spacing w:line="360" w:lineRule="auto"/>
              <w:jc w:val="both"/>
              <w:rPr>
                <w:b/>
                <w:i/>
              </w:rPr>
            </w:pPr>
            <w:r w:rsidRPr="009422EA">
              <w:rPr>
                <w:b/>
                <w:i/>
              </w:rPr>
              <w:t>Unpredictable baseflow</w:t>
            </w:r>
          </w:p>
        </w:tc>
        <w:tc>
          <w:tcPr>
            <w:tcW w:w="2311" w:type="dxa"/>
          </w:tcPr>
          <w:p w14:paraId="6300AC64" w14:textId="77777777" w:rsidR="00C13E06" w:rsidRPr="009422EA" w:rsidRDefault="00C13E06" w:rsidP="00C13E06">
            <w:pPr>
              <w:spacing w:line="360" w:lineRule="auto"/>
              <w:jc w:val="both"/>
              <w:rPr>
                <w:b/>
                <w:i/>
              </w:rPr>
            </w:pPr>
            <w:r w:rsidRPr="009422EA">
              <w:rPr>
                <w:b/>
                <w:i/>
              </w:rPr>
              <w:t>Unpredictable intermittent</w:t>
            </w:r>
          </w:p>
        </w:tc>
      </w:tr>
      <w:tr w:rsidR="00C13E06" w14:paraId="0B8C0BC3" w14:textId="77777777" w:rsidTr="00C13E06">
        <w:tc>
          <w:tcPr>
            <w:tcW w:w="2310" w:type="dxa"/>
          </w:tcPr>
          <w:p w14:paraId="26A1D456" w14:textId="77777777" w:rsidR="00C13E06" w:rsidRPr="009422EA" w:rsidRDefault="00C13E06" w:rsidP="00C13E06">
            <w:pPr>
              <w:spacing w:line="360" w:lineRule="auto"/>
              <w:jc w:val="both"/>
              <w:rPr>
                <w:b/>
              </w:rPr>
            </w:pPr>
            <w:r w:rsidRPr="009422EA">
              <w:rPr>
                <w:b/>
              </w:rPr>
              <w:t>Geographic distribution</w:t>
            </w:r>
          </w:p>
        </w:tc>
        <w:tc>
          <w:tcPr>
            <w:tcW w:w="2310" w:type="dxa"/>
          </w:tcPr>
          <w:p w14:paraId="295BA489" w14:textId="77777777" w:rsidR="00C13E06" w:rsidRDefault="00C13E06" w:rsidP="00C13E06">
            <w:pPr>
              <w:spacing w:line="360" w:lineRule="auto"/>
            </w:pPr>
            <w:r>
              <w:t>Restricted to southern half of Australia, primarily South East Coast and South West Coast drainage divisions and Tasmania.</w:t>
            </w:r>
          </w:p>
        </w:tc>
        <w:tc>
          <w:tcPr>
            <w:tcW w:w="2311" w:type="dxa"/>
          </w:tcPr>
          <w:p w14:paraId="3BC3E593" w14:textId="77777777" w:rsidR="00C13E06" w:rsidRDefault="00C13E06" w:rsidP="00C13E06">
            <w:pPr>
              <w:spacing w:line="360" w:lineRule="auto"/>
            </w:pPr>
            <w:r>
              <w:t>Distributed widely across southern and eastern Australia.</w:t>
            </w:r>
          </w:p>
        </w:tc>
        <w:tc>
          <w:tcPr>
            <w:tcW w:w="2311" w:type="dxa"/>
          </w:tcPr>
          <w:p w14:paraId="654B0F04" w14:textId="77777777" w:rsidR="00C13E06" w:rsidRDefault="00C13E06" w:rsidP="00C13E06">
            <w:pPr>
              <w:spacing w:line="360" w:lineRule="auto"/>
            </w:pPr>
            <w:r>
              <w:t xml:space="preserve">Distributed widely across eastern coast of Australia. </w:t>
            </w:r>
          </w:p>
        </w:tc>
      </w:tr>
      <w:tr w:rsidR="00C13E06" w14:paraId="44B3E9A9" w14:textId="77777777" w:rsidTr="00C13E06">
        <w:tc>
          <w:tcPr>
            <w:tcW w:w="2310" w:type="dxa"/>
          </w:tcPr>
          <w:p w14:paraId="16ABDC42" w14:textId="77777777" w:rsidR="00C13E06" w:rsidRPr="009422EA" w:rsidRDefault="00C13E06" w:rsidP="00C13E06">
            <w:pPr>
              <w:spacing w:line="360" w:lineRule="auto"/>
              <w:jc w:val="both"/>
              <w:rPr>
                <w:b/>
              </w:rPr>
            </w:pPr>
            <w:r w:rsidRPr="009422EA">
              <w:rPr>
                <w:b/>
              </w:rPr>
              <w:t>Perenniality</w:t>
            </w:r>
          </w:p>
        </w:tc>
        <w:tc>
          <w:tcPr>
            <w:tcW w:w="2310" w:type="dxa"/>
          </w:tcPr>
          <w:p w14:paraId="5A2D8E17" w14:textId="77777777" w:rsidR="00C13E06" w:rsidRDefault="00C13E06" w:rsidP="00C13E06">
            <w:pPr>
              <w:spacing w:line="360" w:lineRule="auto"/>
            </w:pPr>
            <w:r>
              <w:t>Perennial</w:t>
            </w:r>
          </w:p>
        </w:tc>
        <w:tc>
          <w:tcPr>
            <w:tcW w:w="2311" w:type="dxa"/>
          </w:tcPr>
          <w:p w14:paraId="20B0F873" w14:textId="77777777" w:rsidR="00C13E06" w:rsidRDefault="00C13E06" w:rsidP="00C13E06">
            <w:pPr>
              <w:spacing w:line="360" w:lineRule="auto"/>
            </w:pPr>
            <w:r>
              <w:t>Perennial</w:t>
            </w:r>
          </w:p>
        </w:tc>
        <w:tc>
          <w:tcPr>
            <w:tcW w:w="2311" w:type="dxa"/>
          </w:tcPr>
          <w:p w14:paraId="4038236D" w14:textId="77777777" w:rsidR="00C13E06" w:rsidRDefault="00C13E06" w:rsidP="00C13E06">
            <w:pPr>
              <w:spacing w:line="360" w:lineRule="auto"/>
            </w:pPr>
            <w:r>
              <w:t>Intermittent</w:t>
            </w:r>
          </w:p>
        </w:tc>
      </w:tr>
      <w:tr w:rsidR="00C13E06" w14:paraId="4E6FC7D2" w14:textId="77777777" w:rsidTr="00C13E06">
        <w:tc>
          <w:tcPr>
            <w:tcW w:w="2310" w:type="dxa"/>
          </w:tcPr>
          <w:p w14:paraId="4517C2CC" w14:textId="77777777" w:rsidR="00C13E06" w:rsidRPr="009422EA" w:rsidRDefault="00C13E06" w:rsidP="00C13E06">
            <w:pPr>
              <w:spacing w:line="360" w:lineRule="auto"/>
              <w:jc w:val="both"/>
              <w:rPr>
                <w:b/>
              </w:rPr>
            </w:pPr>
            <w:r w:rsidRPr="009422EA">
              <w:rPr>
                <w:b/>
              </w:rPr>
              <w:t>Seasonality</w:t>
            </w:r>
          </w:p>
        </w:tc>
        <w:tc>
          <w:tcPr>
            <w:tcW w:w="2310" w:type="dxa"/>
          </w:tcPr>
          <w:p w14:paraId="3B98F41C" w14:textId="77777777" w:rsidR="00C13E06" w:rsidRDefault="00C13E06" w:rsidP="00C13E06">
            <w:pPr>
              <w:spacing w:line="360" w:lineRule="auto"/>
            </w:pPr>
            <w:r>
              <w:t>Strongly winter dominated</w:t>
            </w:r>
          </w:p>
        </w:tc>
        <w:tc>
          <w:tcPr>
            <w:tcW w:w="2311" w:type="dxa"/>
          </w:tcPr>
          <w:p w14:paraId="75D9B481" w14:textId="77777777" w:rsidR="00C13E06" w:rsidRDefault="00C13E06" w:rsidP="00C13E06">
            <w:pPr>
              <w:spacing w:line="360" w:lineRule="auto"/>
            </w:pPr>
            <w:r>
              <w:t>Weak seasonal signal</w:t>
            </w:r>
          </w:p>
        </w:tc>
        <w:tc>
          <w:tcPr>
            <w:tcW w:w="2311" w:type="dxa"/>
          </w:tcPr>
          <w:p w14:paraId="3BEEAD01" w14:textId="77777777" w:rsidR="00C13E06" w:rsidRDefault="00C13E06" w:rsidP="00C13E06">
            <w:pPr>
              <w:spacing w:line="360" w:lineRule="auto"/>
            </w:pPr>
            <w:r>
              <w:t>Highly unpredictable</w:t>
            </w:r>
          </w:p>
        </w:tc>
      </w:tr>
      <w:tr w:rsidR="00C13E06" w14:paraId="571597DA" w14:textId="77777777" w:rsidTr="00C13E06">
        <w:tc>
          <w:tcPr>
            <w:tcW w:w="2310" w:type="dxa"/>
          </w:tcPr>
          <w:p w14:paraId="31518F91" w14:textId="77777777" w:rsidR="00C13E06" w:rsidRPr="009422EA" w:rsidRDefault="00C13E06" w:rsidP="00C13E06">
            <w:pPr>
              <w:spacing w:line="360" w:lineRule="auto"/>
              <w:jc w:val="both"/>
              <w:rPr>
                <w:b/>
              </w:rPr>
            </w:pPr>
            <w:r w:rsidRPr="009422EA">
              <w:rPr>
                <w:b/>
              </w:rPr>
              <w:t>Flow variability</w:t>
            </w:r>
          </w:p>
        </w:tc>
        <w:tc>
          <w:tcPr>
            <w:tcW w:w="2310" w:type="dxa"/>
          </w:tcPr>
          <w:p w14:paraId="20FD8412" w14:textId="77777777" w:rsidR="00C13E06" w:rsidRDefault="00C13E06" w:rsidP="00C13E06">
            <w:pPr>
              <w:spacing w:line="360" w:lineRule="auto"/>
            </w:pPr>
            <w:r>
              <w:t>Low</w:t>
            </w:r>
          </w:p>
        </w:tc>
        <w:tc>
          <w:tcPr>
            <w:tcW w:w="2311" w:type="dxa"/>
          </w:tcPr>
          <w:p w14:paraId="38C06A93" w14:textId="77777777" w:rsidR="00C13E06" w:rsidRDefault="00C13E06" w:rsidP="00C13E06">
            <w:pPr>
              <w:spacing w:line="360" w:lineRule="auto"/>
            </w:pPr>
            <w:r>
              <w:t>Moderate</w:t>
            </w:r>
          </w:p>
        </w:tc>
        <w:tc>
          <w:tcPr>
            <w:tcW w:w="2311" w:type="dxa"/>
          </w:tcPr>
          <w:p w14:paraId="48C5608B" w14:textId="77777777" w:rsidR="00C13E06" w:rsidRDefault="00C13E06" w:rsidP="00C13E06">
            <w:pPr>
              <w:spacing w:line="360" w:lineRule="auto"/>
            </w:pPr>
            <w:r>
              <w:t>High</w:t>
            </w:r>
          </w:p>
        </w:tc>
      </w:tr>
      <w:tr w:rsidR="00C13E06" w14:paraId="3A8D2243" w14:textId="77777777" w:rsidTr="00C13E06">
        <w:tc>
          <w:tcPr>
            <w:tcW w:w="2310" w:type="dxa"/>
          </w:tcPr>
          <w:p w14:paraId="726F5A7D" w14:textId="77777777" w:rsidR="00C13E06" w:rsidRPr="009422EA" w:rsidRDefault="00C13E06" w:rsidP="00C13E06">
            <w:pPr>
              <w:spacing w:line="360" w:lineRule="auto"/>
              <w:jc w:val="both"/>
              <w:rPr>
                <w:b/>
              </w:rPr>
            </w:pPr>
            <w:r w:rsidRPr="009422EA">
              <w:rPr>
                <w:b/>
              </w:rPr>
              <w:t>Flood characteristics</w:t>
            </w:r>
          </w:p>
          <w:p w14:paraId="34EF5483" w14:textId="77777777" w:rsidR="00C13E06" w:rsidRPr="009422EA" w:rsidRDefault="00C13E06" w:rsidP="00C13E06">
            <w:pPr>
              <w:jc w:val="right"/>
              <w:rPr>
                <w:b/>
              </w:rPr>
            </w:pPr>
          </w:p>
        </w:tc>
        <w:tc>
          <w:tcPr>
            <w:tcW w:w="2310" w:type="dxa"/>
          </w:tcPr>
          <w:p w14:paraId="5C89FD08" w14:textId="77777777" w:rsidR="00C13E06" w:rsidRDefault="00C13E06" w:rsidP="00C13E06">
            <w:pPr>
              <w:spacing w:line="360" w:lineRule="auto"/>
            </w:pPr>
            <w:r>
              <w:t>Small, frequent, short duration. Low rise and fall rates.</w:t>
            </w:r>
          </w:p>
        </w:tc>
        <w:tc>
          <w:tcPr>
            <w:tcW w:w="2311" w:type="dxa"/>
          </w:tcPr>
          <w:p w14:paraId="34BCF4C6" w14:textId="77777777" w:rsidR="00C13E06" w:rsidRDefault="00C13E06" w:rsidP="00C13E06">
            <w:pPr>
              <w:spacing w:line="360" w:lineRule="auto"/>
            </w:pPr>
            <w:r>
              <w:t xml:space="preserve">Roughly 50% higher magnitude than stable winter baseflow streams, with similar duration and quicker rise and fall rates. </w:t>
            </w:r>
          </w:p>
        </w:tc>
        <w:tc>
          <w:tcPr>
            <w:tcW w:w="2311" w:type="dxa"/>
          </w:tcPr>
          <w:p w14:paraId="500713BD" w14:textId="77777777" w:rsidR="00C13E06" w:rsidRDefault="00C13E06" w:rsidP="00C13E06">
            <w:pPr>
              <w:spacing w:line="360" w:lineRule="auto"/>
            </w:pPr>
            <w:r>
              <w:t xml:space="preserve">Higher magnitude than unpredictable baseflow streams, similar duration, still quicker rise and fall rates . </w:t>
            </w:r>
          </w:p>
        </w:tc>
      </w:tr>
      <w:tr w:rsidR="00C13E06" w14:paraId="23FA7F13" w14:textId="77777777" w:rsidTr="00C13E06">
        <w:tc>
          <w:tcPr>
            <w:tcW w:w="2310" w:type="dxa"/>
          </w:tcPr>
          <w:p w14:paraId="53682DB2" w14:textId="77777777" w:rsidR="00C13E06" w:rsidRPr="009422EA" w:rsidRDefault="00C13E06" w:rsidP="00C13E06">
            <w:pPr>
              <w:spacing w:line="360" w:lineRule="auto"/>
              <w:jc w:val="both"/>
              <w:rPr>
                <w:b/>
              </w:rPr>
            </w:pPr>
            <w:r w:rsidRPr="009422EA">
              <w:rPr>
                <w:b/>
              </w:rPr>
              <w:t>Baseflow contribution</w:t>
            </w:r>
          </w:p>
        </w:tc>
        <w:tc>
          <w:tcPr>
            <w:tcW w:w="2310" w:type="dxa"/>
          </w:tcPr>
          <w:p w14:paraId="5EADD8D5" w14:textId="77777777" w:rsidR="00C13E06" w:rsidRDefault="00C13E06" w:rsidP="00C13E06">
            <w:pPr>
              <w:spacing w:line="360" w:lineRule="auto"/>
            </w:pPr>
            <w:r>
              <w:t>High</w:t>
            </w:r>
          </w:p>
        </w:tc>
        <w:tc>
          <w:tcPr>
            <w:tcW w:w="2311" w:type="dxa"/>
          </w:tcPr>
          <w:p w14:paraId="4E64550B" w14:textId="77777777" w:rsidR="00C13E06" w:rsidRDefault="00C13E06" w:rsidP="00C13E06">
            <w:pPr>
              <w:spacing w:line="360" w:lineRule="auto"/>
            </w:pPr>
            <w:r>
              <w:t>High, but less lower than stable winter baseflow</w:t>
            </w:r>
          </w:p>
        </w:tc>
        <w:tc>
          <w:tcPr>
            <w:tcW w:w="2311" w:type="dxa"/>
          </w:tcPr>
          <w:p w14:paraId="7A1F75E3" w14:textId="77777777" w:rsidR="00C13E06" w:rsidRDefault="00C13E06" w:rsidP="00C13E06">
            <w:pPr>
              <w:keepNext/>
              <w:spacing w:line="360" w:lineRule="auto"/>
            </w:pPr>
            <w:r>
              <w:t>Intermediate</w:t>
            </w:r>
          </w:p>
        </w:tc>
      </w:tr>
    </w:tbl>
    <w:p w14:paraId="257B323B" w14:textId="77777777" w:rsidR="00C13E06" w:rsidRDefault="00C13E06" w:rsidP="00A22B81">
      <w:pPr>
        <w:spacing w:line="360" w:lineRule="auto"/>
        <w:jc w:val="both"/>
        <w:rPr>
          <w:b/>
        </w:rPr>
      </w:pPr>
    </w:p>
    <w:p w14:paraId="0AEE8AE8" w14:textId="77777777" w:rsidR="00C13E06" w:rsidRDefault="00C13E06" w:rsidP="00A22B81">
      <w:pPr>
        <w:spacing w:line="360" w:lineRule="auto"/>
        <w:jc w:val="both"/>
        <w:rPr>
          <w:b/>
        </w:rPr>
      </w:pPr>
    </w:p>
    <w:p w14:paraId="651A7F74" w14:textId="77777777" w:rsidR="00C13E06" w:rsidRDefault="00C13E06" w:rsidP="00A22B81">
      <w:pPr>
        <w:spacing w:line="360" w:lineRule="auto"/>
        <w:jc w:val="both"/>
        <w:rPr>
          <w:b/>
        </w:rPr>
      </w:pPr>
    </w:p>
    <w:p w14:paraId="66398F64" w14:textId="77777777" w:rsidR="00C13E06" w:rsidRPr="009002D5" w:rsidRDefault="00C13E06" w:rsidP="00C13E06">
      <w:pPr>
        <w:pStyle w:val="Caption"/>
        <w:keepNext/>
        <w:spacing w:line="360" w:lineRule="auto"/>
        <w:rPr>
          <w:sz w:val="22"/>
          <w:szCs w:val="22"/>
        </w:rPr>
      </w:pPr>
      <w:r w:rsidRPr="00377604">
        <w:rPr>
          <w:b/>
          <w:sz w:val="22"/>
          <w:szCs w:val="22"/>
        </w:rPr>
        <w:lastRenderedPageBreak/>
        <w:t xml:space="preserve">Table </w:t>
      </w:r>
      <w:r>
        <w:rPr>
          <w:b/>
          <w:sz w:val="22"/>
          <w:szCs w:val="22"/>
        </w:rPr>
        <w:t>2</w:t>
      </w:r>
      <w:r w:rsidRPr="00377604">
        <w:rPr>
          <w:b/>
          <w:sz w:val="22"/>
          <w:szCs w:val="22"/>
        </w:rPr>
        <w:t>.</w:t>
      </w:r>
      <w:r w:rsidRPr="009002D5">
        <w:rPr>
          <w:sz w:val="22"/>
          <w:szCs w:val="22"/>
        </w:rPr>
        <w:t xml:space="preserve"> Hydrological parameters used as metrics of variability in high flow magnitude and frequency and predictability and consistency of water availability in the riparian environment. * - normalised by mean daily flow (ML/day)</w:t>
      </w: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13E06" w:rsidRPr="00EA700F" w14:paraId="29EE6226" w14:textId="77777777" w:rsidTr="00C13E06">
        <w:tc>
          <w:tcPr>
            <w:tcW w:w="2204" w:type="dxa"/>
          </w:tcPr>
          <w:p w14:paraId="493ECCB0" w14:textId="77777777" w:rsidR="00C13E06" w:rsidRPr="00EA700F" w:rsidRDefault="00C13E06" w:rsidP="00C13E06">
            <w:pPr>
              <w:spacing w:line="276" w:lineRule="auto"/>
              <w:jc w:val="both"/>
              <w:rPr>
                <w:rFonts w:eastAsia="Times New Roman" w:cs="Times New Roman"/>
                <w:b/>
                <w:color w:val="000000"/>
                <w:lang w:eastAsia="en-AU"/>
              </w:rPr>
            </w:pPr>
            <w:r w:rsidRPr="00EA700F">
              <w:rPr>
                <w:rFonts w:eastAsia="Times New Roman" w:cs="Times New Roman"/>
                <w:b/>
                <w:color w:val="000000"/>
                <w:lang w:eastAsia="en-AU"/>
              </w:rPr>
              <w:t>Parameter</w:t>
            </w:r>
          </w:p>
        </w:tc>
        <w:tc>
          <w:tcPr>
            <w:tcW w:w="2437" w:type="dxa"/>
            <w:gridSpan w:val="2"/>
          </w:tcPr>
          <w:p w14:paraId="093F6238" w14:textId="77777777" w:rsidR="00C13E06" w:rsidRPr="00EA700F" w:rsidRDefault="00C13E06" w:rsidP="00C13E06">
            <w:pPr>
              <w:spacing w:line="276" w:lineRule="auto"/>
              <w:jc w:val="both"/>
              <w:rPr>
                <w:rFonts w:eastAsia="Times New Roman" w:cs="Times New Roman"/>
                <w:b/>
                <w:color w:val="000000"/>
                <w:lang w:eastAsia="en-AU"/>
              </w:rPr>
            </w:pPr>
            <w:r w:rsidRPr="00EA700F">
              <w:rPr>
                <w:rFonts w:eastAsia="Times New Roman" w:cs="Times New Roman"/>
                <w:b/>
                <w:color w:val="000000"/>
                <w:lang w:eastAsia="en-AU"/>
              </w:rPr>
              <w:t>Abbreviation</w:t>
            </w:r>
          </w:p>
        </w:tc>
        <w:tc>
          <w:tcPr>
            <w:tcW w:w="1875" w:type="dxa"/>
          </w:tcPr>
          <w:p w14:paraId="5FA7AF7F" w14:textId="77777777" w:rsidR="00C13E06" w:rsidRPr="00EA700F" w:rsidRDefault="00C13E06" w:rsidP="00C13E06">
            <w:pPr>
              <w:spacing w:line="276" w:lineRule="auto"/>
              <w:jc w:val="both"/>
              <w:rPr>
                <w:rFonts w:eastAsia="Times New Roman" w:cs="Times New Roman"/>
                <w:b/>
                <w:color w:val="000000"/>
                <w:lang w:eastAsia="en-AU"/>
              </w:rPr>
            </w:pPr>
            <w:r w:rsidRPr="00EA700F">
              <w:rPr>
                <w:rFonts w:eastAsia="Times New Roman" w:cs="Times New Roman"/>
                <w:b/>
                <w:color w:val="000000"/>
                <w:lang w:eastAsia="en-AU"/>
              </w:rPr>
              <w:t>Units</w:t>
            </w:r>
          </w:p>
        </w:tc>
        <w:tc>
          <w:tcPr>
            <w:tcW w:w="2500" w:type="dxa"/>
          </w:tcPr>
          <w:p w14:paraId="3F047AF8" w14:textId="77777777" w:rsidR="00C13E06" w:rsidRPr="00EA700F" w:rsidRDefault="00C13E06" w:rsidP="00C13E06">
            <w:pPr>
              <w:spacing w:line="276" w:lineRule="auto"/>
              <w:jc w:val="both"/>
              <w:rPr>
                <w:rFonts w:eastAsia="Times New Roman" w:cs="Times New Roman"/>
                <w:b/>
                <w:color w:val="000000"/>
                <w:lang w:eastAsia="en-AU"/>
              </w:rPr>
            </w:pPr>
            <w:r w:rsidRPr="00EA700F">
              <w:rPr>
                <w:rFonts w:eastAsia="Times New Roman" w:cs="Times New Roman"/>
                <w:b/>
                <w:color w:val="000000"/>
                <w:lang w:eastAsia="en-AU"/>
              </w:rPr>
              <w:t>Description</w:t>
            </w:r>
          </w:p>
        </w:tc>
      </w:tr>
      <w:tr w:rsidR="00C13E06" w:rsidRPr="00EA700F" w14:paraId="368DE4B5" w14:textId="77777777" w:rsidTr="00C13E06">
        <w:tc>
          <w:tcPr>
            <w:tcW w:w="9016" w:type="dxa"/>
            <w:gridSpan w:val="5"/>
          </w:tcPr>
          <w:p w14:paraId="39380E6B" w14:textId="77777777" w:rsidR="00C13E06" w:rsidRPr="00EA700F" w:rsidRDefault="00C13E06" w:rsidP="00C13E06">
            <w:pPr>
              <w:spacing w:line="276" w:lineRule="auto"/>
              <w:jc w:val="center"/>
              <w:rPr>
                <w:rFonts w:eastAsia="Times New Roman" w:cs="Times New Roman"/>
                <w:i/>
                <w:color w:val="000000"/>
                <w:lang w:eastAsia="en-AU"/>
              </w:rPr>
            </w:pPr>
            <w:r w:rsidRPr="00EA700F">
              <w:rPr>
                <w:rFonts w:eastAsia="Times New Roman" w:cs="Times New Roman"/>
                <w:i/>
                <w:color w:val="000000"/>
                <w:lang w:eastAsia="en-AU"/>
              </w:rPr>
              <w:t>Flood frequency and magnitude</w:t>
            </w:r>
          </w:p>
        </w:tc>
      </w:tr>
      <w:tr w:rsidR="00C13E06" w:rsidRPr="00EA700F" w14:paraId="3D09E942" w14:textId="77777777" w:rsidTr="00C13E06">
        <w:tc>
          <w:tcPr>
            <w:tcW w:w="2204" w:type="dxa"/>
          </w:tcPr>
          <w:p w14:paraId="7C8BB251"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Mean magnitude of high spells</w:t>
            </w:r>
            <w:r w:rsidRPr="00EA700F">
              <w:rPr>
                <w:rFonts w:eastAsia="Times New Roman" w:cs="Times New Roman"/>
                <w:color w:val="000000"/>
                <w:lang w:eastAsia="en-AU"/>
              </w:rPr>
              <w:t>*</w:t>
            </w:r>
          </w:p>
        </w:tc>
        <w:tc>
          <w:tcPr>
            <w:tcW w:w="1902" w:type="dxa"/>
          </w:tcPr>
          <w:p w14:paraId="1644C0F8" w14:textId="77777777" w:rsidR="00C13E06" w:rsidRPr="00EA700F" w:rsidRDefault="00C13E06" w:rsidP="00C13E06">
            <w:pPr>
              <w:spacing w:line="276" w:lineRule="auto"/>
              <w:jc w:val="both"/>
              <w:rPr>
                <w:rFonts w:eastAsia="Times New Roman" w:cs="Times New Roman"/>
                <w:color w:val="000000"/>
                <w:lang w:eastAsia="en-AU"/>
              </w:rPr>
            </w:pPr>
            <w:r w:rsidRPr="00EA700F">
              <w:t>HSPeaknorm</w:t>
            </w:r>
          </w:p>
        </w:tc>
        <w:tc>
          <w:tcPr>
            <w:tcW w:w="2410" w:type="dxa"/>
            <w:gridSpan w:val="2"/>
          </w:tcPr>
          <w:p w14:paraId="66ABA12A"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6152B580" w14:textId="77777777" w:rsidR="00C13E06" w:rsidRPr="00EA700F" w:rsidRDefault="00C13E06" w:rsidP="00C13E06">
            <w:pPr>
              <w:spacing w:line="276" w:lineRule="auto"/>
              <w:rPr>
                <w:rFonts w:eastAsia="Times New Roman" w:cs="Times New Roman"/>
                <w:color w:val="000000"/>
                <w:lang w:eastAsia="en-AU"/>
              </w:rPr>
            </w:pPr>
            <w:r w:rsidRPr="00EA700F">
              <w:t>High spells are periods of flow above the 95</w:t>
            </w:r>
            <w:r w:rsidRPr="00EA700F">
              <w:rPr>
                <w:vertAlign w:val="superscript"/>
              </w:rPr>
              <w:t>th</w:t>
            </w:r>
            <w:r w:rsidRPr="00EA700F">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w:t>
            </w:r>
            <w:r>
              <w:t xml:space="preserve">re-work </w:t>
            </w:r>
            <w:r w:rsidRPr="00EA700F">
              <w:t xml:space="preserve">the fluvial landscape. Together, these metrics indicate the intensity and frequency </w:t>
            </w:r>
            <w:r>
              <w:t>of</w:t>
            </w:r>
            <w:r w:rsidRPr="00EA700F">
              <w:t xml:space="preserve"> mechanical stress </w:t>
            </w:r>
            <w:r>
              <w:t>experienced by plants</w:t>
            </w:r>
            <w:r w:rsidRPr="00EA700F">
              <w:t xml:space="preserve"> in the riparian zone.</w:t>
            </w:r>
          </w:p>
        </w:tc>
      </w:tr>
      <w:tr w:rsidR="00C13E06" w:rsidRPr="00EA700F" w14:paraId="799494B0" w14:textId="77777777" w:rsidTr="00C13E06">
        <w:tc>
          <w:tcPr>
            <w:tcW w:w="2204" w:type="dxa"/>
          </w:tcPr>
          <w:p w14:paraId="4046692F"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CV of all years’ mean high spell magnitude</w:t>
            </w:r>
          </w:p>
        </w:tc>
        <w:tc>
          <w:tcPr>
            <w:tcW w:w="1902" w:type="dxa"/>
          </w:tcPr>
          <w:p w14:paraId="683E129A" w14:textId="77777777" w:rsidR="00C13E06" w:rsidRPr="00EA700F" w:rsidRDefault="00C13E06" w:rsidP="00C13E06">
            <w:pPr>
              <w:spacing w:line="276" w:lineRule="auto"/>
              <w:jc w:val="both"/>
              <w:rPr>
                <w:rFonts w:eastAsia="Times New Roman" w:cs="Times New Roman"/>
                <w:color w:val="000000"/>
                <w:lang w:eastAsia="en-AU"/>
              </w:rPr>
            </w:pPr>
            <w:r w:rsidRPr="00EA700F">
              <w:t>CVAnnHSPeak</w:t>
            </w:r>
          </w:p>
        </w:tc>
        <w:tc>
          <w:tcPr>
            <w:tcW w:w="2410" w:type="dxa"/>
            <w:gridSpan w:val="2"/>
          </w:tcPr>
          <w:p w14:paraId="305C98AE"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6B5A12EA"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2B2AE157" w14:textId="77777777" w:rsidTr="00C13E06">
        <w:tc>
          <w:tcPr>
            <w:tcW w:w="2204" w:type="dxa"/>
          </w:tcPr>
          <w:p w14:paraId="5419238A"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20 year ARI flood magnitude*</w:t>
            </w:r>
          </w:p>
        </w:tc>
        <w:tc>
          <w:tcPr>
            <w:tcW w:w="1902" w:type="dxa"/>
          </w:tcPr>
          <w:p w14:paraId="63754BDC" w14:textId="77777777" w:rsidR="00C13E06" w:rsidRPr="00EA700F" w:rsidRDefault="00C13E06" w:rsidP="00C13E06">
            <w:pPr>
              <w:spacing w:line="276" w:lineRule="auto"/>
              <w:jc w:val="both"/>
              <w:rPr>
                <w:rFonts w:eastAsia="Times New Roman" w:cs="Times New Roman"/>
                <w:color w:val="000000"/>
                <w:lang w:eastAsia="en-AU"/>
              </w:rPr>
            </w:pPr>
            <w:r w:rsidRPr="00EA700F">
              <w:t>AS20YrARInorm</w:t>
            </w:r>
          </w:p>
        </w:tc>
        <w:tc>
          <w:tcPr>
            <w:tcW w:w="2410" w:type="dxa"/>
            <w:gridSpan w:val="2"/>
          </w:tcPr>
          <w:p w14:paraId="25EC11E3"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6C76F892"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51E4DC3F" w14:textId="77777777" w:rsidTr="00C13E06">
        <w:tc>
          <w:tcPr>
            <w:tcW w:w="2204" w:type="dxa"/>
          </w:tcPr>
          <w:p w14:paraId="27139A74"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Mean of all years’ number of high spells</w:t>
            </w:r>
          </w:p>
        </w:tc>
        <w:tc>
          <w:tcPr>
            <w:tcW w:w="1902" w:type="dxa"/>
          </w:tcPr>
          <w:p w14:paraId="3619116F" w14:textId="77777777" w:rsidR="00C13E06" w:rsidRPr="00EA700F" w:rsidRDefault="00C13E06" w:rsidP="00C13E06">
            <w:pPr>
              <w:spacing w:line="276" w:lineRule="auto"/>
              <w:jc w:val="both"/>
              <w:rPr>
                <w:rFonts w:eastAsia="Times New Roman" w:cs="Times New Roman"/>
                <w:color w:val="000000"/>
                <w:lang w:eastAsia="en-AU"/>
              </w:rPr>
            </w:pPr>
            <w:r w:rsidRPr="00EA700F">
              <w:t>MDFAnnHSNum</w:t>
            </w:r>
          </w:p>
        </w:tc>
        <w:tc>
          <w:tcPr>
            <w:tcW w:w="2410" w:type="dxa"/>
            <w:gridSpan w:val="2"/>
          </w:tcPr>
          <w:p w14:paraId="7ABE9920"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7D055D9A"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584E4DAD" w14:textId="77777777" w:rsidTr="00C13E06">
        <w:tc>
          <w:tcPr>
            <w:tcW w:w="2204" w:type="dxa"/>
          </w:tcPr>
          <w:p w14:paraId="53E24E1A"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CV of all years’ number of high spells</w:t>
            </w:r>
          </w:p>
        </w:tc>
        <w:tc>
          <w:tcPr>
            <w:tcW w:w="1902" w:type="dxa"/>
          </w:tcPr>
          <w:p w14:paraId="2BDB26E5" w14:textId="77777777" w:rsidR="00C13E06" w:rsidRPr="00EA700F" w:rsidRDefault="00C13E06" w:rsidP="00C13E06">
            <w:pPr>
              <w:spacing w:line="276" w:lineRule="auto"/>
              <w:jc w:val="both"/>
              <w:rPr>
                <w:rFonts w:eastAsia="Times New Roman" w:cs="Times New Roman"/>
                <w:color w:val="000000"/>
                <w:lang w:eastAsia="en-AU"/>
              </w:rPr>
            </w:pPr>
            <w:r w:rsidRPr="00EA700F">
              <w:t>CVAnnHSNum</w:t>
            </w:r>
          </w:p>
        </w:tc>
        <w:tc>
          <w:tcPr>
            <w:tcW w:w="2410" w:type="dxa"/>
            <w:gridSpan w:val="2"/>
          </w:tcPr>
          <w:p w14:paraId="116FE4CE"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CA95C80"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514DB099" w14:textId="77777777" w:rsidTr="00C13E06">
        <w:tc>
          <w:tcPr>
            <w:tcW w:w="9016" w:type="dxa"/>
            <w:gridSpan w:val="5"/>
          </w:tcPr>
          <w:p w14:paraId="4F06C202" w14:textId="77777777" w:rsidR="00C13E06" w:rsidRPr="00EA700F" w:rsidRDefault="00C13E06" w:rsidP="00C13E06">
            <w:pPr>
              <w:tabs>
                <w:tab w:val="left" w:pos="3160"/>
              </w:tabs>
              <w:spacing w:line="276" w:lineRule="auto"/>
              <w:jc w:val="center"/>
              <w:rPr>
                <w:rFonts w:eastAsia="Times New Roman" w:cs="Times New Roman"/>
                <w:i/>
                <w:color w:val="000000"/>
                <w:lang w:eastAsia="en-AU"/>
              </w:rPr>
            </w:pPr>
            <w:r w:rsidRPr="00EA700F">
              <w:rPr>
                <w:i/>
              </w:rPr>
              <w:t>Rise and fall rates</w:t>
            </w:r>
          </w:p>
        </w:tc>
      </w:tr>
      <w:tr w:rsidR="00C13E06" w:rsidRPr="00EA700F" w14:paraId="1D2E054C" w14:textId="77777777" w:rsidTr="00C13E06">
        <w:tc>
          <w:tcPr>
            <w:tcW w:w="2204" w:type="dxa"/>
          </w:tcPr>
          <w:p w14:paraId="2C7CD0AC"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Mean rate of rise *</w:t>
            </w:r>
          </w:p>
        </w:tc>
        <w:tc>
          <w:tcPr>
            <w:tcW w:w="1902" w:type="dxa"/>
          </w:tcPr>
          <w:p w14:paraId="4B5E3053" w14:textId="77777777" w:rsidR="00C13E06" w:rsidRPr="00EA700F" w:rsidRDefault="00C13E06" w:rsidP="00C13E06">
            <w:pPr>
              <w:spacing w:line="276" w:lineRule="auto"/>
              <w:jc w:val="both"/>
            </w:pPr>
            <w:r w:rsidRPr="00EA700F">
              <w:t>MRateRisenorm</w:t>
            </w:r>
          </w:p>
        </w:tc>
        <w:tc>
          <w:tcPr>
            <w:tcW w:w="2410" w:type="dxa"/>
            <w:gridSpan w:val="2"/>
          </w:tcPr>
          <w:p w14:paraId="7770B1D2" w14:textId="77777777" w:rsidR="00C13E06" w:rsidRPr="00EA700F" w:rsidRDefault="00C13E06" w:rsidP="00C13E06">
            <w:pPr>
              <w:spacing w:line="276" w:lineRule="auto"/>
              <w:jc w:val="both"/>
              <w:rPr>
                <w:rFonts w:eastAsia="Times New Roman" w:cs="Times New Roman"/>
                <w:color w:val="000000"/>
                <w:lang w:eastAsia="en-AU"/>
              </w:rPr>
            </w:pPr>
            <w:r>
              <w:rPr>
                <w:rFonts w:eastAsia="Times New Roman" w:cs="Times New Roman"/>
                <w:color w:val="000000"/>
                <w:lang w:eastAsia="en-AU"/>
              </w:rPr>
              <w:t>day</w:t>
            </w:r>
            <w:r w:rsidRPr="005F4C88">
              <w:rPr>
                <w:rFonts w:eastAsia="Times New Roman" w:cs="Times New Roman"/>
                <w:color w:val="000000"/>
                <w:vertAlign w:val="superscript"/>
                <w:lang w:eastAsia="en-AU"/>
              </w:rPr>
              <w:t>-1</w:t>
            </w:r>
          </w:p>
        </w:tc>
        <w:tc>
          <w:tcPr>
            <w:tcW w:w="2500" w:type="dxa"/>
            <w:vMerge w:val="restart"/>
          </w:tcPr>
          <w:p w14:paraId="3962C50B" w14:textId="77777777" w:rsidR="00C13E06" w:rsidRPr="00EA700F" w:rsidRDefault="00C13E06" w:rsidP="00C13E06">
            <w:pPr>
              <w:spacing w:line="276" w:lineRule="auto"/>
              <w:rPr>
                <w:rFonts w:eastAsia="Times New Roman" w:cs="Times New Roman"/>
                <w:color w:val="000000"/>
                <w:lang w:eastAsia="en-AU"/>
              </w:rPr>
            </w:pPr>
            <w:r w:rsidRPr="00EA700F">
              <w:t xml:space="preserve">Rise and fall rates represent flow </w:t>
            </w:r>
            <w:r>
              <w:t>‘</w:t>
            </w:r>
            <w:r w:rsidRPr="00EA700F">
              <w:t>flashiness</w:t>
            </w:r>
            <w:r>
              <w:t>’</w:t>
            </w:r>
            <w:r w:rsidRPr="00EA700F">
              <w:t xml:space="preserve">. Fast rise rates are associated with flood waves and intense mechanical stress to plant stems. Slow fall rates keep exposed substrate moist for longer periods, which may produce favourable conditions for germination. Historical discharge records are unfortunately limited to </w:t>
            </w:r>
            <w:r w:rsidRPr="00EA700F">
              <w:lastRenderedPageBreak/>
              <w:t>daily resolution, so are unable to fully capture flood discharge shapes. High variability between years indicates the occurrence of extreme events which may not have been captured by the mean value.</w:t>
            </w:r>
          </w:p>
        </w:tc>
      </w:tr>
      <w:tr w:rsidR="00C13E06" w:rsidRPr="00EA700F" w14:paraId="6F4E7387" w14:textId="77777777" w:rsidTr="00C13E06">
        <w:tc>
          <w:tcPr>
            <w:tcW w:w="2204" w:type="dxa"/>
          </w:tcPr>
          <w:p w14:paraId="098E0755"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Mean rate of fall *</w:t>
            </w:r>
          </w:p>
        </w:tc>
        <w:tc>
          <w:tcPr>
            <w:tcW w:w="1902" w:type="dxa"/>
          </w:tcPr>
          <w:p w14:paraId="28BC0FBD" w14:textId="77777777" w:rsidR="00C13E06" w:rsidRPr="00EA700F" w:rsidRDefault="00C13E06" w:rsidP="00C13E06">
            <w:pPr>
              <w:spacing w:line="276" w:lineRule="auto"/>
              <w:jc w:val="both"/>
            </w:pPr>
            <w:r w:rsidRPr="00EA700F">
              <w:t>MRateFallnorm</w:t>
            </w:r>
          </w:p>
        </w:tc>
        <w:tc>
          <w:tcPr>
            <w:tcW w:w="2410" w:type="dxa"/>
            <w:gridSpan w:val="2"/>
          </w:tcPr>
          <w:p w14:paraId="51B4808E" w14:textId="77777777" w:rsidR="00C13E06" w:rsidRPr="00EA700F" w:rsidRDefault="00C13E06" w:rsidP="00C13E06">
            <w:pPr>
              <w:spacing w:line="276" w:lineRule="auto"/>
              <w:jc w:val="both"/>
              <w:rPr>
                <w:rFonts w:eastAsia="Times New Roman" w:cs="Times New Roman"/>
                <w:color w:val="000000"/>
                <w:lang w:eastAsia="en-AU"/>
              </w:rPr>
            </w:pPr>
            <w:r>
              <w:rPr>
                <w:rFonts w:eastAsia="Times New Roman" w:cs="Times New Roman"/>
                <w:color w:val="000000"/>
                <w:lang w:eastAsia="en-AU"/>
              </w:rPr>
              <w:t>day</w:t>
            </w:r>
            <w:r w:rsidRPr="00A00447">
              <w:rPr>
                <w:rFonts w:eastAsia="Times New Roman" w:cs="Times New Roman"/>
                <w:color w:val="000000"/>
                <w:vertAlign w:val="superscript"/>
                <w:lang w:eastAsia="en-AU"/>
              </w:rPr>
              <w:t>-1</w:t>
            </w:r>
          </w:p>
        </w:tc>
        <w:tc>
          <w:tcPr>
            <w:tcW w:w="2500" w:type="dxa"/>
            <w:vMerge/>
          </w:tcPr>
          <w:p w14:paraId="14B49896"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7601D99B" w14:textId="77777777" w:rsidTr="00C13E06">
        <w:tc>
          <w:tcPr>
            <w:tcW w:w="2204" w:type="dxa"/>
          </w:tcPr>
          <w:p w14:paraId="2FB2F55C"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 mean rate of rise</w:t>
            </w:r>
          </w:p>
        </w:tc>
        <w:tc>
          <w:tcPr>
            <w:tcW w:w="1902" w:type="dxa"/>
          </w:tcPr>
          <w:p w14:paraId="7F7B92E0" w14:textId="77777777" w:rsidR="00C13E06" w:rsidRPr="00EA700F" w:rsidRDefault="00C13E06" w:rsidP="00C13E06">
            <w:pPr>
              <w:spacing w:line="276" w:lineRule="auto"/>
              <w:jc w:val="both"/>
            </w:pPr>
            <w:r w:rsidRPr="00EA700F">
              <w:t>CVAnnMRateRise</w:t>
            </w:r>
          </w:p>
        </w:tc>
        <w:tc>
          <w:tcPr>
            <w:tcW w:w="2410" w:type="dxa"/>
            <w:gridSpan w:val="2"/>
          </w:tcPr>
          <w:p w14:paraId="42BE8E04"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235B05FF"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0AF629FB" w14:textId="77777777" w:rsidTr="00C13E06">
        <w:tc>
          <w:tcPr>
            <w:tcW w:w="2204" w:type="dxa"/>
          </w:tcPr>
          <w:p w14:paraId="40060492"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 xml:space="preserve">CV of all years mean rate of </w:t>
            </w:r>
            <w:r>
              <w:rPr>
                <w:rFonts w:eastAsia="Times New Roman" w:cs="Times New Roman"/>
                <w:color w:val="000000"/>
                <w:lang w:eastAsia="en-AU"/>
              </w:rPr>
              <w:t>fall</w:t>
            </w:r>
          </w:p>
        </w:tc>
        <w:tc>
          <w:tcPr>
            <w:tcW w:w="1902" w:type="dxa"/>
          </w:tcPr>
          <w:p w14:paraId="41EA3938" w14:textId="77777777" w:rsidR="00C13E06" w:rsidRPr="00EA700F" w:rsidRDefault="00C13E06" w:rsidP="00C13E06">
            <w:pPr>
              <w:spacing w:line="276" w:lineRule="auto"/>
              <w:jc w:val="both"/>
            </w:pPr>
            <w:r w:rsidRPr="00EA700F">
              <w:t>CVAnnMRateFall</w:t>
            </w:r>
          </w:p>
        </w:tc>
        <w:tc>
          <w:tcPr>
            <w:tcW w:w="2410" w:type="dxa"/>
            <w:gridSpan w:val="2"/>
          </w:tcPr>
          <w:p w14:paraId="51A1ED90"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C238D72"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62A4A864" w14:textId="77777777" w:rsidTr="00C13E06">
        <w:tc>
          <w:tcPr>
            <w:tcW w:w="9016" w:type="dxa"/>
            <w:gridSpan w:val="5"/>
          </w:tcPr>
          <w:p w14:paraId="20B53450" w14:textId="77777777" w:rsidR="00C13E06" w:rsidRPr="00EA700F" w:rsidRDefault="00C13E06" w:rsidP="00C13E06">
            <w:pPr>
              <w:spacing w:line="276" w:lineRule="auto"/>
              <w:jc w:val="center"/>
              <w:rPr>
                <w:rFonts w:eastAsia="Times New Roman" w:cs="Times New Roman"/>
                <w:i/>
                <w:color w:val="000000"/>
                <w:lang w:eastAsia="en-AU"/>
              </w:rPr>
            </w:pPr>
            <w:r w:rsidRPr="00EA700F">
              <w:rPr>
                <w:rFonts w:eastAsia="Times New Roman" w:cs="Times New Roman"/>
                <w:i/>
                <w:color w:val="000000"/>
                <w:lang w:eastAsia="en-AU"/>
              </w:rPr>
              <w:lastRenderedPageBreak/>
              <w:t>Baseflow index</w:t>
            </w:r>
          </w:p>
        </w:tc>
      </w:tr>
      <w:tr w:rsidR="00C13E06" w:rsidRPr="00EA700F" w14:paraId="7E78F2D6" w14:textId="77777777" w:rsidTr="00C13E06">
        <w:tc>
          <w:tcPr>
            <w:tcW w:w="2204" w:type="dxa"/>
          </w:tcPr>
          <w:p w14:paraId="61DD0188"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Baseflow index</w:t>
            </w:r>
          </w:p>
        </w:tc>
        <w:tc>
          <w:tcPr>
            <w:tcW w:w="1902" w:type="dxa"/>
          </w:tcPr>
          <w:p w14:paraId="7690AC40" w14:textId="77777777" w:rsidR="00C13E06" w:rsidRPr="00EA700F" w:rsidRDefault="00C13E06" w:rsidP="00C13E06">
            <w:pPr>
              <w:spacing w:line="276" w:lineRule="auto"/>
              <w:jc w:val="both"/>
            </w:pPr>
            <w:r w:rsidRPr="00EA700F">
              <w:t>BFI</w:t>
            </w:r>
          </w:p>
        </w:tc>
        <w:tc>
          <w:tcPr>
            <w:tcW w:w="2410" w:type="dxa"/>
            <w:gridSpan w:val="2"/>
          </w:tcPr>
          <w:p w14:paraId="272CF808"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03340A3A" w14:textId="77777777" w:rsidR="00C13E06" w:rsidRPr="00EA700F" w:rsidRDefault="00C13E06" w:rsidP="00C13E06">
            <w:pPr>
              <w:spacing w:line="276" w:lineRule="auto"/>
              <w:rPr>
                <w:rFonts w:eastAsia="Times New Roman" w:cs="Times New Roman"/>
                <w:color w:val="000000"/>
                <w:lang w:eastAsia="en-AU"/>
              </w:rPr>
            </w:pPr>
            <w:r w:rsidRPr="00EA700F">
              <w:t>Baseflow index is calculated using the ratio of flow during average conditions to total flow. It is a useful metric of consistency of water availability, in that it is maximised when average flow conditions dominate, and minimised when total flow is dominated by above average flow events. Intra-annual variability in baseflow index measures how predictable baseflow index is between years.</w:t>
            </w:r>
          </w:p>
        </w:tc>
      </w:tr>
      <w:tr w:rsidR="00C13E06" w:rsidRPr="00EA700F" w14:paraId="688B12AE" w14:textId="77777777" w:rsidTr="00C13E06">
        <w:tc>
          <w:tcPr>
            <w:tcW w:w="2204" w:type="dxa"/>
          </w:tcPr>
          <w:p w14:paraId="0108FC8D"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CV of all years Baseflow Index</w:t>
            </w:r>
          </w:p>
        </w:tc>
        <w:tc>
          <w:tcPr>
            <w:tcW w:w="1902" w:type="dxa"/>
          </w:tcPr>
          <w:p w14:paraId="50CD5A8E" w14:textId="77777777" w:rsidR="00C13E06" w:rsidRPr="00EA700F" w:rsidRDefault="00C13E06" w:rsidP="00C13E06">
            <w:pPr>
              <w:spacing w:line="276" w:lineRule="auto"/>
              <w:jc w:val="both"/>
            </w:pPr>
            <w:r w:rsidRPr="00EA700F">
              <w:t>CVAnnBFI</w:t>
            </w:r>
          </w:p>
        </w:tc>
        <w:tc>
          <w:tcPr>
            <w:tcW w:w="2410" w:type="dxa"/>
            <w:gridSpan w:val="2"/>
          </w:tcPr>
          <w:p w14:paraId="7117CF4D"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3978C0D9"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73066F69" w14:textId="77777777" w:rsidTr="00C13E06">
        <w:tc>
          <w:tcPr>
            <w:tcW w:w="9016" w:type="dxa"/>
            <w:gridSpan w:val="5"/>
          </w:tcPr>
          <w:p w14:paraId="3A5892D9" w14:textId="77777777" w:rsidR="00C13E06" w:rsidRPr="00EA700F" w:rsidRDefault="00C13E06" w:rsidP="00C13E06">
            <w:pPr>
              <w:spacing w:line="276" w:lineRule="auto"/>
              <w:jc w:val="center"/>
              <w:rPr>
                <w:i/>
              </w:rPr>
            </w:pPr>
            <w:r w:rsidRPr="00EA700F">
              <w:rPr>
                <w:i/>
              </w:rPr>
              <w:t>Low flow magnitude, frequency and duration</w:t>
            </w:r>
          </w:p>
        </w:tc>
      </w:tr>
      <w:tr w:rsidR="00C13E06" w:rsidRPr="00EA700F" w14:paraId="5404B1D1" w14:textId="77777777" w:rsidTr="00C13E06">
        <w:tc>
          <w:tcPr>
            <w:tcW w:w="2204" w:type="dxa"/>
          </w:tcPr>
          <w:p w14:paraId="58ED1484"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CV of all years’ mean low spell magnitude</w:t>
            </w:r>
          </w:p>
        </w:tc>
        <w:tc>
          <w:tcPr>
            <w:tcW w:w="1902" w:type="dxa"/>
          </w:tcPr>
          <w:p w14:paraId="1A38F215" w14:textId="77777777" w:rsidR="00C13E06" w:rsidRPr="00EA700F" w:rsidRDefault="00C13E06" w:rsidP="00C13E06">
            <w:pPr>
              <w:spacing w:line="276" w:lineRule="auto"/>
              <w:jc w:val="both"/>
            </w:pPr>
            <w:r w:rsidRPr="00EA700F">
              <w:t>LSPeaknorm</w:t>
            </w:r>
          </w:p>
        </w:tc>
        <w:tc>
          <w:tcPr>
            <w:tcW w:w="2410" w:type="dxa"/>
            <w:gridSpan w:val="2"/>
          </w:tcPr>
          <w:p w14:paraId="15ABD936"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7CB8AE53" w14:textId="77777777" w:rsidR="00C13E06" w:rsidRPr="00EA700F" w:rsidRDefault="00C13E06" w:rsidP="00C13E06">
            <w:pPr>
              <w:spacing w:line="276" w:lineRule="auto"/>
              <w:rPr>
                <w:rFonts w:eastAsia="Times New Roman" w:cs="Times New Roman"/>
                <w:color w:val="000000"/>
                <w:lang w:eastAsia="en-AU"/>
              </w:rPr>
            </w:pPr>
            <w:r w:rsidRPr="00EA700F">
              <w:t>Low spells are periods of flow below the 5</w:t>
            </w:r>
            <w:r w:rsidRPr="00EA700F">
              <w:rPr>
                <w:vertAlign w:val="superscript"/>
              </w:rPr>
              <w:t>th</w:t>
            </w:r>
            <w:r w:rsidRPr="00EA700F">
              <w:t xml:space="preserve"> percentile on the flow duration curve. We were interested in how frequently these conditions occurred over the time series as well as the mean and interannual variability in magnitude and duration of low flows.</w:t>
            </w:r>
          </w:p>
        </w:tc>
      </w:tr>
      <w:tr w:rsidR="00C13E06" w:rsidRPr="00EA700F" w14:paraId="01CCC7F1" w14:textId="77777777" w:rsidTr="00C13E06">
        <w:tc>
          <w:tcPr>
            <w:tcW w:w="2204" w:type="dxa"/>
          </w:tcPr>
          <w:p w14:paraId="53268EF1" w14:textId="77777777" w:rsidR="00C13E06" w:rsidRPr="00EA700F" w:rsidRDefault="00C13E06" w:rsidP="00C13E06">
            <w:pPr>
              <w:spacing w:line="276" w:lineRule="auto"/>
              <w:rPr>
                <w:rFonts w:eastAsia="Times New Roman" w:cs="Times New Roman"/>
                <w:color w:val="000000"/>
                <w:lang w:eastAsia="en-AU"/>
              </w:rPr>
            </w:pPr>
            <w:r>
              <w:rPr>
                <w:rFonts w:eastAsia="Times New Roman" w:cs="Times New Roman"/>
                <w:color w:val="000000"/>
                <w:lang w:eastAsia="en-AU"/>
              </w:rPr>
              <w:t>Mean magnitude of low spells</w:t>
            </w:r>
          </w:p>
        </w:tc>
        <w:tc>
          <w:tcPr>
            <w:tcW w:w="1902" w:type="dxa"/>
          </w:tcPr>
          <w:p w14:paraId="0946A299" w14:textId="77777777" w:rsidR="00C13E06" w:rsidRPr="00EA700F" w:rsidRDefault="00C13E06" w:rsidP="00C13E06">
            <w:pPr>
              <w:spacing w:line="276" w:lineRule="auto"/>
              <w:jc w:val="both"/>
            </w:pPr>
            <w:r w:rsidRPr="00EA700F">
              <w:t>CVAnnLSPeak</w:t>
            </w:r>
          </w:p>
        </w:tc>
        <w:tc>
          <w:tcPr>
            <w:tcW w:w="2410" w:type="dxa"/>
            <w:gridSpan w:val="2"/>
          </w:tcPr>
          <w:p w14:paraId="75D88266"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E0F7373"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3B9D1589" w14:textId="77777777" w:rsidTr="00C13E06">
        <w:tc>
          <w:tcPr>
            <w:tcW w:w="2204" w:type="dxa"/>
          </w:tcPr>
          <w:p w14:paraId="281F0EC4"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Mean of all years</w:t>
            </w:r>
            <w:r>
              <w:rPr>
                <w:rFonts w:eastAsia="Times New Roman" w:cs="Times New Roman"/>
                <w:color w:val="000000"/>
                <w:lang w:eastAsia="en-AU"/>
              </w:rPr>
              <w:t>’</w:t>
            </w:r>
            <w:r w:rsidRPr="00EA700F">
              <w:rPr>
                <w:rFonts w:eastAsia="Times New Roman" w:cs="Times New Roman"/>
                <w:color w:val="000000"/>
                <w:lang w:eastAsia="en-AU"/>
              </w:rPr>
              <w:t xml:space="preserve"> number of low spells</w:t>
            </w:r>
          </w:p>
        </w:tc>
        <w:tc>
          <w:tcPr>
            <w:tcW w:w="1902" w:type="dxa"/>
          </w:tcPr>
          <w:p w14:paraId="4A86411C" w14:textId="77777777" w:rsidR="00C13E06" w:rsidRPr="00EA700F" w:rsidRDefault="00C13E06" w:rsidP="00C13E06">
            <w:pPr>
              <w:spacing w:line="276" w:lineRule="auto"/>
              <w:jc w:val="both"/>
            </w:pPr>
            <w:r w:rsidRPr="00EA700F">
              <w:t>MDFAnnLSNum</w:t>
            </w:r>
          </w:p>
        </w:tc>
        <w:tc>
          <w:tcPr>
            <w:tcW w:w="2410" w:type="dxa"/>
            <w:gridSpan w:val="2"/>
          </w:tcPr>
          <w:p w14:paraId="1B7C99BA"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16224426"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3F542B57" w14:textId="77777777" w:rsidTr="00C13E06">
        <w:tc>
          <w:tcPr>
            <w:tcW w:w="2204" w:type="dxa"/>
          </w:tcPr>
          <w:p w14:paraId="144FF74C"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CV of all years’ number of low spells</w:t>
            </w:r>
          </w:p>
        </w:tc>
        <w:tc>
          <w:tcPr>
            <w:tcW w:w="1902" w:type="dxa"/>
          </w:tcPr>
          <w:p w14:paraId="5ACEDFDF" w14:textId="77777777" w:rsidR="00C13E06" w:rsidRPr="00EA700F" w:rsidRDefault="00C13E06" w:rsidP="00C13E06">
            <w:pPr>
              <w:spacing w:line="276" w:lineRule="auto"/>
              <w:jc w:val="both"/>
            </w:pPr>
            <w:r w:rsidRPr="00EA700F">
              <w:t>CVAnnLSNum</w:t>
            </w:r>
          </w:p>
        </w:tc>
        <w:tc>
          <w:tcPr>
            <w:tcW w:w="2410" w:type="dxa"/>
            <w:gridSpan w:val="2"/>
          </w:tcPr>
          <w:p w14:paraId="4D6F4FDE"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257DA08"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41CA9F10" w14:textId="77777777" w:rsidTr="00C13E06">
        <w:tc>
          <w:tcPr>
            <w:tcW w:w="2204" w:type="dxa"/>
            <w:vAlign w:val="center"/>
          </w:tcPr>
          <w:p w14:paraId="1B0F788E"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Mean duration of low spells</w:t>
            </w:r>
          </w:p>
        </w:tc>
        <w:tc>
          <w:tcPr>
            <w:tcW w:w="1902" w:type="dxa"/>
          </w:tcPr>
          <w:p w14:paraId="3B90B228" w14:textId="77777777" w:rsidR="00C13E06" w:rsidRPr="00EA700F" w:rsidRDefault="00C13E06" w:rsidP="00C13E06">
            <w:pPr>
              <w:spacing w:line="276" w:lineRule="auto"/>
              <w:jc w:val="both"/>
            </w:pPr>
            <w:r w:rsidRPr="00EA700F">
              <w:t>LSMeanDur</w:t>
            </w:r>
          </w:p>
        </w:tc>
        <w:tc>
          <w:tcPr>
            <w:tcW w:w="2410" w:type="dxa"/>
            <w:gridSpan w:val="2"/>
          </w:tcPr>
          <w:p w14:paraId="390F88D1"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days</w:t>
            </w:r>
          </w:p>
        </w:tc>
        <w:tc>
          <w:tcPr>
            <w:tcW w:w="2500" w:type="dxa"/>
            <w:vMerge/>
          </w:tcPr>
          <w:p w14:paraId="24007D10"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6F354795" w14:textId="77777777" w:rsidTr="00C13E06">
        <w:tc>
          <w:tcPr>
            <w:tcW w:w="2204" w:type="dxa"/>
          </w:tcPr>
          <w:p w14:paraId="1544F0E5"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 low spell mean duration</w:t>
            </w:r>
          </w:p>
        </w:tc>
        <w:tc>
          <w:tcPr>
            <w:tcW w:w="1902" w:type="dxa"/>
          </w:tcPr>
          <w:p w14:paraId="10DA50FE" w14:textId="77777777" w:rsidR="00C13E06" w:rsidRPr="00EA700F" w:rsidRDefault="00C13E06" w:rsidP="00C13E06">
            <w:pPr>
              <w:spacing w:line="276" w:lineRule="auto"/>
              <w:jc w:val="both"/>
            </w:pPr>
            <w:r w:rsidRPr="00EA700F">
              <w:t>CVAnnLSMeanDur</w:t>
            </w:r>
          </w:p>
        </w:tc>
        <w:tc>
          <w:tcPr>
            <w:tcW w:w="2410" w:type="dxa"/>
            <w:gridSpan w:val="2"/>
          </w:tcPr>
          <w:p w14:paraId="2261E4E9"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209780CF"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24A0CBD4" w14:textId="77777777" w:rsidTr="00C13E06">
        <w:tc>
          <w:tcPr>
            <w:tcW w:w="2204" w:type="dxa"/>
          </w:tcPr>
          <w:p w14:paraId="6A081CC8"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Mean flow during driest week</w:t>
            </w:r>
            <w:r>
              <w:rPr>
                <w:rFonts w:eastAsia="Times New Roman" w:cs="Times New Roman"/>
                <w:color w:val="000000"/>
                <w:lang w:eastAsia="en-AU"/>
              </w:rPr>
              <w:t xml:space="preserve"> of the year</w:t>
            </w:r>
            <w:r w:rsidRPr="00EA700F">
              <w:rPr>
                <w:rFonts w:eastAsia="Times New Roman" w:cs="Times New Roman"/>
                <w:color w:val="000000"/>
                <w:lang w:eastAsia="en-AU"/>
              </w:rPr>
              <w:t xml:space="preserve">* </w:t>
            </w:r>
          </w:p>
        </w:tc>
        <w:tc>
          <w:tcPr>
            <w:tcW w:w="1902" w:type="dxa"/>
          </w:tcPr>
          <w:p w14:paraId="54451606" w14:textId="77777777" w:rsidR="00C13E06" w:rsidRPr="00EA700F" w:rsidRDefault="00C13E06" w:rsidP="00C13E06">
            <w:pPr>
              <w:spacing w:line="276" w:lineRule="auto"/>
              <w:jc w:val="both"/>
              <w:rPr>
                <w:color w:val="000000"/>
              </w:rPr>
            </w:pPr>
            <w:r w:rsidRPr="00EA700F">
              <w:rPr>
                <w:color w:val="000000"/>
              </w:rPr>
              <w:t>MA.7daysMinMeannorm</w:t>
            </w:r>
          </w:p>
        </w:tc>
        <w:tc>
          <w:tcPr>
            <w:tcW w:w="2410" w:type="dxa"/>
            <w:gridSpan w:val="2"/>
          </w:tcPr>
          <w:p w14:paraId="796AB732"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E030343"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29A92530" w14:textId="77777777" w:rsidTr="00C13E06">
        <w:tc>
          <w:tcPr>
            <w:tcW w:w="2204" w:type="dxa"/>
          </w:tcPr>
          <w:p w14:paraId="47B8371E"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lastRenderedPageBreak/>
              <w:t>Mean days per year under 0.1ML/day flow</w:t>
            </w:r>
          </w:p>
        </w:tc>
        <w:tc>
          <w:tcPr>
            <w:tcW w:w="1902" w:type="dxa"/>
          </w:tcPr>
          <w:p w14:paraId="01274F19" w14:textId="77777777" w:rsidR="00C13E06" w:rsidRPr="00EA700F" w:rsidRDefault="00C13E06" w:rsidP="00C13E06">
            <w:pPr>
              <w:spacing w:line="276" w:lineRule="auto"/>
              <w:jc w:val="both"/>
            </w:pPr>
            <w:r w:rsidRPr="00EA700F">
              <w:t>MDFAnnUnder0.1</w:t>
            </w:r>
          </w:p>
        </w:tc>
        <w:tc>
          <w:tcPr>
            <w:tcW w:w="2410" w:type="dxa"/>
            <w:gridSpan w:val="2"/>
          </w:tcPr>
          <w:p w14:paraId="5C121359"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days/year</w:t>
            </w:r>
          </w:p>
        </w:tc>
        <w:tc>
          <w:tcPr>
            <w:tcW w:w="2500" w:type="dxa"/>
            <w:vMerge/>
          </w:tcPr>
          <w:p w14:paraId="3C7D300D"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34C13B82" w14:textId="77777777" w:rsidTr="00C13E06">
        <w:tc>
          <w:tcPr>
            <w:tcW w:w="2204" w:type="dxa"/>
          </w:tcPr>
          <w:p w14:paraId="59045A55" w14:textId="77777777" w:rsidR="00C13E06" w:rsidRPr="00EA700F" w:rsidRDefault="00C13E06" w:rsidP="00C13E06">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Pr>
                <w:rFonts w:eastAsia="Times New Roman" w:cs="Times New Roman"/>
                <w:color w:val="000000"/>
                <w:lang w:eastAsia="en-AU"/>
              </w:rPr>
              <w:t>’</w:t>
            </w:r>
            <w:r w:rsidRPr="00EA700F">
              <w:rPr>
                <w:rFonts w:eastAsia="Times New Roman" w:cs="Times New Roman"/>
                <w:color w:val="000000"/>
                <w:lang w:eastAsia="en-AU"/>
              </w:rPr>
              <w:t xml:space="preserve"> days per year under 0.1ML/day flow</w:t>
            </w:r>
          </w:p>
        </w:tc>
        <w:tc>
          <w:tcPr>
            <w:tcW w:w="1902" w:type="dxa"/>
          </w:tcPr>
          <w:p w14:paraId="170A5C0D" w14:textId="77777777" w:rsidR="00C13E06" w:rsidRPr="00EA700F" w:rsidRDefault="00C13E06" w:rsidP="00C13E06">
            <w:pPr>
              <w:spacing w:line="276" w:lineRule="auto"/>
              <w:jc w:val="both"/>
            </w:pPr>
            <w:r w:rsidRPr="00EA700F">
              <w:t>CVAnnMDFAnnUnder0.1</w:t>
            </w:r>
          </w:p>
        </w:tc>
        <w:tc>
          <w:tcPr>
            <w:tcW w:w="2410" w:type="dxa"/>
            <w:gridSpan w:val="2"/>
          </w:tcPr>
          <w:p w14:paraId="037A2B27"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0D63523" w14:textId="77777777" w:rsidR="00C13E06" w:rsidRPr="00EA700F" w:rsidRDefault="00C13E06" w:rsidP="00C13E06">
            <w:pPr>
              <w:spacing w:line="276" w:lineRule="auto"/>
              <w:rPr>
                <w:rFonts w:eastAsia="Times New Roman" w:cs="Times New Roman"/>
                <w:color w:val="000000"/>
                <w:lang w:eastAsia="en-AU"/>
              </w:rPr>
            </w:pPr>
          </w:p>
        </w:tc>
      </w:tr>
      <w:tr w:rsidR="00C13E06" w:rsidRPr="00EA700F" w14:paraId="5B67E0B6" w14:textId="77777777" w:rsidTr="00C13E06">
        <w:tc>
          <w:tcPr>
            <w:tcW w:w="9016" w:type="dxa"/>
            <w:gridSpan w:val="5"/>
          </w:tcPr>
          <w:p w14:paraId="7414C21E" w14:textId="77777777" w:rsidR="00C13E06" w:rsidRPr="00EA700F" w:rsidRDefault="00C13E06" w:rsidP="00C13E06">
            <w:pPr>
              <w:spacing w:line="276" w:lineRule="auto"/>
              <w:jc w:val="center"/>
              <w:rPr>
                <w:rFonts w:eastAsia="Times New Roman" w:cs="Times New Roman"/>
                <w:color w:val="000000"/>
                <w:lang w:eastAsia="en-AU"/>
              </w:rPr>
            </w:pPr>
            <w:r w:rsidRPr="00EA700F">
              <w:rPr>
                <w:rFonts w:eastAsia="Times New Roman" w:cs="Times New Roman"/>
                <w:i/>
                <w:color w:val="000000"/>
                <w:lang w:eastAsia="en-AU"/>
              </w:rPr>
              <w:t>Colwell’s indices</w:t>
            </w:r>
          </w:p>
        </w:tc>
      </w:tr>
      <w:tr w:rsidR="00C13E06" w:rsidRPr="00EA700F" w14:paraId="36831AB8" w14:textId="77777777" w:rsidTr="00C13E06">
        <w:tc>
          <w:tcPr>
            <w:tcW w:w="2204" w:type="dxa"/>
          </w:tcPr>
          <w:p w14:paraId="3B248640"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 xml:space="preserve">Constancy </w:t>
            </w:r>
            <w:r>
              <w:rPr>
                <w:color w:val="000000"/>
              </w:rPr>
              <w:t>of</w:t>
            </w:r>
            <w:r w:rsidRPr="00EA700F">
              <w:rPr>
                <w:color w:val="000000"/>
              </w:rPr>
              <w:t xml:space="preserve"> monthly mean daily flow </w:t>
            </w:r>
          </w:p>
        </w:tc>
        <w:tc>
          <w:tcPr>
            <w:tcW w:w="1902" w:type="dxa"/>
          </w:tcPr>
          <w:p w14:paraId="033F20D1" w14:textId="77777777" w:rsidR="00C13E06" w:rsidRPr="00EA700F" w:rsidRDefault="00C13E06" w:rsidP="00C13E06">
            <w:pPr>
              <w:spacing w:line="276" w:lineRule="auto"/>
              <w:jc w:val="both"/>
            </w:pPr>
            <w:r w:rsidRPr="00EA700F">
              <w:t>C_MDFM</w:t>
            </w:r>
          </w:p>
        </w:tc>
        <w:tc>
          <w:tcPr>
            <w:tcW w:w="2410" w:type="dxa"/>
            <w:gridSpan w:val="2"/>
          </w:tcPr>
          <w:p w14:paraId="27DAA40E"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09D4746C" w14:textId="77777777" w:rsidR="00C13E06" w:rsidRPr="00EA700F" w:rsidRDefault="00C13E06" w:rsidP="00C13E06">
            <w:pPr>
              <w:spacing w:line="276" w:lineRule="auto"/>
              <w:rPr>
                <w:rFonts w:eastAsia="Times New Roman" w:cs="Times New Roman"/>
                <w:color w:val="000000"/>
                <w:lang w:eastAsia="en-AU"/>
              </w:rPr>
            </w:pPr>
            <w:r w:rsidRPr="00EA700F">
              <w:rPr>
                <w:rFonts w:cs="Helvetica"/>
                <w:color w:val="000000"/>
              </w:rPr>
              <w:t xml:space="preserve">Colwell’s indices provide a measure of the seasonal predictability of flow events and therefore water availability within the riparian zone. </w:t>
            </w:r>
            <w:r w:rsidRPr="00EA700F">
              <w:rPr>
                <w:rFonts w:eastAsia="Times New Roman" w:cs="Times New Roman"/>
                <w:iCs/>
                <w:color w:val="000000"/>
                <w:lang w:eastAsia="en-AU"/>
              </w:rPr>
              <w:t>Constancy</w:t>
            </w:r>
            <w:r w:rsidRPr="00EA700F">
              <w:rPr>
                <w:rFonts w:eastAsia="Times New Roman" w:cs="Times New Roman"/>
                <w:color w:val="000000"/>
                <w:lang w:eastAsia="en-AU"/>
              </w:rPr>
              <w:t xml:space="preserve"> (</w:t>
            </w:r>
            <w:r>
              <w:rPr>
                <w:rFonts w:eastAsia="Times New Roman" w:cs="Times New Roman"/>
                <w:color w:val="000000"/>
                <w:lang w:eastAsia="en-AU"/>
              </w:rPr>
              <w:t>C</w:t>
            </w:r>
            <w:r w:rsidRPr="00EA700F">
              <w:rPr>
                <w:rFonts w:eastAsia="Times New Roman" w:cs="Times New Roman"/>
                <w:color w:val="000000"/>
                <w:lang w:eastAsia="en-AU"/>
              </w:rPr>
              <w:t xml:space="preserve">) measures uniformity of flow across seasons, and is maximised when flow conditions do not differ between seasons. </w:t>
            </w:r>
            <w:r w:rsidRPr="00EA700F">
              <w:rPr>
                <w:iCs/>
                <w:color w:val="000000"/>
              </w:rPr>
              <w:t>Contingency (M)</w:t>
            </w:r>
            <w:r w:rsidRPr="00EA700F">
              <w:rPr>
                <w:color w:val="000000"/>
              </w:rPr>
              <w:t xml:space="preserve"> is a measure of interannual uniformity in seasonal flow patterns, and is maximized when seasonal patterns of flow are consistent between years.  We generated Colwell</w:t>
            </w:r>
            <w:r>
              <w:rPr>
                <w:color w:val="000000"/>
              </w:rPr>
              <w:t>’</w:t>
            </w:r>
            <w:r w:rsidRPr="00EA700F">
              <w:rPr>
                <w:color w:val="000000"/>
              </w:rPr>
              <w:t>s indices for both average flow conditions and minimum flows conditions.</w:t>
            </w:r>
          </w:p>
        </w:tc>
      </w:tr>
      <w:tr w:rsidR="00C13E06" w:rsidRPr="00EA700F" w14:paraId="55F57B63" w14:textId="77777777" w:rsidTr="00C13E06">
        <w:tc>
          <w:tcPr>
            <w:tcW w:w="2204" w:type="dxa"/>
          </w:tcPr>
          <w:p w14:paraId="5EA4C342" w14:textId="77777777" w:rsidR="00C13E06" w:rsidRPr="00EA700F" w:rsidRDefault="00C13E06" w:rsidP="00C13E06">
            <w:pPr>
              <w:spacing w:line="276" w:lineRule="auto"/>
              <w:rPr>
                <w:rFonts w:eastAsia="Times New Roman" w:cs="Times New Roman"/>
                <w:color w:val="000000"/>
                <w:lang w:eastAsia="en-AU"/>
              </w:rPr>
            </w:pPr>
            <w:r>
              <w:rPr>
                <w:color w:val="000000"/>
              </w:rPr>
              <w:t>Contingency of</w:t>
            </w:r>
            <w:r w:rsidRPr="00EA700F">
              <w:rPr>
                <w:color w:val="000000"/>
              </w:rPr>
              <w:t xml:space="preserve"> monthly mean daily flow </w:t>
            </w:r>
          </w:p>
        </w:tc>
        <w:tc>
          <w:tcPr>
            <w:tcW w:w="1902" w:type="dxa"/>
          </w:tcPr>
          <w:p w14:paraId="71E3A094" w14:textId="77777777" w:rsidR="00C13E06" w:rsidRPr="00EA700F" w:rsidRDefault="00C13E06" w:rsidP="00C13E06">
            <w:pPr>
              <w:spacing w:line="276" w:lineRule="auto"/>
              <w:jc w:val="both"/>
            </w:pPr>
            <w:r w:rsidRPr="00EA700F">
              <w:t>M_MDFM</w:t>
            </w:r>
          </w:p>
        </w:tc>
        <w:tc>
          <w:tcPr>
            <w:tcW w:w="2410" w:type="dxa"/>
            <w:gridSpan w:val="2"/>
          </w:tcPr>
          <w:p w14:paraId="4494334B"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480A2E2" w14:textId="77777777" w:rsidR="00C13E06" w:rsidRPr="00EA700F" w:rsidRDefault="00C13E06" w:rsidP="00C13E06">
            <w:pPr>
              <w:spacing w:line="360" w:lineRule="auto"/>
              <w:jc w:val="both"/>
              <w:rPr>
                <w:rFonts w:eastAsia="Times New Roman" w:cs="Times New Roman"/>
                <w:color w:val="000000"/>
                <w:lang w:eastAsia="en-AU"/>
              </w:rPr>
            </w:pPr>
          </w:p>
        </w:tc>
      </w:tr>
      <w:tr w:rsidR="00C13E06" w:rsidRPr="00EA700F" w14:paraId="0B726248" w14:textId="77777777" w:rsidTr="00C13E06">
        <w:tc>
          <w:tcPr>
            <w:tcW w:w="2204" w:type="dxa"/>
          </w:tcPr>
          <w:p w14:paraId="458B6326"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Constancy based on monthly minimum daily flow</w:t>
            </w:r>
          </w:p>
        </w:tc>
        <w:tc>
          <w:tcPr>
            <w:tcW w:w="1902" w:type="dxa"/>
          </w:tcPr>
          <w:p w14:paraId="0F678F03" w14:textId="77777777" w:rsidR="00C13E06" w:rsidRPr="00EA700F" w:rsidRDefault="00C13E06" w:rsidP="00C13E06">
            <w:pPr>
              <w:spacing w:line="276" w:lineRule="auto"/>
              <w:jc w:val="both"/>
            </w:pPr>
            <w:r w:rsidRPr="00EA700F">
              <w:t>C_MinM</w:t>
            </w:r>
          </w:p>
        </w:tc>
        <w:tc>
          <w:tcPr>
            <w:tcW w:w="2410" w:type="dxa"/>
            <w:gridSpan w:val="2"/>
          </w:tcPr>
          <w:p w14:paraId="12E61047"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F0B3163" w14:textId="77777777" w:rsidR="00C13E06" w:rsidRPr="00EA700F" w:rsidRDefault="00C13E06" w:rsidP="00C13E06">
            <w:pPr>
              <w:spacing w:line="360" w:lineRule="auto"/>
              <w:jc w:val="both"/>
              <w:rPr>
                <w:rFonts w:eastAsia="Times New Roman" w:cs="Times New Roman"/>
                <w:color w:val="000000"/>
                <w:lang w:eastAsia="en-AU"/>
              </w:rPr>
            </w:pPr>
          </w:p>
        </w:tc>
      </w:tr>
      <w:tr w:rsidR="00C13E06" w:rsidRPr="00EA700F" w14:paraId="0EA202A8" w14:textId="77777777" w:rsidTr="00C13E06">
        <w:tc>
          <w:tcPr>
            <w:tcW w:w="2204" w:type="dxa"/>
          </w:tcPr>
          <w:p w14:paraId="3E312A4A" w14:textId="77777777" w:rsidR="00C13E06" w:rsidRPr="00EA700F" w:rsidRDefault="00C13E06" w:rsidP="00C13E06">
            <w:pPr>
              <w:spacing w:line="276" w:lineRule="auto"/>
              <w:rPr>
                <w:rFonts w:eastAsia="Times New Roman" w:cs="Times New Roman"/>
                <w:color w:val="000000"/>
                <w:lang w:eastAsia="en-AU"/>
              </w:rPr>
            </w:pPr>
            <w:r w:rsidRPr="00EA700F">
              <w:rPr>
                <w:color w:val="000000"/>
              </w:rPr>
              <w:t xml:space="preserve">Contingency based on monthly minimum daily flow </w:t>
            </w:r>
          </w:p>
        </w:tc>
        <w:tc>
          <w:tcPr>
            <w:tcW w:w="1902" w:type="dxa"/>
          </w:tcPr>
          <w:p w14:paraId="7F303351" w14:textId="77777777" w:rsidR="00C13E06" w:rsidRPr="00EA700F" w:rsidRDefault="00C13E06" w:rsidP="00C13E06">
            <w:pPr>
              <w:spacing w:line="276" w:lineRule="auto"/>
              <w:jc w:val="both"/>
            </w:pPr>
            <w:r w:rsidRPr="00EA700F">
              <w:t>M_MinM</w:t>
            </w:r>
          </w:p>
        </w:tc>
        <w:tc>
          <w:tcPr>
            <w:tcW w:w="2410" w:type="dxa"/>
            <w:gridSpan w:val="2"/>
          </w:tcPr>
          <w:p w14:paraId="772DB3D7" w14:textId="77777777" w:rsidR="00C13E06" w:rsidRPr="00EA700F" w:rsidRDefault="00C13E06" w:rsidP="00C13E06">
            <w:pPr>
              <w:spacing w:line="276" w:lineRule="auto"/>
              <w:jc w:val="both"/>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2F594467" w14:textId="77777777" w:rsidR="00C13E06" w:rsidRPr="00EA700F" w:rsidRDefault="00C13E06" w:rsidP="00C13E06">
            <w:pPr>
              <w:spacing w:line="360" w:lineRule="auto"/>
              <w:jc w:val="both"/>
              <w:rPr>
                <w:rFonts w:eastAsia="Times New Roman" w:cs="Times New Roman"/>
                <w:color w:val="000000"/>
                <w:lang w:eastAsia="en-AU"/>
              </w:rPr>
            </w:pPr>
          </w:p>
        </w:tc>
      </w:tr>
    </w:tbl>
    <w:p w14:paraId="696B74A3" w14:textId="77777777" w:rsidR="00C13E06" w:rsidRDefault="00C13E06" w:rsidP="00A22B81">
      <w:pPr>
        <w:spacing w:line="360" w:lineRule="auto"/>
        <w:jc w:val="both"/>
        <w:rPr>
          <w:b/>
        </w:rPr>
      </w:pPr>
    </w:p>
    <w:p w14:paraId="7003D2C8" w14:textId="77777777" w:rsidR="00C13E06" w:rsidRDefault="00C13E06" w:rsidP="00A22B81">
      <w:pPr>
        <w:spacing w:line="360" w:lineRule="auto"/>
        <w:jc w:val="both"/>
        <w:rPr>
          <w:b/>
        </w:rPr>
      </w:pPr>
    </w:p>
    <w:p w14:paraId="5F72B446" w14:textId="77777777" w:rsidR="00C13E06" w:rsidRDefault="00C13E06" w:rsidP="00A22B81">
      <w:pPr>
        <w:spacing w:line="360" w:lineRule="auto"/>
        <w:jc w:val="both"/>
        <w:rPr>
          <w:b/>
        </w:rPr>
      </w:pPr>
    </w:p>
    <w:p w14:paraId="062C9E9B" w14:textId="77777777" w:rsidR="00C13E06" w:rsidRDefault="00C13E06" w:rsidP="00A22B81">
      <w:pPr>
        <w:spacing w:line="360" w:lineRule="auto"/>
        <w:jc w:val="both"/>
        <w:rPr>
          <w:b/>
        </w:rPr>
      </w:pPr>
    </w:p>
    <w:p w14:paraId="6B2C0BDE" w14:textId="77777777" w:rsidR="00C13E06" w:rsidRDefault="00C13E06" w:rsidP="00A22B81">
      <w:pPr>
        <w:spacing w:line="360" w:lineRule="auto"/>
        <w:jc w:val="both"/>
        <w:rPr>
          <w:b/>
        </w:rPr>
      </w:pPr>
    </w:p>
    <w:p w14:paraId="736903B3" w14:textId="77777777" w:rsidR="00C13E06" w:rsidRDefault="00C13E06" w:rsidP="00A22B81">
      <w:pPr>
        <w:spacing w:line="360" w:lineRule="auto"/>
        <w:jc w:val="both"/>
        <w:rPr>
          <w:b/>
        </w:rPr>
      </w:pPr>
    </w:p>
    <w:p w14:paraId="245C3CC7" w14:textId="77777777" w:rsidR="00C13E06" w:rsidRDefault="00C13E06" w:rsidP="00A22B81">
      <w:pPr>
        <w:spacing w:line="360" w:lineRule="auto"/>
        <w:jc w:val="both"/>
        <w:rPr>
          <w:b/>
        </w:rPr>
      </w:pPr>
    </w:p>
    <w:p w14:paraId="7CE10833" w14:textId="77777777" w:rsidR="00C13E06" w:rsidRDefault="00C13E06" w:rsidP="00A22B81">
      <w:pPr>
        <w:spacing w:line="360" w:lineRule="auto"/>
        <w:jc w:val="both"/>
        <w:rPr>
          <w:b/>
        </w:rPr>
      </w:pPr>
    </w:p>
    <w:p w14:paraId="24894E7C" w14:textId="77777777" w:rsidR="00C13E06" w:rsidRPr="00377604" w:rsidRDefault="00C13E06" w:rsidP="00C13E06">
      <w:pPr>
        <w:pStyle w:val="Caption"/>
        <w:spacing w:line="360" w:lineRule="auto"/>
        <w:jc w:val="both"/>
        <w:rPr>
          <w:sz w:val="22"/>
          <w:szCs w:val="22"/>
        </w:rPr>
      </w:pPr>
      <w:r w:rsidRPr="00377604">
        <w:rPr>
          <w:b/>
          <w:sz w:val="22"/>
          <w:szCs w:val="22"/>
        </w:rPr>
        <w:lastRenderedPageBreak/>
        <w:t xml:space="preserve">Table </w:t>
      </w:r>
      <w:r>
        <w:rPr>
          <w:b/>
          <w:sz w:val="22"/>
          <w:szCs w:val="22"/>
        </w:rPr>
        <w:t>3</w:t>
      </w:r>
      <w:r w:rsidRPr="00377604">
        <w:rPr>
          <w:b/>
          <w:sz w:val="22"/>
          <w:szCs w:val="22"/>
        </w:rPr>
        <w:t>.</w:t>
      </w:r>
      <w:r w:rsidRPr="00377604">
        <w:rPr>
          <w:sz w:val="22"/>
          <w:szCs w:val="22"/>
        </w:rPr>
        <w:t xml:space="preserve"> Statistics for regression models comparing hydrological metrics with site mean wood density. p.adj denotes p values adjusted by the Benjamini-Hochberg method. Statistics for models where Snowy Creek was removed as an outlier are also given. Significant results are shown in italics. The initial best fit for AS20YrARInorm was an exponential model, but after removal of Snowy Creek, values are given for a quadratic model which gave a better fit. The model for MA.7daysMinMeannorm was made non-significant after p-value adjustment, but returned to significance following outlier removal. CVAnnHSPeak was non-significant initially but a significant relationship became apparent following outlier removal. </w:t>
      </w:r>
    </w:p>
    <w:p w14:paraId="4294AE42" w14:textId="77777777" w:rsidR="00C13E06" w:rsidRDefault="00C13E06" w:rsidP="00C13E06">
      <w:pPr>
        <w:pStyle w:val="Caption"/>
        <w:keepNext/>
      </w:pPr>
    </w:p>
    <w:tbl>
      <w:tblPr>
        <w:tblW w:w="8602" w:type="dxa"/>
        <w:tblLook w:val="04A0" w:firstRow="1" w:lastRow="0" w:firstColumn="1" w:lastColumn="0" w:noHBand="0" w:noVBand="1"/>
      </w:tblPr>
      <w:tblGrid>
        <w:gridCol w:w="2462"/>
        <w:gridCol w:w="1040"/>
        <w:gridCol w:w="1040"/>
        <w:gridCol w:w="960"/>
        <w:gridCol w:w="1097"/>
        <w:gridCol w:w="1097"/>
        <w:gridCol w:w="906"/>
      </w:tblGrid>
      <w:tr w:rsidR="00C13E06" w:rsidRPr="00EA700F" w14:paraId="4E540169" w14:textId="77777777" w:rsidTr="00C13E0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14:paraId="5CEDF131"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14:paraId="2F4ACF20"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14:paraId="63F8CEC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5B224F96"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Snowy Creek value removed</w:t>
            </w:r>
          </w:p>
        </w:tc>
      </w:tr>
      <w:tr w:rsidR="00C13E06" w:rsidRPr="00EA700F" w14:paraId="70960638" w14:textId="77777777" w:rsidTr="00C13E0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14:paraId="07C703C5" w14:textId="77777777" w:rsidR="00C13E06" w:rsidRPr="009546E2" w:rsidRDefault="00C13E06" w:rsidP="00C13E06">
            <w:pPr>
              <w:spacing w:after="0" w:line="276" w:lineRule="auto"/>
              <w:jc w:val="both"/>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8623F" w14:textId="77777777" w:rsidR="00C13E06" w:rsidRPr="009546E2" w:rsidRDefault="00C13E06" w:rsidP="00C13E06">
            <w:pPr>
              <w:spacing w:after="0" w:line="276" w:lineRule="auto"/>
              <w:jc w:val="both"/>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60E083F" w14:textId="77777777" w:rsidR="00C13E06" w:rsidRPr="009546E2" w:rsidRDefault="00C13E06" w:rsidP="00C13E06">
            <w:pPr>
              <w:spacing w:after="0" w:line="276" w:lineRule="auto"/>
              <w:jc w:val="both"/>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p.adj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5F0804" w14:textId="77777777" w:rsidR="00C13E06" w:rsidRPr="009546E2" w:rsidRDefault="00C13E06" w:rsidP="00C13E06">
            <w:pPr>
              <w:spacing w:after="0" w:line="276" w:lineRule="auto"/>
              <w:jc w:val="both"/>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4FC364F5" w14:textId="77777777" w:rsidR="00C13E06" w:rsidRPr="009546E2" w:rsidRDefault="00C13E06" w:rsidP="00C13E06">
            <w:pPr>
              <w:spacing w:after="0" w:line="276" w:lineRule="auto"/>
              <w:jc w:val="both"/>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1604ED3D" w14:textId="77777777" w:rsidR="00C13E06" w:rsidRPr="009546E2" w:rsidRDefault="00C13E06" w:rsidP="00C13E06">
            <w:pPr>
              <w:spacing w:after="0" w:line="276" w:lineRule="auto"/>
              <w:jc w:val="both"/>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p.adj</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560DF5A8" w14:textId="77777777" w:rsidR="00C13E06" w:rsidRPr="009546E2" w:rsidRDefault="00C13E06" w:rsidP="00C13E06">
            <w:pPr>
              <w:spacing w:after="0" w:line="276" w:lineRule="auto"/>
              <w:jc w:val="both"/>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r>
      <w:tr w:rsidR="00C13E06" w:rsidRPr="00EA700F" w14:paraId="7895201D" w14:textId="77777777" w:rsidTr="00C13E0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14:paraId="46798A8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M_MinM</w:t>
            </w:r>
          </w:p>
        </w:tc>
        <w:tc>
          <w:tcPr>
            <w:tcW w:w="1040" w:type="dxa"/>
            <w:tcBorders>
              <w:top w:val="single" w:sz="4" w:space="0" w:color="auto"/>
              <w:left w:val="nil"/>
              <w:bottom w:val="nil"/>
              <w:right w:val="single" w:sz="4" w:space="0" w:color="auto"/>
            </w:tcBorders>
            <w:shd w:val="clear" w:color="auto" w:fill="auto"/>
            <w:noWrap/>
            <w:vAlign w:val="bottom"/>
            <w:hideMark/>
          </w:tcPr>
          <w:p w14:paraId="3FC4445F"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0.0038</w:t>
            </w:r>
          </w:p>
        </w:tc>
        <w:tc>
          <w:tcPr>
            <w:tcW w:w="1040" w:type="dxa"/>
            <w:tcBorders>
              <w:top w:val="single" w:sz="4" w:space="0" w:color="auto"/>
              <w:left w:val="nil"/>
              <w:bottom w:val="nil"/>
              <w:right w:val="single" w:sz="4" w:space="0" w:color="auto"/>
            </w:tcBorders>
            <w:shd w:val="clear" w:color="auto" w:fill="auto"/>
            <w:noWrap/>
            <w:vAlign w:val="bottom"/>
            <w:hideMark/>
          </w:tcPr>
          <w:p w14:paraId="677FB67E"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single" w:sz="4" w:space="0" w:color="auto"/>
              <w:left w:val="nil"/>
              <w:bottom w:val="nil"/>
              <w:right w:val="single" w:sz="4" w:space="0" w:color="auto"/>
            </w:tcBorders>
            <w:shd w:val="clear" w:color="auto" w:fill="auto"/>
            <w:noWrap/>
            <w:vAlign w:val="bottom"/>
            <w:hideMark/>
          </w:tcPr>
          <w:p w14:paraId="2988F2A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0.552</w:t>
            </w:r>
          </w:p>
        </w:tc>
        <w:tc>
          <w:tcPr>
            <w:tcW w:w="1097" w:type="dxa"/>
            <w:tcBorders>
              <w:top w:val="single" w:sz="4" w:space="0" w:color="auto"/>
              <w:left w:val="nil"/>
              <w:bottom w:val="nil"/>
              <w:right w:val="single" w:sz="4" w:space="0" w:color="auto"/>
            </w:tcBorders>
            <w:shd w:val="clear" w:color="auto" w:fill="auto"/>
            <w:noWrap/>
            <w:vAlign w:val="bottom"/>
            <w:hideMark/>
          </w:tcPr>
          <w:p w14:paraId="05D1428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0.0002</w:t>
            </w:r>
          </w:p>
        </w:tc>
        <w:tc>
          <w:tcPr>
            <w:tcW w:w="1097" w:type="dxa"/>
            <w:tcBorders>
              <w:top w:val="single" w:sz="4" w:space="0" w:color="auto"/>
              <w:left w:val="nil"/>
              <w:bottom w:val="nil"/>
              <w:right w:val="single" w:sz="4" w:space="0" w:color="auto"/>
            </w:tcBorders>
            <w:shd w:val="clear" w:color="auto" w:fill="auto"/>
            <w:noWrap/>
            <w:vAlign w:val="bottom"/>
            <w:hideMark/>
          </w:tcPr>
          <w:p w14:paraId="47F179A0"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0.0008</w:t>
            </w:r>
          </w:p>
        </w:tc>
        <w:tc>
          <w:tcPr>
            <w:tcW w:w="906" w:type="dxa"/>
            <w:tcBorders>
              <w:top w:val="single" w:sz="4" w:space="0" w:color="auto"/>
              <w:left w:val="nil"/>
              <w:bottom w:val="nil"/>
              <w:right w:val="single" w:sz="4" w:space="0" w:color="auto"/>
            </w:tcBorders>
            <w:shd w:val="clear" w:color="auto" w:fill="auto"/>
            <w:noWrap/>
            <w:vAlign w:val="bottom"/>
            <w:hideMark/>
          </w:tcPr>
          <w:p w14:paraId="15D3C765"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0.740</w:t>
            </w:r>
          </w:p>
        </w:tc>
      </w:tr>
      <w:tr w:rsidR="00C13E06" w:rsidRPr="00EA700F" w14:paraId="7FAF574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BFE021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CVAnnBFI</w:t>
            </w:r>
          </w:p>
        </w:tc>
        <w:tc>
          <w:tcPr>
            <w:tcW w:w="1040" w:type="dxa"/>
            <w:tcBorders>
              <w:top w:val="nil"/>
              <w:left w:val="nil"/>
              <w:bottom w:val="nil"/>
              <w:right w:val="single" w:sz="4" w:space="0" w:color="auto"/>
            </w:tcBorders>
            <w:shd w:val="clear" w:color="auto" w:fill="auto"/>
            <w:noWrap/>
            <w:vAlign w:val="bottom"/>
            <w:hideMark/>
          </w:tcPr>
          <w:p w14:paraId="2AA38C2B"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0.0064</w:t>
            </w:r>
          </w:p>
        </w:tc>
        <w:tc>
          <w:tcPr>
            <w:tcW w:w="1040" w:type="dxa"/>
            <w:tcBorders>
              <w:top w:val="nil"/>
              <w:left w:val="nil"/>
              <w:bottom w:val="nil"/>
              <w:right w:val="single" w:sz="4" w:space="0" w:color="auto"/>
            </w:tcBorders>
            <w:shd w:val="clear" w:color="auto" w:fill="auto"/>
            <w:noWrap/>
            <w:vAlign w:val="bottom"/>
            <w:hideMark/>
          </w:tcPr>
          <w:p w14:paraId="5F45169A"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7880E8A2"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0.557</w:t>
            </w:r>
          </w:p>
        </w:tc>
        <w:tc>
          <w:tcPr>
            <w:tcW w:w="1097" w:type="dxa"/>
            <w:tcBorders>
              <w:top w:val="nil"/>
              <w:left w:val="nil"/>
              <w:bottom w:val="nil"/>
              <w:right w:val="single" w:sz="4" w:space="0" w:color="auto"/>
            </w:tcBorders>
            <w:shd w:val="clear" w:color="auto" w:fill="auto"/>
            <w:noWrap/>
            <w:vAlign w:val="bottom"/>
            <w:hideMark/>
          </w:tcPr>
          <w:p w14:paraId="04699521"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618AB348"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210CB603"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0.838</w:t>
            </w:r>
          </w:p>
        </w:tc>
      </w:tr>
      <w:tr w:rsidR="00C13E06" w:rsidRPr="00EA700F" w14:paraId="4D40A51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4B4E005"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CVAnnMRateRise</w:t>
            </w:r>
          </w:p>
        </w:tc>
        <w:tc>
          <w:tcPr>
            <w:tcW w:w="1040" w:type="dxa"/>
            <w:tcBorders>
              <w:top w:val="nil"/>
              <w:left w:val="nil"/>
              <w:bottom w:val="nil"/>
              <w:right w:val="single" w:sz="4" w:space="0" w:color="auto"/>
            </w:tcBorders>
            <w:shd w:val="clear" w:color="auto" w:fill="auto"/>
            <w:noWrap/>
            <w:vAlign w:val="bottom"/>
            <w:hideMark/>
          </w:tcPr>
          <w:p w14:paraId="2A02D86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0.0068</w:t>
            </w:r>
          </w:p>
        </w:tc>
        <w:tc>
          <w:tcPr>
            <w:tcW w:w="1040" w:type="dxa"/>
            <w:tcBorders>
              <w:top w:val="nil"/>
              <w:left w:val="nil"/>
              <w:bottom w:val="nil"/>
              <w:right w:val="single" w:sz="4" w:space="0" w:color="auto"/>
            </w:tcBorders>
            <w:shd w:val="clear" w:color="auto" w:fill="auto"/>
            <w:noWrap/>
            <w:vAlign w:val="bottom"/>
            <w:hideMark/>
          </w:tcPr>
          <w:p w14:paraId="4A342D20"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EB3F253"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0.515</w:t>
            </w:r>
          </w:p>
        </w:tc>
        <w:tc>
          <w:tcPr>
            <w:tcW w:w="1097" w:type="dxa"/>
            <w:tcBorders>
              <w:top w:val="nil"/>
              <w:left w:val="nil"/>
              <w:bottom w:val="nil"/>
              <w:right w:val="single" w:sz="4" w:space="0" w:color="auto"/>
            </w:tcBorders>
            <w:shd w:val="clear" w:color="auto" w:fill="auto"/>
            <w:noWrap/>
            <w:vAlign w:val="bottom"/>
            <w:hideMark/>
          </w:tcPr>
          <w:p w14:paraId="686441DA"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693F3105"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38486B1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0.787</w:t>
            </w:r>
          </w:p>
        </w:tc>
      </w:tr>
      <w:tr w:rsidR="00C13E06" w:rsidRPr="00EA700F" w14:paraId="394C54C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4099654"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M_MDFM</w:t>
            </w:r>
          </w:p>
        </w:tc>
        <w:tc>
          <w:tcPr>
            <w:tcW w:w="1040" w:type="dxa"/>
            <w:tcBorders>
              <w:top w:val="nil"/>
              <w:left w:val="nil"/>
              <w:bottom w:val="nil"/>
              <w:right w:val="single" w:sz="4" w:space="0" w:color="auto"/>
            </w:tcBorders>
            <w:shd w:val="clear" w:color="auto" w:fill="auto"/>
            <w:noWrap/>
            <w:vAlign w:val="bottom"/>
            <w:hideMark/>
          </w:tcPr>
          <w:p w14:paraId="3ED8F8D8"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0.0094</w:t>
            </w:r>
          </w:p>
        </w:tc>
        <w:tc>
          <w:tcPr>
            <w:tcW w:w="1040" w:type="dxa"/>
            <w:tcBorders>
              <w:top w:val="nil"/>
              <w:left w:val="nil"/>
              <w:bottom w:val="nil"/>
              <w:right w:val="single" w:sz="4" w:space="0" w:color="auto"/>
            </w:tcBorders>
            <w:shd w:val="clear" w:color="auto" w:fill="auto"/>
            <w:noWrap/>
            <w:vAlign w:val="bottom"/>
            <w:hideMark/>
          </w:tcPr>
          <w:p w14:paraId="24CF58A0"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187CA0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0.443</w:t>
            </w:r>
          </w:p>
        </w:tc>
        <w:tc>
          <w:tcPr>
            <w:tcW w:w="1097" w:type="dxa"/>
            <w:tcBorders>
              <w:top w:val="nil"/>
              <w:left w:val="nil"/>
              <w:bottom w:val="nil"/>
              <w:right w:val="single" w:sz="4" w:space="0" w:color="auto"/>
            </w:tcBorders>
            <w:shd w:val="clear" w:color="auto" w:fill="auto"/>
            <w:noWrap/>
            <w:vAlign w:val="bottom"/>
            <w:hideMark/>
          </w:tcPr>
          <w:p w14:paraId="115DD7C5"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0.0018</w:t>
            </w:r>
          </w:p>
        </w:tc>
        <w:tc>
          <w:tcPr>
            <w:tcW w:w="1097" w:type="dxa"/>
            <w:tcBorders>
              <w:top w:val="nil"/>
              <w:left w:val="nil"/>
              <w:bottom w:val="nil"/>
              <w:right w:val="single" w:sz="4" w:space="0" w:color="auto"/>
            </w:tcBorders>
            <w:shd w:val="clear" w:color="auto" w:fill="auto"/>
            <w:noWrap/>
            <w:vAlign w:val="bottom"/>
            <w:hideMark/>
          </w:tcPr>
          <w:p w14:paraId="582B4BA6"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0.0039</w:t>
            </w:r>
          </w:p>
        </w:tc>
        <w:tc>
          <w:tcPr>
            <w:tcW w:w="906" w:type="dxa"/>
            <w:tcBorders>
              <w:top w:val="nil"/>
              <w:left w:val="nil"/>
              <w:bottom w:val="nil"/>
              <w:right w:val="single" w:sz="4" w:space="0" w:color="auto"/>
            </w:tcBorders>
            <w:shd w:val="clear" w:color="auto" w:fill="auto"/>
            <w:noWrap/>
            <w:vAlign w:val="bottom"/>
            <w:hideMark/>
          </w:tcPr>
          <w:p w14:paraId="10020A28"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0.606</w:t>
            </w:r>
          </w:p>
        </w:tc>
      </w:tr>
      <w:tr w:rsidR="00C13E06" w:rsidRPr="00EA700F" w14:paraId="444043A9"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05C611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C_MDFM</w:t>
            </w:r>
          </w:p>
        </w:tc>
        <w:tc>
          <w:tcPr>
            <w:tcW w:w="1040" w:type="dxa"/>
            <w:tcBorders>
              <w:top w:val="nil"/>
              <w:left w:val="nil"/>
              <w:bottom w:val="nil"/>
              <w:right w:val="single" w:sz="4" w:space="0" w:color="auto"/>
            </w:tcBorders>
            <w:shd w:val="clear" w:color="auto" w:fill="auto"/>
            <w:noWrap/>
            <w:vAlign w:val="bottom"/>
            <w:hideMark/>
          </w:tcPr>
          <w:p w14:paraId="33061F5A"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0.0098</w:t>
            </w:r>
          </w:p>
        </w:tc>
        <w:tc>
          <w:tcPr>
            <w:tcW w:w="1040" w:type="dxa"/>
            <w:tcBorders>
              <w:top w:val="nil"/>
              <w:left w:val="nil"/>
              <w:bottom w:val="nil"/>
              <w:right w:val="single" w:sz="4" w:space="0" w:color="auto"/>
            </w:tcBorders>
            <w:shd w:val="clear" w:color="auto" w:fill="auto"/>
            <w:noWrap/>
            <w:vAlign w:val="bottom"/>
            <w:hideMark/>
          </w:tcPr>
          <w:p w14:paraId="0CED91AC"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10FA1C06"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0.450</w:t>
            </w:r>
          </w:p>
        </w:tc>
        <w:tc>
          <w:tcPr>
            <w:tcW w:w="1097" w:type="dxa"/>
            <w:tcBorders>
              <w:top w:val="nil"/>
              <w:left w:val="nil"/>
              <w:bottom w:val="nil"/>
              <w:right w:val="single" w:sz="4" w:space="0" w:color="auto"/>
            </w:tcBorders>
            <w:shd w:val="clear" w:color="auto" w:fill="auto"/>
            <w:noWrap/>
            <w:vAlign w:val="bottom"/>
            <w:hideMark/>
          </w:tcPr>
          <w:p w14:paraId="6611CFEB"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54625DFC"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5CBC70CD"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0.758</w:t>
            </w:r>
          </w:p>
        </w:tc>
      </w:tr>
      <w:tr w:rsidR="00C13E06" w:rsidRPr="00EA700F" w14:paraId="0D976071"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070866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CVAnnMRateFall</w:t>
            </w:r>
          </w:p>
        </w:tc>
        <w:tc>
          <w:tcPr>
            <w:tcW w:w="1040" w:type="dxa"/>
            <w:tcBorders>
              <w:top w:val="nil"/>
              <w:left w:val="nil"/>
              <w:bottom w:val="nil"/>
              <w:right w:val="single" w:sz="4" w:space="0" w:color="auto"/>
            </w:tcBorders>
            <w:shd w:val="clear" w:color="auto" w:fill="auto"/>
            <w:noWrap/>
            <w:vAlign w:val="bottom"/>
            <w:hideMark/>
          </w:tcPr>
          <w:p w14:paraId="27E11FB8"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0.0117</w:t>
            </w:r>
          </w:p>
        </w:tc>
        <w:tc>
          <w:tcPr>
            <w:tcW w:w="1040" w:type="dxa"/>
            <w:tcBorders>
              <w:top w:val="nil"/>
              <w:left w:val="nil"/>
              <w:bottom w:val="nil"/>
              <w:right w:val="single" w:sz="4" w:space="0" w:color="auto"/>
            </w:tcBorders>
            <w:shd w:val="clear" w:color="auto" w:fill="auto"/>
            <w:noWrap/>
            <w:vAlign w:val="bottom"/>
            <w:hideMark/>
          </w:tcPr>
          <w:p w14:paraId="028AAAE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1CCAA686"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25633747"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6A4C6C0B"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10D9C641"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0.783</w:t>
            </w:r>
          </w:p>
        </w:tc>
      </w:tr>
      <w:tr w:rsidR="00C13E06" w:rsidRPr="00EA700F" w14:paraId="4100224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tcPr>
          <w:p w14:paraId="035B84B4"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AS20YrARInorm</w:t>
            </w:r>
          </w:p>
        </w:tc>
        <w:tc>
          <w:tcPr>
            <w:tcW w:w="1040" w:type="dxa"/>
            <w:tcBorders>
              <w:top w:val="nil"/>
              <w:left w:val="nil"/>
              <w:bottom w:val="nil"/>
              <w:right w:val="single" w:sz="4" w:space="0" w:color="auto"/>
            </w:tcBorders>
            <w:shd w:val="clear" w:color="auto" w:fill="auto"/>
            <w:noWrap/>
            <w:vAlign w:val="bottom"/>
          </w:tcPr>
          <w:p w14:paraId="68FEA2F6"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0.0124</w:t>
            </w:r>
          </w:p>
        </w:tc>
        <w:tc>
          <w:tcPr>
            <w:tcW w:w="1040" w:type="dxa"/>
            <w:tcBorders>
              <w:top w:val="nil"/>
              <w:left w:val="nil"/>
              <w:bottom w:val="nil"/>
              <w:right w:val="single" w:sz="4" w:space="0" w:color="auto"/>
            </w:tcBorders>
            <w:shd w:val="clear" w:color="auto" w:fill="auto"/>
            <w:noWrap/>
            <w:vAlign w:val="bottom"/>
          </w:tcPr>
          <w:p w14:paraId="0BBEB2B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0.0279</w:t>
            </w:r>
          </w:p>
        </w:tc>
        <w:tc>
          <w:tcPr>
            <w:tcW w:w="960" w:type="dxa"/>
            <w:tcBorders>
              <w:top w:val="nil"/>
              <w:left w:val="nil"/>
              <w:bottom w:val="nil"/>
              <w:right w:val="single" w:sz="4" w:space="0" w:color="auto"/>
            </w:tcBorders>
            <w:shd w:val="clear" w:color="auto" w:fill="auto"/>
            <w:noWrap/>
            <w:vAlign w:val="bottom"/>
          </w:tcPr>
          <w:p w14:paraId="2DDA561E"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0.393</w:t>
            </w:r>
          </w:p>
        </w:tc>
        <w:tc>
          <w:tcPr>
            <w:tcW w:w="1097" w:type="dxa"/>
            <w:tcBorders>
              <w:top w:val="nil"/>
              <w:left w:val="nil"/>
              <w:bottom w:val="nil"/>
              <w:right w:val="single" w:sz="4" w:space="0" w:color="auto"/>
            </w:tcBorders>
            <w:shd w:val="clear" w:color="auto" w:fill="auto"/>
            <w:noWrap/>
            <w:vAlign w:val="bottom"/>
          </w:tcPr>
          <w:p w14:paraId="2C26959D"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0.0057</w:t>
            </w:r>
          </w:p>
        </w:tc>
        <w:tc>
          <w:tcPr>
            <w:tcW w:w="1097" w:type="dxa"/>
            <w:tcBorders>
              <w:top w:val="nil"/>
              <w:left w:val="nil"/>
              <w:bottom w:val="nil"/>
              <w:right w:val="single" w:sz="4" w:space="0" w:color="auto"/>
            </w:tcBorders>
            <w:shd w:val="clear" w:color="auto" w:fill="auto"/>
            <w:noWrap/>
            <w:vAlign w:val="bottom"/>
          </w:tcPr>
          <w:p w14:paraId="5F468445"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0.0114</w:t>
            </w:r>
          </w:p>
        </w:tc>
        <w:tc>
          <w:tcPr>
            <w:tcW w:w="906" w:type="dxa"/>
            <w:tcBorders>
              <w:top w:val="nil"/>
              <w:left w:val="nil"/>
              <w:bottom w:val="nil"/>
              <w:right w:val="single" w:sz="4" w:space="0" w:color="auto"/>
            </w:tcBorders>
            <w:shd w:val="clear" w:color="auto" w:fill="auto"/>
            <w:noWrap/>
            <w:vAlign w:val="bottom"/>
          </w:tcPr>
          <w:p w14:paraId="2F4D3BE9"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0.668</w:t>
            </w:r>
          </w:p>
        </w:tc>
      </w:tr>
      <w:tr w:rsidR="00C13E06" w:rsidRPr="00EA700F" w14:paraId="01414FEA"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3D2ECB7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LSPeaknorm</w:t>
            </w:r>
          </w:p>
        </w:tc>
        <w:tc>
          <w:tcPr>
            <w:tcW w:w="1040" w:type="dxa"/>
            <w:tcBorders>
              <w:top w:val="nil"/>
              <w:left w:val="nil"/>
              <w:bottom w:val="nil"/>
              <w:right w:val="single" w:sz="4" w:space="0" w:color="auto"/>
            </w:tcBorders>
            <w:shd w:val="clear" w:color="auto" w:fill="auto"/>
            <w:noWrap/>
            <w:vAlign w:val="bottom"/>
            <w:hideMark/>
          </w:tcPr>
          <w:p w14:paraId="47406261"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0.0128</w:t>
            </w:r>
          </w:p>
        </w:tc>
        <w:tc>
          <w:tcPr>
            <w:tcW w:w="1040" w:type="dxa"/>
            <w:tcBorders>
              <w:top w:val="nil"/>
              <w:left w:val="nil"/>
              <w:bottom w:val="nil"/>
              <w:right w:val="single" w:sz="4" w:space="0" w:color="auto"/>
            </w:tcBorders>
            <w:shd w:val="clear" w:color="auto" w:fill="auto"/>
            <w:noWrap/>
            <w:vAlign w:val="bottom"/>
            <w:hideMark/>
          </w:tcPr>
          <w:p w14:paraId="0C0B0E6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1F33BC11"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0.427</w:t>
            </w:r>
          </w:p>
        </w:tc>
        <w:tc>
          <w:tcPr>
            <w:tcW w:w="1097" w:type="dxa"/>
            <w:tcBorders>
              <w:top w:val="nil"/>
              <w:left w:val="nil"/>
              <w:bottom w:val="nil"/>
              <w:right w:val="single" w:sz="4" w:space="0" w:color="auto"/>
            </w:tcBorders>
            <w:shd w:val="clear" w:color="auto" w:fill="auto"/>
            <w:noWrap/>
            <w:vAlign w:val="bottom"/>
            <w:hideMark/>
          </w:tcPr>
          <w:p w14:paraId="1EC29253"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0.0002</w:t>
            </w:r>
          </w:p>
        </w:tc>
        <w:tc>
          <w:tcPr>
            <w:tcW w:w="1097" w:type="dxa"/>
            <w:tcBorders>
              <w:top w:val="nil"/>
              <w:left w:val="nil"/>
              <w:bottom w:val="nil"/>
              <w:right w:val="single" w:sz="4" w:space="0" w:color="auto"/>
            </w:tcBorders>
            <w:shd w:val="clear" w:color="auto" w:fill="auto"/>
            <w:noWrap/>
            <w:vAlign w:val="bottom"/>
            <w:hideMark/>
          </w:tcPr>
          <w:p w14:paraId="29742BD5"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0.0008</w:t>
            </w:r>
          </w:p>
        </w:tc>
        <w:tc>
          <w:tcPr>
            <w:tcW w:w="906" w:type="dxa"/>
            <w:tcBorders>
              <w:top w:val="nil"/>
              <w:left w:val="nil"/>
              <w:bottom w:val="nil"/>
              <w:right w:val="single" w:sz="4" w:space="0" w:color="auto"/>
            </w:tcBorders>
            <w:shd w:val="clear" w:color="auto" w:fill="auto"/>
            <w:noWrap/>
            <w:vAlign w:val="bottom"/>
            <w:hideMark/>
          </w:tcPr>
          <w:p w14:paraId="68C24E43"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0.724</w:t>
            </w:r>
          </w:p>
        </w:tc>
      </w:tr>
      <w:tr w:rsidR="00C13E06" w:rsidRPr="00EA700F" w14:paraId="6B7F7968"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1A362E1"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HSPeaknorm</w:t>
            </w:r>
          </w:p>
        </w:tc>
        <w:tc>
          <w:tcPr>
            <w:tcW w:w="1040" w:type="dxa"/>
            <w:tcBorders>
              <w:top w:val="nil"/>
              <w:left w:val="nil"/>
              <w:bottom w:val="nil"/>
              <w:right w:val="single" w:sz="4" w:space="0" w:color="auto"/>
            </w:tcBorders>
            <w:shd w:val="clear" w:color="auto" w:fill="auto"/>
            <w:noWrap/>
            <w:vAlign w:val="bottom"/>
            <w:hideMark/>
          </w:tcPr>
          <w:p w14:paraId="34152549"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0.0144</w:t>
            </w:r>
          </w:p>
        </w:tc>
        <w:tc>
          <w:tcPr>
            <w:tcW w:w="1040" w:type="dxa"/>
            <w:tcBorders>
              <w:top w:val="nil"/>
              <w:left w:val="nil"/>
              <w:bottom w:val="nil"/>
              <w:right w:val="single" w:sz="4" w:space="0" w:color="auto"/>
            </w:tcBorders>
            <w:shd w:val="clear" w:color="auto" w:fill="auto"/>
            <w:noWrap/>
            <w:vAlign w:val="bottom"/>
            <w:hideMark/>
          </w:tcPr>
          <w:p w14:paraId="2A4434C4"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15A9157A"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0.415</w:t>
            </w:r>
          </w:p>
        </w:tc>
        <w:tc>
          <w:tcPr>
            <w:tcW w:w="1097" w:type="dxa"/>
            <w:tcBorders>
              <w:top w:val="nil"/>
              <w:left w:val="nil"/>
              <w:bottom w:val="nil"/>
              <w:right w:val="single" w:sz="4" w:space="0" w:color="auto"/>
            </w:tcBorders>
            <w:shd w:val="clear" w:color="auto" w:fill="auto"/>
            <w:noWrap/>
            <w:vAlign w:val="bottom"/>
            <w:hideMark/>
          </w:tcPr>
          <w:p w14:paraId="12A9ADBC"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0.0005</w:t>
            </w:r>
          </w:p>
        </w:tc>
        <w:tc>
          <w:tcPr>
            <w:tcW w:w="1097" w:type="dxa"/>
            <w:tcBorders>
              <w:top w:val="nil"/>
              <w:left w:val="nil"/>
              <w:bottom w:val="nil"/>
              <w:right w:val="single" w:sz="4" w:space="0" w:color="auto"/>
            </w:tcBorders>
            <w:shd w:val="clear" w:color="auto" w:fill="auto"/>
            <w:noWrap/>
            <w:vAlign w:val="bottom"/>
            <w:hideMark/>
          </w:tcPr>
          <w:p w14:paraId="127AB28F"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0.0013</w:t>
            </w:r>
          </w:p>
        </w:tc>
        <w:tc>
          <w:tcPr>
            <w:tcW w:w="906" w:type="dxa"/>
            <w:tcBorders>
              <w:top w:val="nil"/>
              <w:left w:val="nil"/>
              <w:bottom w:val="nil"/>
              <w:right w:val="single" w:sz="4" w:space="0" w:color="auto"/>
            </w:tcBorders>
            <w:shd w:val="clear" w:color="auto" w:fill="auto"/>
            <w:noWrap/>
            <w:vAlign w:val="bottom"/>
            <w:hideMark/>
          </w:tcPr>
          <w:p w14:paraId="0820C057"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0.708</w:t>
            </w:r>
          </w:p>
        </w:tc>
      </w:tr>
      <w:tr w:rsidR="00C13E06" w:rsidRPr="00EA700F" w14:paraId="64EEBBDD"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46186A4"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BFI</w:t>
            </w:r>
          </w:p>
        </w:tc>
        <w:tc>
          <w:tcPr>
            <w:tcW w:w="1040" w:type="dxa"/>
            <w:tcBorders>
              <w:top w:val="nil"/>
              <w:left w:val="nil"/>
              <w:bottom w:val="nil"/>
              <w:right w:val="single" w:sz="4" w:space="0" w:color="auto"/>
            </w:tcBorders>
            <w:shd w:val="clear" w:color="auto" w:fill="auto"/>
            <w:noWrap/>
            <w:vAlign w:val="bottom"/>
            <w:hideMark/>
          </w:tcPr>
          <w:p w14:paraId="7C76FECB"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0.0180</w:t>
            </w:r>
          </w:p>
        </w:tc>
        <w:tc>
          <w:tcPr>
            <w:tcW w:w="1040" w:type="dxa"/>
            <w:tcBorders>
              <w:top w:val="nil"/>
              <w:left w:val="nil"/>
              <w:bottom w:val="nil"/>
              <w:right w:val="single" w:sz="4" w:space="0" w:color="auto"/>
            </w:tcBorders>
            <w:shd w:val="clear" w:color="auto" w:fill="auto"/>
            <w:noWrap/>
            <w:vAlign w:val="bottom"/>
            <w:hideMark/>
          </w:tcPr>
          <w:p w14:paraId="7C199AF1"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0.0480</w:t>
            </w:r>
          </w:p>
        </w:tc>
        <w:tc>
          <w:tcPr>
            <w:tcW w:w="960" w:type="dxa"/>
            <w:tcBorders>
              <w:top w:val="nil"/>
              <w:left w:val="nil"/>
              <w:bottom w:val="nil"/>
              <w:right w:val="single" w:sz="4" w:space="0" w:color="auto"/>
            </w:tcBorders>
            <w:shd w:val="clear" w:color="auto" w:fill="auto"/>
            <w:noWrap/>
            <w:vAlign w:val="bottom"/>
            <w:hideMark/>
          </w:tcPr>
          <w:p w14:paraId="7D5A10A6"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033DAF50"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707B3F0A"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32E5E91"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0.816</w:t>
            </w:r>
          </w:p>
        </w:tc>
      </w:tr>
      <w:tr w:rsidR="00C13E06" w:rsidRPr="00EA700F" w14:paraId="518C6248"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35A9E94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MA.7daysMinMeannorm</w:t>
            </w:r>
          </w:p>
        </w:tc>
        <w:tc>
          <w:tcPr>
            <w:tcW w:w="1040" w:type="dxa"/>
            <w:tcBorders>
              <w:top w:val="nil"/>
              <w:left w:val="nil"/>
              <w:bottom w:val="nil"/>
              <w:right w:val="single" w:sz="4" w:space="0" w:color="auto"/>
            </w:tcBorders>
            <w:shd w:val="clear" w:color="auto" w:fill="auto"/>
            <w:noWrap/>
            <w:vAlign w:val="bottom"/>
            <w:hideMark/>
          </w:tcPr>
          <w:p w14:paraId="5267E48C"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0.0355</w:t>
            </w:r>
          </w:p>
        </w:tc>
        <w:tc>
          <w:tcPr>
            <w:tcW w:w="1040" w:type="dxa"/>
            <w:tcBorders>
              <w:top w:val="nil"/>
              <w:left w:val="nil"/>
              <w:bottom w:val="nil"/>
              <w:right w:val="single" w:sz="4" w:space="0" w:color="auto"/>
            </w:tcBorders>
            <w:shd w:val="clear" w:color="auto" w:fill="auto"/>
            <w:noWrap/>
            <w:vAlign w:val="bottom"/>
            <w:hideMark/>
          </w:tcPr>
          <w:p w14:paraId="76B7A3D3" w14:textId="77777777" w:rsidR="00C13E06" w:rsidRPr="00B542DB" w:rsidRDefault="00C13E06" w:rsidP="00C13E06">
            <w:pPr>
              <w:spacing w:after="0" w:line="276" w:lineRule="auto"/>
              <w:jc w:val="both"/>
              <w:rPr>
                <w:rFonts w:eastAsia="Times New Roman" w:cs="Times New Roman"/>
                <w:color w:val="000000"/>
                <w:sz w:val="20"/>
                <w:szCs w:val="20"/>
                <w:lang w:eastAsia="en-AU"/>
              </w:rPr>
            </w:pPr>
            <w:r w:rsidRPr="00B542DB">
              <w:rPr>
                <w:rFonts w:eastAsia="Times New Roman" w:cs="Times New Roman"/>
                <w:color w:val="000000"/>
                <w:sz w:val="20"/>
                <w:szCs w:val="20"/>
                <w:lang w:eastAsia="en-AU"/>
              </w:rPr>
              <w:t>0.0852</w:t>
            </w:r>
          </w:p>
        </w:tc>
        <w:tc>
          <w:tcPr>
            <w:tcW w:w="960" w:type="dxa"/>
            <w:tcBorders>
              <w:top w:val="nil"/>
              <w:left w:val="nil"/>
              <w:bottom w:val="nil"/>
              <w:right w:val="single" w:sz="4" w:space="0" w:color="auto"/>
            </w:tcBorders>
            <w:shd w:val="clear" w:color="auto" w:fill="auto"/>
            <w:noWrap/>
            <w:vAlign w:val="bottom"/>
            <w:hideMark/>
          </w:tcPr>
          <w:p w14:paraId="7E14D51A"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0.328</w:t>
            </w:r>
          </w:p>
        </w:tc>
        <w:tc>
          <w:tcPr>
            <w:tcW w:w="1097" w:type="dxa"/>
            <w:tcBorders>
              <w:top w:val="nil"/>
              <w:left w:val="nil"/>
              <w:bottom w:val="nil"/>
              <w:right w:val="single" w:sz="4" w:space="0" w:color="auto"/>
            </w:tcBorders>
            <w:shd w:val="clear" w:color="auto" w:fill="auto"/>
            <w:noWrap/>
            <w:vAlign w:val="bottom"/>
            <w:hideMark/>
          </w:tcPr>
          <w:p w14:paraId="0040459A"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0.0003</w:t>
            </w:r>
          </w:p>
        </w:tc>
        <w:tc>
          <w:tcPr>
            <w:tcW w:w="1097" w:type="dxa"/>
            <w:tcBorders>
              <w:top w:val="nil"/>
              <w:left w:val="nil"/>
              <w:bottom w:val="nil"/>
              <w:right w:val="single" w:sz="4" w:space="0" w:color="auto"/>
            </w:tcBorders>
            <w:shd w:val="clear" w:color="auto" w:fill="auto"/>
            <w:noWrap/>
            <w:vAlign w:val="bottom"/>
            <w:hideMark/>
          </w:tcPr>
          <w:p w14:paraId="3CBAE1DD"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0.0009</w:t>
            </w:r>
          </w:p>
        </w:tc>
        <w:tc>
          <w:tcPr>
            <w:tcW w:w="906" w:type="dxa"/>
            <w:tcBorders>
              <w:top w:val="nil"/>
              <w:left w:val="nil"/>
              <w:bottom w:val="nil"/>
              <w:right w:val="single" w:sz="4" w:space="0" w:color="auto"/>
            </w:tcBorders>
            <w:shd w:val="clear" w:color="auto" w:fill="auto"/>
            <w:noWrap/>
            <w:vAlign w:val="bottom"/>
            <w:hideMark/>
          </w:tcPr>
          <w:p w14:paraId="6877A89C"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0.755</w:t>
            </w:r>
          </w:p>
        </w:tc>
      </w:tr>
      <w:tr w:rsidR="00C13E06" w:rsidRPr="00EA700F" w14:paraId="5759752F" w14:textId="77777777" w:rsidTr="00C13E06">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tcPr>
          <w:p w14:paraId="11A3366E"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CVAnnHSPeak</w:t>
            </w:r>
          </w:p>
        </w:tc>
        <w:tc>
          <w:tcPr>
            <w:tcW w:w="1040" w:type="dxa"/>
            <w:tcBorders>
              <w:top w:val="nil"/>
              <w:left w:val="nil"/>
              <w:bottom w:val="single" w:sz="4" w:space="0" w:color="auto"/>
              <w:right w:val="single" w:sz="4" w:space="0" w:color="auto"/>
            </w:tcBorders>
            <w:shd w:val="clear" w:color="auto" w:fill="auto"/>
            <w:noWrap/>
            <w:vAlign w:val="bottom"/>
          </w:tcPr>
          <w:p w14:paraId="3D6BDE5F"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0.0751</w:t>
            </w:r>
          </w:p>
        </w:tc>
        <w:tc>
          <w:tcPr>
            <w:tcW w:w="1040" w:type="dxa"/>
            <w:tcBorders>
              <w:top w:val="nil"/>
              <w:left w:val="nil"/>
              <w:bottom w:val="single" w:sz="4" w:space="0" w:color="auto"/>
              <w:right w:val="single" w:sz="4" w:space="0" w:color="auto"/>
            </w:tcBorders>
            <w:shd w:val="clear" w:color="auto" w:fill="auto"/>
            <w:noWrap/>
            <w:vAlign w:val="bottom"/>
          </w:tcPr>
          <w:p w14:paraId="6E3EB621"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0.1502</w:t>
            </w:r>
          </w:p>
        </w:tc>
        <w:tc>
          <w:tcPr>
            <w:tcW w:w="960" w:type="dxa"/>
            <w:tcBorders>
              <w:top w:val="nil"/>
              <w:left w:val="nil"/>
              <w:bottom w:val="single" w:sz="4" w:space="0" w:color="auto"/>
              <w:right w:val="single" w:sz="4" w:space="0" w:color="auto"/>
            </w:tcBorders>
            <w:shd w:val="clear" w:color="auto" w:fill="auto"/>
            <w:noWrap/>
            <w:vAlign w:val="bottom"/>
          </w:tcPr>
          <w:p w14:paraId="76DE051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0.293</w:t>
            </w:r>
          </w:p>
        </w:tc>
        <w:tc>
          <w:tcPr>
            <w:tcW w:w="1097" w:type="dxa"/>
            <w:tcBorders>
              <w:top w:val="nil"/>
              <w:left w:val="nil"/>
              <w:bottom w:val="single" w:sz="4" w:space="0" w:color="auto"/>
              <w:right w:val="single" w:sz="4" w:space="0" w:color="auto"/>
            </w:tcBorders>
            <w:shd w:val="clear" w:color="auto" w:fill="auto"/>
            <w:noWrap/>
            <w:vAlign w:val="bottom"/>
          </w:tcPr>
          <w:p w14:paraId="3E768CB0"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0.0017</w:t>
            </w:r>
          </w:p>
        </w:tc>
        <w:tc>
          <w:tcPr>
            <w:tcW w:w="1097" w:type="dxa"/>
            <w:tcBorders>
              <w:top w:val="nil"/>
              <w:left w:val="nil"/>
              <w:bottom w:val="single" w:sz="4" w:space="0" w:color="auto"/>
              <w:right w:val="single" w:sz="4" w:space="0" w:color="auto"/>
            </w:tcBorders>
            <w:shd w:val="clear" w:color="auto" w:fill="auto"/>
            <w:noWrap/>
            <w:vAlign w:val="bottom"/>
          </w:tcPr>
          <w:p w14:paraId="65001879"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0.0039</w:t>
            </w:r>
          </w:p>
        </w:tc>
        <w:tc>
          <w:tcPr>
            <w:tcW w:w="906" w:type="dxa"/>
            <w:tcBorders>
              <w:top w:val="nil"/>
              <w:left w:val="nil"/>
              <w:bottom w:val="single" w:sz="4" w:space="0" w:color="auto"/>
              <w:right w:val="single" w:sz="4" w:space="0" w:color="auto"/>
            </w:tcBorders>
            <w:shd w:val="clear" w:color="auto" w:fill="auto"/>
            <w:noWrap/>
            <w:vAlign w:val="bottom"/>
          </w:tcPr>
          <w:p w14:paraId="4FB7C04F" w14:textId="77777777" w:rsidR="00C13E06" w:rsidRPr="00B542DB" w:rsidRDefault="00C13E06" w:rsidP="00C13E06">
            <w:pPr>
              <w:spacing w:after="0" w:line="276" w:lineRule="auto"/>
              <w:jc w:val="both"/>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0.754</w:t>
            </w:r>
          </w:p>
        </w:tc>
      </w:tr>
      <w:tr w:rsidR="00C13E06" w:rsidRPr="00EA700F" w14:paraId="1404F2E2" w14:textId="77777777" w:rsidTr="00C13E0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14:paraId="1DF167CA"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MRateRisenorm</w:t>
            </w:r>
          </w:p>
        </w:tc>
        <w:tc>
          <w:tcPr>
            <w:tcW w:w="1040" w:type="dxa"/>
            <w:tcBorders>
              <w:top w:val="single" w:sz="4" w:space="0" w:color="auto"/>
              <w:left w:val="nil"/>
              <w:bottom w:val="nil"/>
              <w:right w:val="single" w:sz="4" w:space="0" w:color="auto"/>
            </w:tcBorders>
            <w:shd w:val="clear" w:color="auto" w:fill="auto"/>
            <w:noWrap/>
            <w:vAlign w:val="bottom"/>
            <w:hideMark/>
          </w:tcPr>
          <w:p w14:paraId="51277072"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0.1631</w:t>
            </w:r>
          </w:p>
        </w:tc>
        <w:tc>
          <w:tcPr>
            <w:tcW w:w="1040" w:type="dxa"/>
            <w:tcBorders>
              <w:top w:val="single" w:sz="4" w:space="0" w:color="auto"/>
              <w:left w:val="nil"/>
              <w:bottom w:val="nil"/>
              <w:right w:val="single" w:sz="4" w:space="0" w:color="auto"/>
            </w:tcBorders>
            <w:shd w:val="clear" w:color="auto" w:fill="auto"/>
            <w:noWrap/>
            <w:vAlign w:val="bottom"/>
            <w:hideMark/>
          </w:tcPr>
          <w:p w14:paraId="7111AADD"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top w:val="single" w:sz="4" w:space="0" w:color="auto"/>
              <w:left w:val="nil"/>
              <w:bottom w:val="nil"/>
              <w:right w:val="single" w:sz="4" w:space="0" w:color="auto"/>
            </w:tcBorders>
            <w:shd w:val="clear" w:color="auto" w:fill="auto"/>
            <w:noWrap/>
            <w:vAlign w:val="bottom"/>
            <w:hideMark/>
          </w:tcPr>
          <w:p w14:paraId="4DD4DE3D"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0.348</w:t>
            </w:r>
          </w:p>
        </w:tc>
        <w:tc>
          <w:tcPr>
            <w:tcW w:w="1097" w:type="dxa"/>
            <w:tcBorders>
              <w:top w:val="single" w:sz="4" w:space="0" w:color="auto"/>
              <w:left w:val="nil"/>
              <w:bottom w:val="nil"/>
              <w:right w:val="single" w:sz="4" w:space="0" w:color="auto"/>
            </w:tcBorders>
            <w:shd w:val="clear" w:color="auto" w:fill="auto"/>
            <w:noWrap/>
            <w:vAlign w:val="bottom"/>
            <w:hideMark/>
          </w:tcPr>
          <w:p w14:paraId="7A5EB10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0.0730</w:t>
            </w:r>
          </w:p>
        </w:tc>
        <w:tc>
          <w:tcPr>
            <w:tcW w:w="1097" w:type="dxa"/>
            <w:tcBorders>
              <w:top w:val="single" w:sz="4" w:space="0" w:color="auto"/>
              <w:left w:val="nil"/>
              <w:bottom w:val="nil"/>
              <w:right w:val="single" w:sz="4" w:space="0" w:color="auto"/>
            </w:tcBorders>
            <w:shd w:val="clear" w:color="auto" w:fill="auto"/>
            <w:noWrap/>
            <w:vAlign w:val="bottom"/>
            <w:hideMark/>
          </w:tcPr>
          <w:p w14:paraId="1DBA8F2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0.1348</w:t>
            </w:r>
          </w:p>
        </w:tc>
        <w:tc>
          <w:tcPr>
            <w:tcW w:w="906" w:type="dxa"/>
            <w:tcBorders>
              <w:top w:val="single" w:sz="4" w:space="0" w:color="auto"/>
              <w:left w:val="nil"/>
              <w:bottom w:val="nil"/>
              <w:right w:val="single" w:sz="4" w:space="0" w:color="auto"/>
            </w:tcBorders>
            <w:shd w:val="clear" w:color="auto" w:fill="auto"/>
            <w:noWrap/>
            <w:vAlign w:val="bottom"/>
            <w:hideMark/>
          </w:tcPr>
          <w:p w14:paraId="191349DA"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w:t>
            </w:r>
          </w:p>
        </w:tc>
      </w:tr>
      <w:tr w:rsidR="00C13E06" w:rsidRPr="00EA700F" w14:paraId="71AD4C8D"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CE694E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CVAnnHSNum</w:t>
            </w:r>
          </w:p>
        </w:tc>
        <w:tc>
          <w:tcPr>
            <w:tcW w:w="1040" w:type="dxa"/>
            <w:tcBorders>
              <w:top w:val="nil"/>
              <w:left w:val="nil"/>
              <w:bottom w:val="nil"/>
              <w:right w:val="single" w:sz="4" w:space="0" w:color="auto"/>
            </w:tcBorders>
            <w:shd w:val="clear" w:color="auto" w:fill="auto"/>
            <w:noWrap/>
            <w:vAlign w:val="bottom"/>
            <w:hideMark/>
          </w:tcPr>
          <w:p w14:paraId="54EB42B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0.1691</w:t>
            </w:r>
          </w:p>
        </w:tc>
        <w:tc>
          <w:tcPr>
            <w:tcW w:w="1040" w:type="dxa"/>
            <w:tcBorders>
              <w:top w:val="nil"/>
              <w:left w:val="nil"/>
              <w:bottom w:val="nil"/>
              <w:right w:val="single" w:sz="4" w:space="0" w:color="auto"/>
            </w:tcBorders>
            <w:shd w:val="clear" w:color="auto" w:fill="auto"/>
            <w:noWrap/>
            <w:vAlign w:val="bottom"/>
            <w:hideMark/>
          </w:tcPr>
          <w:p w14:paraId="606BA71F"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top w:val="nil"/>
              <w:left w:val="nil"/>
              <w:bottom w:val="nil"/>
              <w:right w:val="single" w:sz="4" w:space="0" w:color="auto"/>
            </w:tcBorders>
            <w:shd w:val="clear" w:color="auto" w:fill="auto"/>
            <w:noWrap/>
            <w:vAlign w:val="bottom"/>
            <w:hideMark/>
          </w:tcPr>
          <w:p w14:paraId="1CF72A0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0.164</w:t>
            </w:r>
          </w:p>
        </w:tc>
        <w:tc>
          <w:tcPr>
            <w:tcW w:w="1097" w:type="dxa"/>
            <w:tcBorders>
              <w:top w:val="nil"/>
              <w:left w:val="nil"/>
              <w:bottom w:val="nil"/>
              <w:right w:val="single" w:sz="4" w:space="0" w:color="auto"/>
            </w:tcBorders>
            <w:shd w:val="clear" w:color="auto" w:fill="auto"/>
            <w:noWrap/>
            <w:vAlign w:val="bottom"/>
            <w:hideMark/>
          </w:tcPr>
          <w:p w14:paraId="5114193F"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0.2300</w:t>
            </w:r>
          </w:p>
        </w:tc>
        <w:tc>
          <w:tcPr>
            <w:tcW w:w="1097" w:type="dxa"/>
            <w:tcBorders>
              <w:top w:val="nil"/>
              <w:left w:val="nil"/>
              <w:bottom w:val="nil"/>
              <w:right w:val="single" w:sz="4" w:space="0" w:color="auto"/>
            </w:tcBorders>
            <w:shd w:val="clear" w:color="auto" w:fill="auto"/>
            <w:noWrap/>
            <w:vAlign w:val="bottom"/>
            <w:hideMark/>
          </w:tcPr>
          <w:p w14:paraId="0B19636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0.3450</w:t>
            </w:r>
          </w:p>
        </w:tc>
        <w:tc>
          <w:tcPr>
            <w:tcW w:w="906" w:type="dxa"/>
            <w:tcBorders>
              <w:top w:val="nil"/>
              <w:left w:val="nil"/>
              <w:bottom w:val="nil"/>
              <w:right w:val="single" w:sz="4" w:space="0" w:color="auto"/>
            </w:tcBorders>
            <w:shd w:val="clear" w:color="auto" w:fill="auto"/>
            <w:noWrap/>
            <w:vAlign w:val="bottom"/>
            <w:hideMark/>
          </w:tcPr>
          <w:p w14:paraId="68070DE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0.135</w:t>
            </w:r>
          </w:p>
        </w:tc>
      </w:tr>
      <w:tr w:rsidR="00C13E06" w:rsidRPr="00EA700F" w14:paraId="4B8E35C9"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05EC42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MDFAnnLSNum</w:t>
            </w:r>
          </w:p>
        </w:tc>
        <w:tc>
          <w:tcPr>
            <w:tcW w:w="1040" w:type="dxa"/>
            <w:tcBorders>
              <w:top w:val="nil"/>
              <w:left w:val="nil"/>
              <w:bottom w:val="nil"/>
              <w:right w:val="single" w:sz="4" w:space="0" w:color="auto"/>
            </w:tcBorders>
            <w:shd w:val="clear" w:color="auto" w:fill="auto"/>
            <w:noWrap/>
            <w:vAlign w:val="bottom"/>
            <w:hideMark/>
          </w:tcPr>
          <w:p w14:paraId="6E9884B4"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0.1908</w:t>
            </w:r>
          </w:p>
        </w:tc>
        <w:tc>
          <w:tcPr>
            <w:tcW w:w="1040" w:type="dxa"/>
            <w:tcBorders>
              <w:top w:val="nil"/>
              <w:left w:val="nil"/>
              <w:bottom w:val="nil"/>
              <w:right w:val="single" w:sz="4" w:space="0" w:color="auto"/>
            </w:tcBorders>
            <w:shd w:val="clear" w:color="auto" w:fill="auto"/>
            <w:noWrap/>
            <w:vAlign w:val="bottom"/>
            <w:hideMark/>
          </w:tcPr>
          <w:p w14:paraId="6C27DA7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0.3053</w:t>
            </w:r>
          </w:p>
        </w:tc>
        <w:tc>
          <w:tcPr>
            <w:tcW w:w="960" w:type="dxa"/>
            <w:tcBorders>
              <w:top w:val="nil"/>
              <w:left w:val="nil"/>
              <w:bottom w:val="nil"/>
              <w:right w:val="single" w:sz="4" w:space="0" w:color="auto"/>
            </w:tcBorders>
            <w:shd w:val="clear" w:color="auto" w:fill="auto"/>
            <w:noWrap/>
            <w:vAlign w:val="bottom"/>
            <w:hideMark/>
          </w:tcPr>
          <w:p w14:paraId="4FF5B2DE"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0.208</w:t>
            </w:r>
          </w:p>
        </w:tc>
        <w:tc>
          <w:tcPr>
            <w:tcW w:w="1097" w:type="dxa"/>
            <w:tcBorders>
              <w:top w:val="nil"/>
              <w:left w:val="nil"/>
              <w:bottom w:val="nil"/>
              <w:right w:val="single" w:sz="4" w:space="0" w:color="auto"/>
            </w:tcBorders>
            <w:shd w:val="clear" w:color="auto" w:fill="auto"/>
            <w:noWrap/>
            <w:vAlign w:val="bottom"/>
            <w:hideMark/>
          </w:tcPr>
          <w:p w14:paraId="1FDBD72D"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0.2600</w:t>
            </w:r>
          </w:p>
        </w:tc>
        <w:tc>
          <w:tcPr>
            <w:tcW w:w="1097" w:type="dxa"/>
            <w:tcBorders>
              <w:top w:val="nil"/>
              <w:left w:val="nil"/>
              <w:bottom w:val="nil"/>
              <w:right w:val="single" w:sz="4" w:space="0" w:color="auto"/>
            </w:tcBorders>
            <w:shd w:val="clear" w:color="auto" w:fill="auto"/>
            <w:noWrap/>
            <w:vAlign w:val="bottom"/>
            <w:hideMark/>
          </w:tcPr>
          <w:p w14:paraId="4FDA9BB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0.3671</w:t>
            </w:r>
          </w:p>
        </w:tc>
        <w:tc>
          <w:tcPr>
            <w:tcW w:w="906" w:type="dxa"/>
            <w:tcBorders>
              <w:top w:val="nil"/>
              <w:left w:val="nil"/>
              <w:bottom w:val="nil"/>
              <w:right w:val="single" w:sz="4" w:space="0" w:color="auto"/>
            </w:tcBorders>
            <w:shd w:val="clear" w:color="auto" w:fill="auto"/>
            <w:noWrap/>
            <w:vAlign w:val="bottom"/>
            <w:hideMark/>
          </w:tcPr>
          <w:p w14:paraId="1095529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0.183</w:t>
            </w:r>
          </w:p>
        </w:tc>
      </w:tr>
      <w:tr w:rsidR="00C13E06" w:rsidRPr="00EA700F" w14:paraId="7C2586AC"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9B22C13"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MRateFallnorm</w:t>
            </w:r>
          </w:p>
        </w:tc>
        <w:tc>
          <w:tcPr>
            <w:tcW w:w="1040" w:type="dxa"/>
            <w:tcBorders>
              <w:top w:val="nil"/>
              <w:left w:val="nil"/>
              <w:bottom w:val="nil"/>
              <w:right w:val="single" w:sz="4" w:space="0" w:color="auto"/>
            </w:tcBorders>
            <w:shd w:val="clear" w:color="auto" w:fill="auto"/>
            <w:noWrap/>
            <w:vAlign w:val="bottom"/>
            <w:hideMark/>
          </w:tcPr>
          <w:p w14:paraId="33519664"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0.2098</w:t>
            </w:r>
          </w:p>
        </w:tc>
        <w:tc>
          <w:tcPr>
            <w:tcW w:w="1040" w:type="dxa"/>
            <w:tcBorders>
              <w:top w:val="nil"/>
              <w:left w:val="nil"/>
              <w:bottom w:val="nil"/>
              <w:right w:val="single" w:sz="4" w:space="0" w:color="auto"/>
            </w:tcBorders>
            <w:shd w:val="clear" w:color="auto" w:fill="auto"/>
            <w:noWrap/>
            <w:vAlign w:val="bottom"/>
            <w:hideMark/>
          </w:tcPr>
          <w:p w14:paraId="5C034ABA"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0556979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0.283</w:t>
            </w:r>
          </w:p>
        </w:tc>
        <w:tc>
          <w:tcPr>
            <w:tcW w:w="1097" w:type="dxa"/>
            <w:tcBorders>
              <w:top w:val="nil"/>
              <w:left w:val="nil"/>
              <w:bottom w:val="nil"/>
              <w:right w:val="single" w:sz="4" w:space="0" w:color="auto"/>
            </w:tcBorders>
            <w:shd w:val="clear" w:color="auto" w:fill="auto"/>
            <w:noWrap/>
            <w:vAlign w:val="bottom"/>
            <w:hideMark/>
          </w:tcPr>
          <w:p w14:paraId="6602436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0.1100</w:t>
            </w:r>
          </w:p>
        </w:tc>
        <w:tc>
          <w:tcPr>
            <w:tcW w:w="1097" w:type="dxa"/>
            <w:tcBorders>
              <w:top w:val="nil"/>
              <w:left w:val="nil"/>
              <w:bottom w:val="nil"/>
              <w:right w:val="single" w:sz="4" w:space="0" w:color="auto"/>
            </w:tcBorders>
            <w:shd w:val="clear" w:color="auto" w:fill="auto"/>
            <w:noWrap/>
            <w:vAlign w:val="bottom"/>
            <w:hideMark/>
          </w:tcPr>
          <w:p w14:paraId="7FE0FEE3"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0.1886</w:t>
            </w:r>
          </w:p>
        </w:tc>
        <w:tc>
          <w:tcPr>
            <w:tcW w:w="906" w:type="dxa"/>
            <w:tcBorders>
              <w:top w:val="nil"/>
              <w:left w:val="nil"/>
              <w:bottom w:val="nil"/>
              <w:right w:val="single" w:sz="4" w:space="0" w:color="auto"/>
            </w:tcBorders>
            <w:shd w:val="clear" w:color="auto" w:fill="auto"/>
            <w:noWrap/>
            <w:vAlign w:val="bottom"/>
            <w:hideMark/>
          </w:tcPr>
          <w:p w14:paraId="759F524F"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0.443</w:t>
            </w:r>
          </w:p>
        </w:tc>
      </w:tr>
      <w:tr w:rsidR="00C13E06" w:rsidRPr="00EA700F" w14:paraId="21E9290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6AC7CEE"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CVAnnLSPeak</w:t>
            </w:r>
          </w:p>
        </w:tc>
        <w:tc>
          <w:tcPr>
            <w:tcW w:w="1040" w:type="dxa"/>
            <w:tcBorders>
              <w:top w:val="nil"/>
              <w:left w:val="nil"/>
              <w:bottom w:val="nil"/>
              <w:right w:val="single" w:sz="4" w:space="0" w:color="auto"/>
            </w:tcBorders>
            <w:shd w:val="clear" w:color="auto" w:fill="auto"/>
            <w:noWrap/>
            <w:vAlign w:val="bottom"/>
            <w:hideMark/>
          </w:tcPr>
          <w:p w14:paraId="62418775"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0.2168</w:t>
            </w:r>
          </w:p>
        </w:tc>
        <w:tc>
          <w:tcPr>
            <w:tcW w:w="1040" w:type="dxa"/>
            <w:tcBorders>
              <w:top w:val="nil"/>
              <w:left w:val="nil"/>
              <w:bottom w:val="nil"/>
              <w:right w:val="single" w:sz="4" w:space="0" w:color="auto"/>
            </w:tcBorders>
            <w:shd w:val="clear" w:color="auto" w:fill="auto"/>
            <w:noWrap/>
            <w:vAlign w:val="bottom"/>
            <w:hideMark/>
          </w:tcPr>
          <w:p w14:paraId="06F67AE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38D5E33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0.245</w:t>
            </w:r>
          </w:p>
        </w:tc>
        <w:tc>
          <w:tcPr>
            <w:tcW w:w="1097" w:type="dxa"/>
            <w:tcBorders>
              <w:top w:val="nil"/>
              <w:left w:val="nil"/>
              <w:bottom w:val="nil"/>
              <w:right w:val="single" w:sz="4" w:space="0" w:color="auto"/>
            </w:tcBorders>
            <w:shd w:val="clear" w:color="auto" w:fill="auto"/>
            <w:noWrap/>
            <w:vAlign w:val="bottom"/>
            <w:hideMark/>
          </w:tcPr>
          <w:p w14:paraId="007B3D2F"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0.1500</w:t>
            </w:r>
          </w:p>
        </w:tc>
        <w:tc>
          <w:tcPr>
            <w:tcW w:w="1097" w:type="dxa"/>
            <w:tcBorders>
              <w:top w:val="nil"/>
              <w:left w:val="nil"/>
              <w:bottom w:val="nil"/>
              <w:right w:val="single" w:sz="4" w:space="0" w:color="auto"/>
            </w:tcBorders>
            <w:shd w:val="clear" w:color="auto" w:fill="auto"/>
            <w:noWrap/>
            <w:vAlign w:val="bottom"/>
            <w:hideMark/>
          </w:tcPr>
          <w:p w14:paraId="12E6D306"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0.2400</w:t>
            </w:r>
          </w:p>
        </w:tc>
        <w:tc>
          <w:tcPr>
            <w:tcW w:w="906" w:type="dxa"/>
            <w:tcBorders>
              <w:top w:val="nil"/>
              <w:left w:val="nil"/>
              <w:bottom w:val="nil"/>
              <w:right w:val="single" w:sz="4" w:space="0" w:color="auto"/>
            </w:tcBorders>
            <w:shd w:val="clear" w:color="auto" w:fill="auto"/>
            <w:noWrap/>
            <w:vAlign w:val="bottom"/>
            <w:hideMark/>
          </w:tcPr>
          <w:p w14:paraId="3C3A4155"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0.339</w:t>
            </w:r>
          </w:p>
        </w:tc>
      </w:tr>
      <w:tr w:rsidR="00C13E06" w:rsidRPr="00EA700F" w14:paraId="1E21776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8D84DF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LSMeanDur</w:t>
            </w:r>
          </w:p>
        </w:tc>
        <w:tc>
          <w:tcPr>
            <w:tcW w:w="1040" w:type="dxa"/>
            <w:tcBorders>
              <w:top w:val="nil"/>
              <w:left w:val="nil"/>
              <w:bottom w:val="nil"/>
              <w:right w:val="single" w:sz="4" w:space="0" w:color="auto"/>
            </w:tcBorders>
            <w:shd w:val="clear" w:color="auto" w:fill="auto"/>
            <w:noWrap/>
            <w:vAlign w:val="bottom"/>
            <w:hideMark/>
          </w:tcPr>
          <w:p w14:paraId="6D347ED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0.4115</w:t>
            </w:r>
          </w:p>
        </w:tc>
        <w:tc>
          <w:tcPr>
            <w:tcW w:w="1040" w:type="dxa"/>
            <w:tcBorders>
              <w:top w:val="nil"/>
              <w:left w:val="nil"/>
              <w:bottom w:val="nil"/>
              <w:right w:val="single" w:sz="4" w:space="0" w:color="auto"/>
            </w:tcBorders>
            <w:shd w:val="clear" w:color="auto" w:fill="auto"/>
            <w:noWrap/>
            <w:vAlign w:val="bottom"/>
            <w:hideMark/>
          </w:tcPr>
          <w:p w14:paraId="11F38E40"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0.5487</w:t>
            </w:r>
          </w:p>
        </w:tc>
        <w:tc>
          <w:tcPr>
            <w:tcW w:w="960" w:type="dxa"/>
            <w:tcBorders>
              <w:top w:val="nil"/>
              <w:left w:val="nil"/>
              <w:bottom w:val="nil"/>
              <w:right w:val="single" w:sz="4" w:space="0" w:color="auto"/>
            </w:tcBorders>
            <w:shd w:val="clear" w:color="auto" w:fill="auto"/>
            <w:noWrap/>
            <w:vAlign w:val="bottom"/>
            <w:hideMark/>
          </w:tcPr>
          <w:p w14:paraId="47A4D5F0"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0.180</w:t>
            </w:r>
          </w:p>
        </w:tc>
        <w:tc>
          <w:tcPr>
            <w:tcW w:w="1097" w:type="dxa"/>
            <w:tcBorders>
              <w:top w:val="nil"/>
              <w:left w:val="nil"/>
              <w:bottom w:val="nil"/>
              <w:right w:val="single" w:sz="4" w:space="0" w:color="auto"/>
            </w:tcBorders>
            <w:shd w:val="clear" w:color="auto" w:fill="auto"/>
            <w:noWrap/>
            <w:vAlign w:val="bottom"/>
            <w:hideMark/>
          </w:tcPr>
          <w:p w14:paraId="19B023DE"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0.4300</w:t>
            </w:r>
          </w:p>
        </w:tc>
        <w:tc>
          <w:tcPr>
            <w:tcW w:w="1097" w:type="dxa"/>
            <w:tcBorders>
              <w:top w:val="nil"/>
              <w:left w:val="nil"/>
              <w:bottom w:val="nil"/>
              <w:right w:val="single" w:sz="4" w:space="0" w:color="auto"/>
            </w:tcBorders>
            <w:shd w:val="clear" w:color="auto" w:fill="auto"/>
            <w:noWrap/>
            <w:vAlign w:val="bottom"/>
            <w:hideMark/>
          </w:tcPr>
          <w:p w14:paraId="155CC0A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2257D20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0.159</w:t>
            </w:r>
          </w:p>
        </w:tc>
      </w:tr>
      <w:tr w:rsidR="00C13E06" w:rsidRPr="00EA700F" w14:paraId="49D1E5E6"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4EEF6AD"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CVAnnLSNum</w:t>
            </w:r>
          </w:p>
        </w:tc>
        <w:tc>
          <w:tcPr>
            <w:tcW w:w="1040" w:type="dxa"/>
            <w:tcBorders>
              <w:top w:val="nil"/>
              <w:left w:val="nil"/>
              <w:bottom w:val="nil"/>
              <w:right w:val="single" w:sz="4" w:space="0" w:color="auto"/>
            </w:tcBorders>
            <w:shd w:val="clear" w:color="auto" w:fill="auto"/>
            <w:noWrap/>
            <w:vAlign w:val="bottom"/>
            <w:hideMark/>
          </w:tcPr>
          <w:p w14:paraId="5E7A042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0.4417</w:t>
            </w:r>
          </w:p>
        </w:tc>
        <w:tc>
          <w:tcPr>
            <w:tcW w:w="1040" w:type="dxa"/>
            <w:tcBorders>
              <w:top w:val="nil"/>
              <w:left w:val="nil"/>
              <w:bottom w:val="nil"/>
              <w:right w:val="single" w:sz="4" w:space="0" w:color="auto"/>
            </w:tcBorders>
            <w:shd w:val="clear" w:color="auto" w:fill="auto"/>
            <w:noWrap/>
            <w:vAlign w:val="bottom"/>
            <w:hideMark/>
          </w:tcPr>
          <w:p w14:paraId="09FEBDBE"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0.5579</w:t>
            </w:r>
          </w:p>
        </w:tc>
        <w:tc>
          <w:tcPr>
            <w:tcW w:w="960" w:type="dxa"/>
            <w:tcBorders>
              <w:top w:val="nil"/>
              <w:left w:val="nil"/>
              <w:bottom w:val="nil"/>
              <w:right w:val="single" w:sz="4" w:space="0" w:color="auto"/>
            </w:tcBorders>
            <w:shd w:val="clear" w:color="auto" w:fill="auto"/>
            <w:noWrap/>
            <w:vAlign w:val="bottom"/>
            <w:hideMark/>
          </w:tcPr>
          <w:p w14:paraId="0CC1C684"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0.052</w:t>
            </w:r>
          </w:p>
        </w:tc>
        <w:tc>
          <w:tcPr>
            <w:tcW w:w="1097" w:type="dxa"/>
            <w:tcBorders>
              <w:top w:val="nil"/>
              <w:left w:val="nil"/>
              <w:bottom w:val="nil"/>
              <w:right w:val="single" w:sz="4" w:space="0" w:color="auto"/>
            </w:tcBorders>
            <w:shd w:val="clear" w:color="auto" w:fill="auto"/>
            <w:noWrap/>
            <w:vAlign w:val="bottom"/>
            <w:hideMark/>
          </w:tcPr>
          <w:p w14:paraId="00E97B0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0.4400</w:t>
            </w:r>
          </w:p>
        </w:tc>
        <w:tc>
          <w:tcPr>
            <w:tcW w:w="1097" w:type="dxa"/>
            <w:tcBorders>
              <w:top w:val="nil"/>
              <w:left w:val="nil"/>
              <w:bottom w:val="nil"/>
              <w:right w:val="single" w:sz="4" w:space="0" w:color="auto"/>
            </w:tcBorders>
            <w:shd w:val="clear" w:color="auto" w:fill="auto"/>
            <w:noWrap/>
            <w:vAlign w:val="bottom"/>
            <w:hideMark/>
          </w:tcPr>
          <w:p w14:paraId="1821F43E"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69A3BE8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0.054</w:t>
            </w:r>
          </w:p>
        </w:tc>
      </w:tr>
      <w:tr w:rsidR="00C13E06" w:rsidRPr="00EA700F" w14:paraId="1D1C340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46D936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C_MinM</w:t>
            </w:r>
          </w:p>
        </w:tc>
        <w:tc>
          <w:tcPr>
            <w:tcW w:w="1040" w:type="dxa"/>
            <w:tcBorders>
              <w:top w:val="nil"/>
              <w:left w:val="nil"/>
              <w:bottom w:val="nil"/>
              <w:right w:val="single" w:sz="4" w:space="0" w:color="auto"/>
            </w:tcBorders>
            <w:shd w:val="clear" w:color="auto" w:fill="auto"/>
            <w:noWrap/>
            <w:vAlign w:val="bottom"/>
            <w:hideMark/>
          </w:tcPr>
          <w:p w14:paraId="4ABCB102"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0.4919</w:t>
            </w:r>
          </w:p>
        </w:tc>
        <w:tc>
          <w:tcPr>
            <w:tcW w:w="1040" w:type="dxa"/>
            <w:tcBorders>
              <w:top w:val="nil"/>
              <w:left w:val="nil"/>
              <w:bottom w:val="nil"/>
              <w:right w:val="single" w:sz="4" w:space="0" w:color="auto"/>
            </w:tcBorders>
            <w:shd w:val="clear" w:color="auto" w:fill="auto"/>
            <w:noWrap/>
            <w:vAlign w:val="bottom"/>
            <w:hideMark/>
          </w:tcPr>
          <w:p w14:paraId="43DF645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0.5903</w:t>
            </w:r>
          </w:p>
        </w:tc>
        <w:tc>
          <w:tcPr>
            <w:tcW w:w="960" w:type="dxa"/>
            <w:tcBorders>
              <w:top w:val="nil"/>
              <w:left w:val="nil"/>
              <w:bottom w:val="nil"/>
              <w:right w:val="single" w:sz="4" w:space="0" w:color="auto"/>
            </w:tcBorders>
            <w:shd w:val="clear" w:color="auto" w:fill="auto"/>
            <w:noWrap/>
            <w:vAlign w:val="bottom"/>
            <w:hideMark/>
          </w:tcPr>
          <w:p w14:paraId="6C19CD9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0.259</w:t>
            </w:r>
          </w:p>
        </w:tc>
        <w:tc>
          <w:tcPr>
            <w:tcW w:w="1097" w:type="dxa"/>
            <w:tcBorders>
              <w:top w:val="nil"/>
              <w:left w:val="nil"/>
              <w:bottom w:val="nil"/>
              <w:right w:val="single" w:sz="4" w:space="0" w:color="auto"/>
            </w:tcBorders>
            <w:shd w:val="clear" w:color="auto" w:fill="auto"/>
            <w:noWrap/>
            <w:vAlign w:val="bottom"/>
            <w:hideMark/>
          </w:tcPr>
          <w:p w14:paraId="34F15EE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0.3700</w:t>
            </w:r>
          </w:p>
        </w:tc>
        <w:tc>
          <w:tcPr>
            <w:tcW w:w="1097" w:type="dxa"/>
            <w:tcBorders>
              <w:top w:val="nil"/>
              <w:left w:val="nil"/>
              <w:bottom w:val="nil"/>
              <w:right w:val="single" w:sz="4" w:space="0" w:color="auto"/>
            </w:tcBorders>
            <w:shd w:val="clear" w:color="auto" w:fill="auto"/>
            <w:noWrap/>
            <w:vAlign w:val="bottom"/>
            <w:hideMark/>
          </w:tcPr>
          <w:p w14:paraId="2AD32C6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0.4933</w:t>
            </w:r>
          </w:p>
        </w:tc>
        <w:tc>
          <w:tcPr>
            <w:tcW w:w="906" w:type="dxa"/>
            <w:tcBorders>
              <w:top w:val="nil"/>
              <w:left w:val="nil"/>
              <w:bottom w:val="nil"/>
              <w:right w:val="single" w:sz="4" w:space="0" w:color="auto"/>
            </w:tcBorders>
            <w:shd w:val="clear" w:color="auto" w:fill="auto"/>
            <w:noWrap/>
            <w:vAlign w:val="bottom"/>
            <w:hideMark/>
          </w:tcPr>
          <w:p w14:paraId="025BF6E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0.427</w:t>
            </w:r>
          </w:p>
        </w:tc>
      </w:tr>
      <w:tr w:rsidR="00C13E06" w:rsidRPr="00EA700F" w14:paraId="59BD908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E046275"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MDFAnnUnder0.1</w:t>
            </w:r>
          </w:p>
        </w:tc>
        <w:tc>
          <w:tcPr>
            <w:tcW w:w="1040" w:type="dxa"/>
            <w:tcBorders>
              <w:top w:val="nil"/>
              <w:left w:val="nil"/>
              <w:bottom w:val="nil"/>
              <w:right w:val="single" w:sz="4" w:space="0" w:color="auto"/>
            </w:tcBorders>
            <w:shd w:val="clear" w:color="auto" w:fill="auto"/>
            <w:noWrap/>
            <w:vAlign w:val="bottom"/>
            <w:hideMark/>
          </w:tcPr>
          <w:p w14:paraId="69420DA6"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0.5904</w:t>
            </w:r>
          </w:p>
        </w:tc>
        <w:tc>
          <w:tcPr>
            <w:tcW w:w="1040" w:type="dxa"/>
            <w:tcBorders>
              <w:top w:val="nil"/>
              <w:left w:val="nil"/>
              <w:bottom w:val="nil"/>
              <w:right w:val="single" w:sz="4" w:space="0" w:color="auto"/>
            </w:tcBorders>
            <w:shd w:val="clear" w:color="auto" w:fill="auto"/>
            <w:noWrap/>
            <w:vAlign w:val="bottom"/>
            <w:hideMark/>
          </w:tcPr>
          <w:p w14:paraId="26128FC5"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0.6747</w:t>
            </w:r>
          </w:p>
        </w:tc>
        <w:tc>
          <w:tcPr>
            <w:tcW w:w="960" w:type="dxa"/>
            <w:tcBorders>
              <w:top w:val="nil"/>
              <w:left w:val="nil"/>
              <w:bottom w:val="nil"/>
              <w:right w:val="single" w:sz="4" w:space="0" w:color="auto"/>
            </w:tcBorders>
            <w:shd w:val="clear" w:color="auto" w:fill="auto"/>
            <w:noWrap/>
            <w:vAlign w:val="bottom"/>
            <w:hideMark/>
          </w:tcPr>
          <w:p w14:paraId="312232B6"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0.071</w:t>
            </w:r>
          </w:p>
        </w:tc>
        <w:tc>
          <w:tcPr>
            <w:tcW w:w="1097" w:type="dxa"/>
            <w:tcBorders>
              <w:top w:val="nil"/>
              <w:left w:val="nil"/>
              <w:bottom w:val="nil"/>
              <w:right w:val="single" w:sz="4" w:space="0" w:color="auto"/>
            </w:tcBorders>
            <w:shd w:val="clear" w:color="auto" w:fill="auto"/>
            <w:noWrap/>
            <w:vAlign w:val="bottom"/>
            <w:hideMark/>
          </w:tcPr>
          <w:p w14:paraId="0800482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0.5100</w:t>
            </w:r>
          </w:p>
        </w:tc>
        <w:tc>
          <w:tcPr>
            <w:tcW w:w="1097" w:type="dxa"/>
            <w:tcBorders>
              <w:top w:val="nil"/>
              <w:left w:val="nil"/>
              <w:bottom w:val="nil"/>
              <w:right w:val="single" w:sz="4" w:space="0" w:color="auto"/>
            </w:tcBorders>
            <w:shd w:val="clear" w:color="auto" w:fill="auto"/>
            <w:noWrap/>
            <w:vAlign w:val="bottom"/>
            <w:hideMark/>
          </w:tcPr>
          <w:p w14:paraId="0DDD10C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0.5829</w:t>
            </w:r>
          </w:p>
        </w:tc>
        <w:tc>
          <w:tcPr>
            <w:tcW w:w="906" w:type="dxa"/>
            <w:tcBorders>
              <w:top w:val="nil"/>
              <w:left w:val="nil"/>
              <w:bottom w:val="nil"/>
              <w:right w:val="single" w:sz="4" w:space="0" w:color="auto"/>
            </w:tcBorders>
            <w:shd w:val="clear" w:color="auto" w:fill="auto"/>
            <w:noWrap/>
            <w:vAlign w:val="bottom"/>
            <w:hideMark/>
          </w:tcPr>
          <w:p w14:paraId="74D991D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0.105</w:t>
            </w:r>
          </w:p>
        </w:tc>
      </w:tr>
      <w:tr w:rsidR="00C13E06" w:rsidRPr="00EA700F" w14:paraId="7DF7C32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85E11D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MDFAnnZer</w:t>
            </w:r>
          </w:p>
        </w:tc>
        <w:tc>
          <w:tcPr>
            <w:tcW w:w="1040" w:type="dxa"/>
            <w:tcBorders>
              <w:top w:val="nil"/>
              <w:left w:val="nil"/>
              <w:bottom w:val="nil"/>
              <w:right w:val="single" w:sz="4" w:space="0" w:color="auto"/>
            </w:tcBorders>
            <w:shd w:val="clear" w:color="auto" w:fill="auto"/>
            <w:noWrap/>
            <w:vAlign w:val="bottom"/>
            <w:hideMark/>
          </w:tcPr>
          <w:p w14:paraId="2BE01311"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0.6360</w:t>
            </w:r>
          </w:p>
        </w:tc>
        <w:tc>
          <w:tcPr>
            <w:tcW w:w="1040" w:type="dxa"/>
            <w:tcBorders>
              <w:top w:val="nil"/>
              <w:left w:val="nil"/>
              <w:bottom w:val="nil"/>
              <w:right w:val="single" w:sz="4" w:space="0" w:color="auto"/>
            </w:tcBorders>
            <w:shd w:val="clear" w:color="auto" w:fill="auto"/>
            <w:noWrap/>
            <w:vAlign w:val="bottom"/>
            <w:hideMark/>
          </w:tcPr>
          <w:p w14:paraId="4E484D77"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0.6938</w:t>
            </w:r>
          </w:p>
        </w:tc>
        <w:tc>
          <w:tcPr>
            <w:tcW w:w="960" w:type="dxa"/>
            <w:tcBorders>
              <w:top w:val="nil"/>
              <w:left w:val="nil"/>
              <w:bottom w:val="nil"/>
              <w:right w:val="single" w:sz="4" w:space="0" w:color="auto"/>
            </w:tcBorders>
            <w:shd w:val="clear" w:color="auto" w:fill="auto"/>
            <w:noWrap/>
            <w:vAlign w:val="bottom"/>
            <w:hideMark/>
          </w:tcPr>
          <w:p w14:paraId="46D0A35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0.092</w:t>
            </w:r>
          </w:p>
        </w:tc>
        <w:tc>
          <w:tcPr>
            <w:tcW w:w="1097" w:type="dxa"/>
            <w:tcBorders>
              <w:top w:val="nil"/>
              <w:left w:val="nil"/>
              <w:bottom w:val="nil"/>
              <w:right w:val="single" w:sz="4" w:space="0" w:color="auto"/>
            </w:tcBorders>
            <w:shd w:val="clear" w:color="auto" w:fill="auto"/>
            <w:noWrap/>
            <w:vAlign w:val="bottom"/>
            <w:hideMark/>
          </w:tcPr>
          <w:p w14:paraId="4D17745C"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0.5600</w:t>
            </w:r>
          </w:p>
        </w:tc>
        <w:tc>
          <w:tcPr>
            <w:tcW w:w="1097" w:type="dxa"/>
            <w:tcBorders>
              <w:top w:val="nil"/>
              <w:left w:val="nil"/>
              <w:bottom w:val="nil"/>
              <w:right w:val="single" w:sz="4" w:space="0" w:color="auto"/>
            </w:tcBorders>
            <w:shd w:val="clear" w:color="auto" w:fill="auto"/>
            <w:noWrap/>
            <w:vAlign w:val="bottom"/>
            <w:hideMark/>
          </w:tcPr>
          <w:p w14:paraId="17D7BDE6"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0.6109</w:t>
            </w:r>
          </w:p>
        </w:tc>
        <w:tc>
          <w:tcPr>
            <w:tcW w:w="906" w:type="dxa"/>
            <w:tcBorders>
              <w:top w:val="nil"/>
              <w:left w:val="nil"/>
              <w:bottom w:val="nil"/>
              <w:right w:val="single" w:sz="4" w:space="0" w:color="auto"/>
            </w:tcBorders>
            <w:shd w:val="clear" w:color="auto" w:fill="auto"/>
            <w:noWrap/>
            <w:vAlign w:val="bottom"/>
            <w:hideMark/>
          </w:tcPr>
          <w:p w14:paraId="4A9CD72D"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0.130</w:t>
            </w:r>
          </w:p>
        </w:tc>
      </w:tr>
      <w:tr w:rsidR="00C13E06" w:rsidRPr="00EA700F" w14:paraId="12A0E7A6"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5064E91"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MDFAnnHSNum</w:t>
            </w:r>
          </w:p>
        </w:tc>
        <w:tc>
          <w:tcPr>
            <w:tcW w:w="1040" w:type="dxa"/>
            <w:tcBorders>
              <w:top w:val="nil"/>
              <w:left w:val="nil"/>
              <w:bottom w:val="nil"/>
              <w:right w:val="single" w:sz="4" w:space="0" w:color="auto"/>
            </w:tcBorders>
            <w:shd w:val="clear" w:color="auto" w:fill="auto"/>
            <w:noWrap/>
            <w:vAlign w:val="bottom"/>
            <w:hideMark/>
          </w:tcPr>
          <w:p w14:paraId="7E00C85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0.6885</w:t>
            </w:r>
          </w:p>
        </w:tc>
        <w:tc>
          <w:tcPr>
            <w:tcW w:w="1040" w:type="dxa"/>
            <w:tcBorders>
              <w:top w:val="nil"/>
              <w:left w:val="nil"/>
              <w:bottom w:val="nil"/>
              <w:right w:val="single" w:sz="4" w:space="0" w:color="auto"/>
            </w:tcBorders>
            <w:shd w:val="clear" w:color="auto" w:fill="auto"/>
            <w:noWrap/>
            <w:vAlign w:val="bottom"/>
            <w:hideMark/>
          </w:tcPr>
          <w:p w14:paraId="7F12D69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0.7184</w:t>
            </w:r>
          </w:p>
        </w:tc>
        <w:tc>
          <w:tcPr>
            <w:tcW w:w="960" w:type="dxa"/>
            <w:tcBorders>
              <w:top w:val="nil"/>
              <w:left w:val="nil"/>
              <w:bottom w:val="nil"/>
              <w:right w:val="single" w:sz="4" w:space="0" w:color="auto"/>
            </w:tcBorders>
            <w:shd w:val="clear" w:color="auto" w:fill="auto"/>
            <w:noWrap/>
            <w:vAlign w:val="bottom"/>
            <w:hideMark/>
          </w:tcPr>
          <w:p w14:paraId="10BF8486"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0.262</w:t>
            </w:r>
          </w:p>
        </w:tc>
        <w:tc>
          <w:tcPr>
            <w:tcW w:w="1097" w:type="dxa"/>
            <w:tcBorders>
              <w:top w:val="nil"/>
              <w:left w:val="nil"/>
              <w:bottom w:val="nil"/>
              <w:right w:val="single" w:sz="4" w:space="0" w:color="auto"/>
            </w:tcBorders>
            <w:shd w:val="clear" w:color="auto" w:fill="auto"/>
            <w:noWrap/>
            <w:vAlign w:val="bottom"/>
            <w:hideMark/>
          </w:tcPr>
          <w:p w14:paraId="1E4BD38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1097" w:type="dxa"/>
            <w:tcBorders>
              <w:top w:val="nil"/>
              <w:left w:val="nil"/>
              <w:bottom w:val="nil"/>
              <w:right w:val="single" w:sz="4" w:space="0" w:color="auto"/>
            </w:tcBorders>
            <w:shd w:val="clear" w:color="auto" w:fill="auto"/>
            <w:noWrap/>
            <w:vAlign w:val="bottom"/>
            <w:hideMark/>
          </w:tcPr>
          <w:p w14:paraId="5DFEF3DA"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906" w:type="dxa"/>
            <w:tcBorders>
              <w:top w:val="nil"/>
              <w:left w:val="nil"/>
              <w:bottom w:val="nil"/>
              <w:right w:val="single" w:sz="4" w:space="0" w:color="auto"/>
            </w:tcBorders>
            <w:shd w:val="clear" w:color="auto" w:fill="auto"/>
            <w:noWrap/>
            <w:vAlign w:val="bottom"/>
            <w:hideMark/>
          </w:tcPr>
          <w:p w14:paraId="18DDDE2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0.254</w:t>
            </w:r>
          </w:p>
        </w:tc>
      </w:tr>
      <w:tr w:rsidR="00C13E06" w:rsidRPr="00EA700F" w14:paraId="357A981F" w14:textId="77777777" w:rsidTr="00C13E06">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41E37E7B"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CVAnnLSMeanDur</w:t>
            </w:r>
          </w:p>
        </w:tc>
        <w:tc>
          <w:tcPr>
            <w:tcW w:w="1040" w:type="dxa"/>
            <w:tcBorders>
              <w:top w:val="nil"/>
              <w:left w:val="nil"/>
              <w:bottom w:val="single" w:sz="4" w:space="0" w:color="auto"/>
              <w:right w:val="single" w:sz="4" w:space="0" w:color="auto"/>
            </w:tcBorders>
            <w:shd w:val="clear" w:color="auto" w:fill="auto"/>
            <w:noWrap/>
            <w:vAlign w:val="bottom"/>
            <w:hideMark/>
          </w:tcPr>
          <w:p w14:paraId="4F7810D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1040" w:type="dxa"/>
            <w:tcBorders>
              <w:top w:val="nil"/>
              <w:left w:val="nil"/>
              <w:bottom w:val="single" w:sz="4" w:space="0" w:color="auto"/>
              <w:right w:val="single" w:sz="4" w:space="0" w:color="auto"/>
            </w:tcBorders>
            <w:shd w:val="clear" w:color="auto" w:fill="auto"/>
            <w:noWrap/>
            <w:vAlign w:val="bottom"/>
            <w:hideMark/>
          </w:tcPr>
          <w:p w14:paraId="4C2B1858"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960" w:type="dxa"/>
            <w:tcBorders>
              <w:top w:val="nil"/>
              <w:left w:val="nil"/>
              <w:bottom w:val="single" w:sz="4" w:space="0" w:color="auto"/>
              <w:right w:val="single" w:sz="4" w:space="0" w:color="auto"/>
            </w:tcBorders>
            <w:shd w:val="clear" w:color="auto" w:fill="auto"/>
            <w:noWrap/>
            <w:vAlign w:val="bottom"/>
            <w:hideMark/>
          </w:tcPr>
          <w:p w14:paraId="2C51B4B2"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0.029</w:t>
            </w:r>
          </w:p>
        </w:tc>
        <w:tc>
          <w:tcPr>
            <w:tcW w:w="1097" w:type="dxa"/>
            <w:tcBorders>
              <w:top w:val="nil"/>
              <w:left w:val="nil"/>
              <w:bottom w:val="single" w:sz="4" w:space="0" w:color="auto"/>
              <w:right w:val="single" w:sz="4" w:space="0" w:color="auto"/>
            </w:tcBorders>
            <w:shd w:val="clear" w:color="auto" w:fill="auto"/>
            <w:noWrap/>
            <w:vAlign w:val="bottom"/>
            <w:hideMark/>
          </w:tcPr>
          <w:p w14:paraId="558DEA81"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0.6700</w:t>
            </w:r>
          </w:p>
        </w:tc>
        <w:tc>
          <w:tcPr>
            <w:tcW w:w="1097" w:type="dxa"/>
            <w:tcBorders>
              <w:top w:val="nil"/>
              <w:left w:val="nil"/>
              <w:bottom w:val="single" w:sz="4" w:space="0" w:color="auto"/>
              <w:right w:val="single" w:sz="4" w:space="0" w:color="auto"/>
            </w:tcBorders>
            <w:shd w:val="clear" w:color="auto" w:fill="auto"/>
            <w:noWrap/>
            <w:vAlign w:val="bottom"/>
            <w:hideMark/>
          </w:tcPr>
          <w:p w14:paraId="406A288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0.6991</w:t>
            </w:r>
          </w:p>
        </w:tc>
        <w:tc>
          <w:tcPr>
            <w:tcW w:w="906" w:type="dxa"/>
            <w:tcBorders>
              <w:top w:val="nil"/>
              <w:left w:val="nil"/>
              <w:bottom w:val="single" w:sz="4" w:space="0" w:color="auto"/>
              <w:right w:val="single" w:sz="4" w:space="0" w:color="auto"/>
            </w:tcBorders>
            <w:shd w:val="clear" w:color="auto" w:fill="auto"/>
            <w:noWrap/>
            <w:vAlign w:val="bottom"/>
            <w:hideMark/>
          </w:tcPr>
          <w:p w14:paraId="43A1E929" w14:textId="77777777" w:rsidR="00C13E06" w:rsidRPr="009546E2" w:rsidRDefault="00C13E06" w:rsidP="00C13E06">
            <w:pPr>
              <w:spacing w:after="0" w:line="276" w:lineRule="auto"/>
              <w:jc w:val="both"/>
              <w:rPr>
                <w:rFonts w:eastAsia="Times New Roman" w:cs="Times New Roman"/>
                <w:color w:val="000000"/>
                <w:sz w:val="20"/>
                <w:szCs w:val="20"/>
                <w:lang w:eastAsia="en-AU"/>
              </w:rPr>
            </w:pPr>
            <w:r w:rsidRPr="009546E2">
              <w:rPr>
                <w:rFonts w:eastAsia="Times New Roman" w:cs="Times New Roman"/>
                <w:color w:val="000000"/>
                <w:sz w:val="20"/>
                <w:szCs w:val="20"/>
                <w:lang w:eastAsia="en-AU"/>
              </w:rPr>
              <w:t>0.028</w:t>
            </w:r>
          </w:p>
        </w:tc>
      </w:tr>
    </w:tbl>
    <w:p w14:paraId="020ED3F5" w14:textId="77777777" w:rsidR="00C13E06" w:rsidRDefault="00C13E06" w:rsidP="00A22B81">
      <w:pPr>
        <w:spacing w:line="360" w:lineRule="auto"/>
        <w:jc w:val="both"/>
        <w:rPr>
          <w:b/>
        </w:rPr>
      </w:pPr>
    </w:p>
    <w:p w14:paraId="2E3F1A8D" w14:textId="77777777" w:rsidR="00C13E06" w:rsidRDefault="00C13E06" w:rsidP="00A22B81">
      <w:pPr>
        <w:spacing w:line="360" w:lineRule="auto"/>
        <w:jc w:val="both"/>
        <w:rPr>
          <w:b/>
        </w:rPr>
      </w:pPr>
    </w:p>
    <w:p w14:paraId="04ED778D" w14:textId="77777777" w:rsidR="00C13E06" w:rsidRDefault="00C13E06" w:rsidP="00A22B81">
      <w:pPr>
        <w:spacing w:line="360" w:lineRule="auto"/>
        <w:jc w:val="both"/>
        <w:rPr>
          <w:b/>
        </w:rPr>
      </w:pPr>
    </w:p>
    <w:p w14:paraId="69CB6323" w14:textId="77777777" w:rsidR="00C13E06" w:rsidRDefault="00C13E06" w:rsidP="00A22B81">
      <w:pPr>
        <w:spacing w:line="360" w:lineRule="auto"/>
        <w:jc w:val="both"/>
        <w:rPr>
          <w:b/>
        </w:rPr>
      </w:pPr>
    </w:p>
    <w:p w14:paraId="04B2FB03" w14:textId="77777777" w:rsidR="00C13E06" w:rsidRDefault="00C13E06" w:rsidP="00A22B81">
      <w:pPr>
        <w:spacing w:line="360" w:lineRule="auto"/>
        <w:jc w:val="both"/>
        <w:rPr>
          <w:b/>
        </w:rPr>
      </w:pPr>
    </w:p>
    <w:p w14:paraId="68034AAB" w14:textId="77777777" w:rsidR="00C13E06" w:rsidRPr="00377604" w:rsidRDefault="00C13E06" w:rsidP="00C13E06">
      <w:pPr>
        <w:pStyle w:val="Caption"/>
        <w:keepNext/>
        <w:spacing w:line="360" w:lineRule="auto"/>
        <w:rPr>
          <w:sz w:val="22"/>
          <w:szCs w:val="22"/>
        </w:rPr>
      </w:pPr>
      <w:r w:rsidRPr="00377604">
        <w:rPr>
          <w:b/>
          <w:sz w:val="22"/>
          <w:szCs w:val="22"/>
        </w:rPr>
        <w:lastRenderedPageBreak/>
        <w:t xml:space="preserve">Table </w:t>
      </w:r>
      <w:r>
        <w:rPr>
          <w:b/>
          <w:sz w:val="22"/>
          <w:szCs w:val="22"/>
        </w:rPr>
        <w:t>4</w:t>
      </w:r>
      <w:r w:rsidRPr="00377604">
        <w:rPr>
          <w:b/>
          <w:sz w:val="22"/>
          <w:szCs w:val="22"/>
        </w:rPr>
        <w:t>.</w:t>
      </w:r>
      <w:r w:rsidRPr="00377604">
        <w:rPr>
          <w:sz w:val="22"/>
          <w:szCs w:val="22"/>
        </w:rPr>
        <w:t xml:space="preserve"> Variation in hydrological conditions across principal component axes. PC axes shown in Fig. 5 are highlighted.</w:t>
      </w:r>
    </w:p>
    <w:tbl>
      <w:tblPr>
        <w:tblW w:w="9298" w:type="dxa"/>
        <w:tblInd w:w="-5" w:type="dxa"/>
        <w:tblLook w:val="04A0" w:firstRow="1" w:lastRow="0" w:firstColumn="1" w:lastColumn="0" w:noHBand="0" w:noVBand="1"/>
      </w:tblPr>
      <w:tblGrid>
        <w:gridCol w:w="3044"/>
        <w:gridCol w:w="1424"/>
        <w:gridCol w:w="1610"/>
        <w:gridCol w:w="1610"/>
        <w:gridCol w:w="1610"/>
      </w:tblGrid>
      <w:tr w:rsidR="00C13E06" w:rsidRPr="009546E2" w14:paraId="143DD046" w14:textId="77777777" w:rsidTr="00C13E06">
        <w:trPr>
          <w:trHeight w:val="379"/>
        </w:trPr>
        <w:tc>
          <w:tcPr>
            <w:tcW w:w="3044" w:type="dxa"/>
            <w:tcBorders>
              <w:top w:val="single" w:sz="4" w:space="0" w:color="auto"/>
              <w:left w:val="single" w:sz="4" w:space="0" w:color="auto"/>
              <w:bottom w:val="single" w:sz="4" w:space="0" w:color="auto"/>
              <w:right w:val="nil"/>
            </w:tcBorders>
            <w:shd w:val="clear" w:color="auto" w:fill="auto"/>
            <w:noWrap/>
            <w:vAlign w:val="bottom"/>
            <w:hideMark/>
          </w:tcPr>
          <w:p w14:paraId="615472A9" w14:textId="77777777" w:rsidR="00C13E06" w:rsidRPr="009546E2" w:rsidRDefault="00C13E06" w:rsidP="00C13E06">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1424" w:type="dxa"/>
            <w:tcBorders>
              <w:top w:val="single" w:sz="4" w:space="0" w:color="auto"/>
              <w:left w:val="nil"/>
              <w:bottom w:val="single" w:sz="4" w:space="0" w:color="auto"/>
              <w:right w:val="nil"/>
            </w:tcBorders>
            <w:shd w:val="clear" w:color="auto" w:fill="auto"/>
            <w:noWrap/>
            <w:vAlign w:val="bottom"/>
            <w:hideMark/>
          </w:tcPr>
          <w:p w14:paraId="7FBFB6DA"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PC1</w:t>
            </w:r>
          </w:p>
        </w:tc>
        <w:tc>
          <w:tcPr>
            <w:tcW w:w="1610" w:type="dxa"/>
            <w:tcBorders>
              <w:top w:val="single" w:sz="4" w:space="0" w:color="auto"/>
              <w:left w:val="nil"/>
              <w:bottom w:val="single" w:sz="4" w:space="0" w:color="auto"/>
              <w:right w:val="nil"/>
            </w:tcBorders>
            <w:shd w:val="clear" w:color="auto" w:fill="auto"/>
            <w:noWrap/>
            <w:vAlign w:val="bottom"/>
            <w:hideMark/>
          </w:tcPr>
          <w:p w14:paraId="78D6B3E4"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PC2</w:t>
            </w:r>
          </w:p>
        </w:tc>
        <w:tc>
          <w:tcPr>
            <w:tcW w:w="1610" w:type="dxa"/>
            <w:tcBorders>
              <w:top w:val="single" w:sz="4" w:space="0" w:color="auto"/>
              <w:left w:val="nil"/>
              <w:bottom w:val="single" w:sz="4" w:space="0" w:color="auto"/>
              <w:right w:val="nil"/>
            </w:tcBorders>
            <w:shd w:val="clear" w:color="auto" w:fill="auto"/>
            <w:noWrap/>
            <w:vAlign w:val="bottom"/>
            <w:hideMark/>
          </w:tcPr>
          <w:p w14:paraId="5FC024D7"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PC3</w:t>
            </w:r>
          </w:p>
        </w:tc>
        <w:tc>
          <w:tcPr>
            <w:tcW w:w="1610" w:type="dxa"/>
            <w:tcBorders>
              <w:top w:val="single" w:sz="4" w:space="0" w:color="auto"/>
              <w:left w:val="nil"/>
              <w:bottom w:val="single" w:sz="4" w:space="0" w:color="auto"/>
              <w:right w:val="single" w:sz="4" w:space="0" w:color="auto"/>
            </w:tcBorders>
            <w:shd w:val="clear" w:color="auto" w:fill="auto"/>
            <w:noWrap/>
            <w:vAlign w:val="bottom"/>
            <w:hideMark/>
          </w:tcPr>
          <w:p w14:paraId="6952456A"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PC4</w:t>
            </w:r>
          </w:p>
        </w:tc>
      </w:tr>
      <w:tr w:rsidR="00C13E06" w:rsidRPr="009546E2" w14:paraId="38206BB4" w14:textId="77777777" w:rsidTr="00C13E06">
        <w:trPr>
          <w:trHeight w:val="379"/>
        </w:trPr>
        <w:tc>
          <w:tcPr>
            <w:tcW w:w="3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BBBF6" w14:textId="77777777" w:rsidR="00C13E06" w:rsidRPr="009546E2" w:rsidRDefault="00C13E06" w:rsidP="00C13E06">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Standard deviation</w:t>
            </w:r>
          </w:p>
        </w:tc>
        <w:tc>
          <w:tcPr>
            <w:tcW w:w="1424" w:type="dxa"/>
            <w:tcBorders>
              <w:top w:val="nil"/>
              <w:left w:val="nil"/>
              <w:bottom w:val="nil"/>
              <w:right w:val="nil"/>
            </w:tcBorders>
            <w:shd w:val="clear" w:color="auto" w:fill="auto"/>
            <w:noWrap/>
            <w:vAlign w:val="bottom"/>
            <w:hideMark/>
          </w:tcPr>
          <w:p w14:paraId="1A169E7E" w14:textId="77777777" w:rsidR="00C13E06" w:rsidRPr="009546E2" w:rsidRDefault="00C13E06" w:rsidP="00C13E06">
            <w:pPr>
              <w:spacing w:after="0" w:line="276" w:lineRule="auto"/>
              <w:jc w:val="center"/>
              <w:rPr>
                <w:rFonts w:eastAsia="Times New Roman" w:cs="Times New Roman"/>
                <w:color w:val="000000"/>
                <w:sz w:val="20"/>
                <w:szCs w:val="20"/>
                <w:highlight w:val="lightGray"/>
                <w:lang w:eastAsia="en-AU"/>
              </w:rPr>
            </w:pPr>
            <w:r w:rsidRPr="009546E2">
              <w:rPr>
                <w:rFonts w:eastAsia="Times New Roman" w:cs="Times New Roman"/>
                <w:color w:val="000000"/>
                <w:sz w:val="20"/>
                <w:szCs w:val="20"/>
                <w:highlight w:val="lightGray"/>
                <w:lang w:eastAsia="en-AU"/>
              </w:rPr>
              <w:t>2.</w:t>
            </w:r>
            <w:r>
              <w:rPr>
                <w:rFonts w:eastAsia="Times New Roman" w:cs="Times New Roman"/>
                <w:color w:val="000000"/>
                <w:sz w:val="20"/>
                <w:szCs w:val="20"/>
                <w:highlight w:val="lightGray"/>
                <w:lang w:eastAsia="en-AU"/>
              </w:rPr>
              <w:t>90</w:t>
            </w:r>
          </w:p>
        </w:tc>
        <w:tc>
          <w:tcPr>
            <w:tcW w:w="1610" w:type="dxa"/>
            <w:tcBorders>
              <w:top w:val="nil"/>
              <w:left w:val="nil"/>
              <w:bottom w:val="nil"/>
              <w:right w:val="nil"/>
            </w:tcBorders>
            <w:shd w:val="clear" w:color="auto" w:fill="auto"/>
            <w:noWrap/>
            <w:vAlign w:val="bottom"/>
            <w:hideMark/>
          </w:tcPr>
          <w:p w14:paraId="70CAFE3E" w14:textId="77777777" w:rsidR="00C13E06" w:rsidRPr="009546E2" w:rsidRDefault="00C13E06" w:rsidP="00C13E06">
            <w:pPr>
              <w:spacing w:after="0" w:line="276" w:lineRule="auto"/>
              <w:jc w:val="center"/>
              <w:rPr>
                <w:rFonts w:eastAsia="Times New Roman" w:cs="Times New Roman"/>
                <w:color w:val="000000"/>
                <w:sz w:val="20"/>
                <w:szCs w:val="20"/>
                <w:highlight w:val="lightGray"/>
                <w:lang w:eastAsia="en-AU"/>
              </w:rPr>
            </w:pPr>
            <w:r w:rsidRPr="009546E2">
              <w:rPr>
                <w:rFonts w:eastAsia="Times New Roman" w:cs="Times New Roman"/>
                <w:color w:val="000000"/>
                <w:sz w:val="20"/>
                <w:szCs w:val="20"/>
                <w:highlight w:val="lightGray"/>
                <w:lang w:eastAsia="en-AU"/>
              </w:rPr>
              <w:t>0.8</w:t>
            </w:r>
            <w:r>
              <w:rPr>
                <w:rFonts w:eastAsia="Times New Roman" w:cs="Times New Roman"/>
                <w:color w:val="000000"/>
                <w:sz w:val="20"/>
                <w:szCs w:val="20"/>
                <w:highlight w:val="lightGray"/>
                <w:lang w:eastAsia="en-AU"/>
              </w:rPr>
              <w:t>6</w:t>
            </w:r>
          </w:p>
        </w:tc>
        <w:tc>
          <w:tcPr>
            <w:tcW w:w="1610" w:type="dxa"/>
            <w:tcBorders>
              <w:top w:val="nil"/>
              <w:left w:val="nil"/>
              <w:bottom w:val="nil"/>
              <w:right w:val="nil"/>
            </w:tcBorders>
            <w:shd w:val="clear" w:color="auto" w:fill="auto"/>
            <w:noWrap/>
            <w:vAlign w:val="bottom"/>
            <w:hideMark/>
          </w:tcPr>
          <w:p w14:paraId="368892C0"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0.5</w:t>
            </w:r>
            <w:r>
              <w:rPr>
                <w:rFonts w:eastAsia="Times New Roman" w:cs="Times New Roman"/>
                <w:color w:val="000000"/>
                <w:sz w:val="20"/>
                <w:szCs w:val="20"/>
                <w:lang w:eastAsia="en-AU"/>
              </w:rPr>
              <w:t>6</w:t>
            </w:r>
          </w:p>
        </w:tc>
        <w:tc>
          <w:tcPr>
            <w:tcW w:w="1610" w:type="dxa"/>
            <w:tcBorders>
              <w:top w:val="nil"/>
              <w:left w:val="nil"/>
              <w:bottom w:val="nil"/>
              <w:right w:val="single" w:sz="4" w:space="0" w:color="auto"/>
            </w:tcBorders>
            <w:shd w:val="clear" w:color="auto" w:fill="auto"/>
            <w:noWrap/>
            <w:vAlign w:val="bottom"/>
            <w:hideMark/>
          </w:tcPr>
          <w:p w14:paraId="30729DE7"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0.5</w:t>
            </w:r>
            <w:r>
              <w:rPr>
                <w:rFonts w:eastAsia="Times New Roman" w:cs="Times New Roman"/>
                <w:color w:val="000000"/>
                <w:sz w:val="20"/>
                <w:szCs w:val="20"/>
                <w:lang w:eastAsia="en-AU"/>
              </w:rPr>
              <w:t>3</w:t>
            </w:r>
          </w:p>
        </w:tc>
      </w:tr>
      <w:tr w:rsidR="00C13E06" w:rsidRPr="009546E2" w14:paraId="72A60F87" w14:textId="77777777" w:rsidTr="00C13E06">
        <w:trPr>
          <w:trHeight w:val="379"/>
        </w:trPr>
        <w:tc>
          <w:tcPr>
            <w:tcW w:w="3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0A87D" w14:textId="77777777" w:rsidR="00C13E06" w:rsidRPr="009546E2" w:rsidRDefault="00C13E06" w:rsidP="00C13E06">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Proportion of variance</w:t>
            </w:r>
          </w:p>
        </w:tc>
        <w:tc>
          <w:tcPr>
            <w:tcW w:w="1424" w:type="dxa"/>
            <w:tcBorders>
              <w:top w:val="nil"/>
              <w:left w:val="nil"/>
              <w:bottom w:val="nil"/>
              <w:right w:val="nil"/>
            </w:tcBorders>
            <w:shd w:val="clear" w:color="auto" w:fill="auto"/>
            <w:noWrap/>
            <w:vAlign w:val="bottom"/>
            <w:hideMark/>
          </w:tcPr>
          <w:p w14:paraId="35DCA3EB" w14:textId="77777777" w:rsidR="00C13E06" w:rsidRPr="009546E2" w:rsidRDefault="00C13E06" w:rsidP="00C13E06">
            <w:pPr>
              <w:spacing w:after="0" w:line="276" w:lineRule="auto"/>
              <w:jc w:val="center"/>
              <w:rPr>
                <w:rFonts w:eastAsia="Times New Roman" w:cs="Times New Roman"/>
                <w:color w:val="000000"/>
                <w:sz w:val="20"/>
                <w:szCs w:val="20"/>
                <w:highlight w:val="lightGray"/>
                <w:lang w:eastAsia="en-AU"/>
              </w:rPr>
            </w:pPr>
            <w:r w:rsidRPr="009546E2">
              <w:rPr>
                <w:rFonts w:eastAsia="Times New Roman" w:cs="Times New Roman"/>
                <w:color w:val="000000"/>
                <w:sz w:val="20"/>
                <w:szCs w:val="20"/>
                <w:highlight w:val="lightGray"/>
                <w:lang w:eastAsia="en-AU"/>
              </w:rPr>
              <w:t>0.8</w:t>
            </w:r>
            <w:r>
              <w:rPr>
                <w:rFonts w:eastAsia="Times New Roman" w:cs="Times New Roman"/>
                <w:color w:val="000000"/>
                <w:sz w:val="20"/>
                <w:szCs w:val="20"/>
                <w:highlight w:val="lightGray"/>
                <w:lang w:eastAsia="en-AU"/>
              </w:rPr>
              <w:t>4</w:t>
            </w:r>
          </w:p>
        </w:tc>
        <w:tc>
          <w:tcPr>
            <w:tcW w:w="1610" w:type="dxa"/>
            <w:tcBorders>
              <w:top w:val="nil"/>
              <w:left w:val="nil"/>
              <w:bottom w:val="nil"/>
              <w:right w:val="nil"/>
            </w:tcBorders>
            <w:shd w:val="clear" w:color="auto" w:fill="auto"/>
            <w:noWrap/>
            <w:vAlign w:val="bottom"/>
            <w:hideMark/>
          </w:tcPr>
          <w:p w14:paraId="6C894669" w14:textId="77777777" w:rsidR="00C13E06" w:rsidRPr="009546E2" w:rsidRDefault="00C13E06" w:rsidP="00C13E06">
            <w:pPr>
              <w:spacing w:after="0" w:line="276" w:lineRule="auto"/>
              <w:jc w:val="center"/>
              <w:rPr>
                <w:rFonts w:eastAsia="Times New Roman" w:cs="Times New Roman"/>
                <w:color w:val="000000"/>
                <w:sz w:val="20"/>
                <w:szCs w:val="20"/>
                <w:highlight w:val="lightGray"/>
                <w:lang w:eastAsia="en-AU"/>
              </w:rPr>
            </w:pPr>
            <w:r w:rsidRPr="009546E2">
              <w:rPr>
                <w:rFonts w:eastAsia="Times New Roman" w:cs="Times New Roman"/>
                <w:color w:val="000000"/>
                <w:sz w:val="20"/>
                <w:szCs w:val="20"/>
                <w:highlight w:val="lightGray"/>
                <w:lang w:eastAsia="en-AU"/>
              </w:rPr>
              <w:t>0.07</w:t>
            </w:r>
          </w:p>
        </w:tc>
        <w:tc>
          <w:tcPr>
            <w:tcW w:w="1610" w:type="dxa"/>
            <w:tcBorders>
              <w:top w:val="nil"/>
              <w:left w:val="nil"/>
              <w:bottom w:val="nil"/>
              <w:right w:val="nil"/>
            </w:tcBorders>
            <w:shd w:val="clear" w:color="auto" w:fill="auto"/>
            <w:noWrap/>
            <w:vAlign w:val="bottom"/>
            <w:hideMark/>
          </w:tcPr>
          <w:p w14:paraId="695F1464"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0.03</w:t>
            </w:r>
          </w:p>
        </w:tc>
        <w:tc>
          <w:tcPr>
            <w:tcW w:w="1610" w:type="dxa"/>
            <w:tcBorders>
              <w:top w:val="nil"/>
              <w:left w:val="nil"/>
              <w:bottom w:val="nil"/>
              <w:right w:val="single" w:sz="4" w:space="0" w:color="auto"/>
            </w:tcBorders>
            <w:shd w:val="clear" w:color="auto" w:fill="auto"/>
            <w:noWrap/>
            <w:vAlign w:val="bottom"/>
            <w:hideMark/>
          </w:tcPr>
          <w:p w14:paraId="7F9E300B"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0.2</w:t>
            </w:r>
            <w:r>
              <w:rPr>
                <w:rFonts w:eastAsia="Times New Roman" w:cs="Times New Roman"/>
                <w:color w:val="000000"/>
                <w:sz w:val="20"/>
                <w:szCs w:val="20"/>
                <w:lang w:eastAsia="en-AU"/>
              </w:rPr>
              <w:t>8</w:t>
            </w:r>
          </w:p>
        </w:tc>
      </w:tr>
      <w:tr w:rsidR="00C13E06" w:rsidRPr="009546E2" w14:paraId="49CA32A9" w14:textId="77777777" w:rsidTr="00C13E06">
        <w:trPr>
          <w:trHeight w:val="379"/>
        </w:trPr>
        <w:tc>
          <w:tcPr>
            <w:tcW w:w="3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E9FDB" w14:textId="77777777" w:rsidR="00C13E06" w:rsidRPr="009546E2" w:rsidRDefault="00C13E06" w:rsidP="00C13E06">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Cumulative proportion</w:t>
            </w:r>
          </w:p>
        </w:tc>
        <w:tc>
          <w:tcPr>
            <w:tcW w:w="1424" w:type="dxa"/>
            <w:tcBorders>
              <w:top w:val="nil"/>
              <w:left w:val="nil"/>
              <w:bottom w:val="single" w:sz="4" w:space="0" w:color="auto"/>
              <w:right w:val="nil"/>
            </w:tcBorders>
            <w:shd w:val="clear" w:color="auto" w:fill="auto"/>
            <w:noWrap/>
            <w:vAlign w:val="bottom"/>
            <w:hideMark/>
          </w:tcPr>
          <w:p w14:paraId="31379177" w14:textId="77777777" w:rsidR="00C13E06" w:rsidRPr="009546E2" w:rsidRDefault="00C13E06" w:rsidP="00C13E06">
            <w:pPr>
              <w:spacing w:after="0" w:line="276" w:lineRule="auto"/>
              <w:jc w:val="center"/>
              <w:rPr>
                <w:rFonts w:eastAsia="Times New Roman" w:cs="Times New Roman"/>
                <w:color w:val="000000"/>
                <w:sz w:val="20"/>
                <w:szCs w:val="20"/>
                <w:highlight w:val="lightGray"/>
                <w:lang w:eastAsia="en-AU"/>
              </w:rPr>
            </w:pPr>
            <w:r w:rsidRPr="009546E2">
              <w:rPr>
                <w:rFonts w:eastAsia="Times New Roman" w:cs="Times New Roman"/>
                <w:color w:val="000000"/>
                <w:sz w:val="20"/>
                <w:szCs w:val="20"/>
                <w:highlight w:val="lightGray"/>
                <w:lang w:eastAsia="en-AU"/>
              </w:rPr>
              <w:t>0.8</w:t>
            </w:r>
            <w:r>
              <w:rPr>
                <w:rFonts w:eastAsia="Times New Roman" w:cs="Times New Roman"/>
                <w:color w:val="000000"/>
                <w:sz w:val="20"/>
                <w:szCs w:val="20"/>
                <w:highlight w:val="lightGray"/>
                <w:lang w:eastAsia="en-AU"/>
              </w:rPr>
              <w:t>4</w:t>
            </w:r>
          </w:p>
        </w:tc>
        <w:tc>
          <w:tcPr>
            <w:tcW w:w="1610" w:type="dxa"/>
            <w:tcBorders>
              <w:top w:val="nil"/>
              <w:left w:val="nil"/>
              <w:bottom w:val="single" w:sz="4" w:space="0" w:color="auto"/>
              <w:right w:val="nil"/>
            </w:tcBorders>
            <w:shd w:val="clear" w:color="auto" w:fill="auto"/>
            <w:noWrap/>
            <w:vAlign w:val="bottom"/>
            <w:hideMark/>
          </w:tcPr>
          <w:p w14:paraId="3BD45434" w14:textId="77777777" w:rsidR="00C13E06" w:rsidRPr="009546E2" w:rsidRDefault="00C13E06" w:rsidP="00C13E06">
            <w:pPr>
              <w:spacing w:after="0" w:line="276" w:lineRule="auto"/>
              <w:jc w:val="center"/>
              <w:rPr>
                <w:rFonts w:eastAsia="Times New Roman" w:cs="Times New Roman"/>
                <w:color w:val="000000"/>
                <w:sz w:val="20"/>
                <w:szCs w:val="20"/>
                <w:highlight w:val="lightGray"/>
                <w:lang w:eastAsia="en-AU"/>
              </w:rPr>
            </w:pPr>
            <w:r w:rsidRPr="009546E2">
              <w:rPr>
                <w:rFonts w:eastAsia="Times New Roman" w:cs="Times New Roman"/>
                <w:color w:val="000000"/>
                <w:sz w:val="20"/>
                <w:szCs w:val="20"/>
                <w:highlight w:val="lightGray"/>
                <w:lang w:eastAsia="en-AU"/>
              </w:rPr>
              <w:t>0.91</w:t>
            </w:r>
          </w:p>
        </w:tc>
        <w:tc>
          <w:tcPr>
            <w:tcW w:w="1610" w:type="dxa"/>
            <w:tcBorders>
              <w:top w:val="nil"/>
              <w:left w:val="nil"/>
              <w:bottom w:val="single" w:sz="4" w:space="0" w:color="auto"/>
              <w:right w:val="nil"/>
            </w:tcBorders>
            <w:shd w:val="clear" w:color="auto" w:fill="auto"/>
            <w:noWrap/>
            <w:vAlign w:val="bottom"/>
            <w:hideMark/>
          </w:tcPr>
          <w:p w14:paraId="5BAF1DCA"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0.94</w:t>
            </w:r>
          </w:p>
        </w:tc>
        <w:tc>
          <w:tcPr>
            <w:tcW w:w="1610" w:type="dxa"/>
            <w:tcBorders>
              <w:top w:val="nil"/>
              <w:left w:val="nil"/>
              <w:bottom w:val="single" w:sz="4" w:space="0" w:color="auto"/>
              <w:right w:val="single" w:sz="4" w:space="0" w:color="auto"/>
            </w:tcBorders>
            <w:shd w:val="clear" w:color="auto" w:fill="auto"/>
            <w:noWrap/>
            <w:vAlign w:val="bottom"/>
            <w:hideMark/>
          </w:tcPr>
          <w:p w14:paraId="6816B27C" w14:textId="77777777" w:rsidR="00C13E06" w:rsidRPr="009546E2" w:rsidRDefault="00C13E06" w:rsidP="00C13E06">
            <w:pPr>
              <w:spacing w:after="0" w:line="276" w:lineRule="auto"/>
              <w:jc w:val="center"/>
              <w:rPr>
                <w:rFonts w:eastAsia="Times New Roman" w:cs="Times New Roman"/>
                <w:color w:val="000000"/>
                <w:sz w:val="20"/>
                <w:szCs w:val="20"/>
                <w:lang w:eastAsia="en-AU"/>
              </w:rPr>
            </w:pPr>
            <w:r w:rsidRPr="009546E2">
              <w:rPr>
                <w:rFonts w:eastAsia="Times New Roman" w:cs="Times New Roman"/>
                <w:color w:val="000000"/>
                <w:sz w:val="20"/>
                <w:szCs w:val="20"/>
                <w:lang w:eastAsia="en-AU"/>
              </w:rPr>
              <w:t>0.97</w:t>
            </w:r>
          </w:p>
        </w:tc>
      </w:tr>
    </w:tbl>
    <w:p w14:paraId="7C1D7468" w14:textId="77777777" w:rsidR="00C13E06" w:rsidRDefault="00C13E06" w:rsidP="00A22B81">
      <w:pPr>
        <w:spacing w:line="360" w:lineRule="auto"/>
        <w:jc w:val="both"/>
        <w:rPr>
          <w:b/>
        </w:rPr>
      </w:pPr>
    </w:p>
    <w:p w14:paraId="3EF96C61" w14:textId="77777777" w:rsidR="00C13E06" w:rsidRDefault="00C13E06" w:rsidP="00A22B81">
      <w:pPr>
        <w:spacing w:line="360" w:lineRule="auto"/>
        <w:jc w:val="both"/>
        <w:rPr>
          <w:b/>
        </w:rPr>
      </w:pPr>
    </w:p>
    <w:p w14:paraId="21BC2FB7" w14:textId="77777777" w:rsidR="00C13E06" w:rsidRDefault="00C13E06" w:rsidP="00A22B81">
      <w:pPr>
        <w:spacing w:line="360" w:lineRule="auto"/>
        <w:jc w:val="both"/>
        <w:rPr>
          <w:b/>
        </w:rPr>
      </w:pPr>
    </w:p>
    <w:p w14:paraId="2544013A" w14:textId="77777777" w:rsidR="00C13E06" w:rsidRDefault="00C13E06" w:rsidP="00A22B81">
      <w:pPr>
        <w:spacing w:line="360" w:lineRule="auto"/>
        <w:jc w:val="both"/>
        <w:rPr>
          <w:b/>
        </w:rPr>
      </w:pPr>
    </w:p>
    <w:p w14:paraId="1A08E3CF" w14:textId="77777777" w:rsidR="00C13E06" w:rsidRDefault="00C13E06" w:rsidP="00A22B81">
      <w:pPr>
        <w:spacing w:line="360" w:lineRule="auto"/>
        <w:jc w:val="both"/>
        <w:rPr>
          <w:b/>
        </w:rPr>
      </w:pPr>
    </w:p>
    <w:p w14:paraId="77BEB59A" w14:textId="77777777" w:rsidR="00C13E06" w:rsidRDefault="00C13E06" w:rsidP="00A22B81">
      <w:pPr>
        <w:spacing w:line="360" w:lineRule="auto"/>
        <w:jc w:val="both"/>
        <w:rPr>
          <w:b/>
        </w:rPr>
      </w:pPr>
    </w:p>
    <w:p w14:paraId="3DA4FDA1" w14:textId="77777777" w:rsidR="00C13E06" w:rsidRDefault="00C13E06" w:rsidP="00A22B81">
      <w:pPr>
        <w:spacing w:line="360" w:lineRule="auto"/>
        <w:jc w:val="both"/>
        <w:rPr>
          <w:b/>
        </w:rPr>
      </w:pPr>
    </w:p>
    <w:p w14:paraId="5055EEF3" w14:textId="77777777" w:rsidR="00C13E06" w:rsidRDefault="00C13E06" w:rsidP="00A22B81">
      <w:pPr>
        <w:spacing w:line="360" w:lineRule="auto"/>
        <w:jc w:val="both"/>
        <w:rPr>
          <w:b/>
        </w:rPr>
      </w:pPr>
    </w:p>
    <w:p w14:paraId="30243661" w14:textId="77777777" w:rsidR="00C13E06" w:rsidRDefault="00C13E06" w:rsidP="00A22B81">
      <w:pPr>
        <w:spacing w:line="360" w:lineRule="auto"/>
        <w:jc w:val="both"/>
        <w:rPr>
          <w:b/>
        </w:rPr>
      </w:pPr>
    </w:p>
    <w:p w14:paraId="0F027422" w14:textId="77777777" w:rsidR="00C13E06" w:rsidRDefault="00C13E06" w:rsidP="00A22B81">
      <w:pPr>
        <w:spacing w:line="360" w:lineRule="auto"/>
        <w:jc w:val="both"/>
        <w:rPr>
          <w:b/>
        </w:rPr>
      </w:pPr>
    </w:p>
    <w:p w14:paraId="4654A9EA" w14:textId="77777777" w:rsidR="00C13E06" w:rsidRDefault="00C13E06" w:rsidP="00A22B81">
      <w:pPr>
        <w:spacing w:line="360" w:lineRule="auto"/>
        <w:jc w:val="both"/>
        <w:rPr>
          <w:b/>
        </w:rPr>
      </w:pPr>
    </w:p>
    <w:p w14:paraId="5C95C82C" w14:textId="77777777" w:rsidR="00C13E06" w:rsidRDefault="00C13E06" w:rsidP="00A22B81">
      <w:pPr>
        <w:spacing w:line="360" w:lineRule="auto"/>
        <w:jc w:val="both"/>
        <w:rPr>
          <w:b/>
        </w:rPr>
      </w:pPr>
    </w:p>
    <w:p w14:paraId="2415DB9B" w14:textId="77777777" w:rsidR="00C13E06" w:rsidRDefault="00C13E06" w:rsidP="00A22B81">
      <w:pPr>
        <w:spacing w:line="360" w:lineRule="auto"/>
        <w:jc w:val="both"/>
        <w:rPr>
          <w:b/>
        </w:rPr>
      </w:pPr>
    </w:p>
    <w:p w14:paraId="3C65AD52" w14:textId="77777777" w:rsidR="00C13E06" w:rsidRDefault="00C13E06" w:rsidP="00A22B81">
      <w:pPr>
        <w:spacing w:line="360" w:lineRule="auto"/>
        <w:jc w:val="both"/>
        <w:rPr>
          <w:b/>
        </w:rPr>
      </w:pPr>
    </w:p>
    <w:p w14:paraId="58077486" w14:textId="77777777" w:rsidR="00C13E06" w:rsidRDefault="00C13E06" w:rsidP="00A22B81">
      <w:pPr>
        <w:spacing w:line="360" w:lineRule="auto"/>
        <w:jc w:val="both"/>
        <w:rPr>
          <w:b/>
        </w:rPr>
      </w:pPr>
    </w:p>
    <w:p w14:paraId="53817449" w14:textId="77777777" w:rsidR="00C13E06" w:rsidRDefault="00C13E06" w:rsidP="00A22B81">
      <w:pPr>
        <w:spacing w:line="360" w:lineRule="auto"/>
        <w:jc w:val="both"/>
        <w:rPr>
          <w:b/>
        </w:rPr>
      </w:pPr>
    </w:p>
    <w:p w14:paraId="4F4D1287" w14:textId="77777777" w:rsidR="00C13E06" w:rsidRDefault="00C13E06" w:rsidP="00A22B81">
      <w:pPr>
        <w:spacing w:line="360" w:lineRule="auto"/>
        <w:jc w:val="both"/>
        <w:rPr>
          <w:b/>
        </w:rPr>
      </w:pPr>
    </w:p>
    <w:p w14:paraId="58D5F92A" w14:textId="77777777" w:rsidR="00C13E06" w:rsidRDefault="00C13E06" w:rsidP="00A22B81">
      <w:pPr>
        <w:spacing w:line="360" w:lineRule="auto"/>
        <w:jc w:val="both"/>
        <w:rPr>
          <w:b/>
        </w:rPr>
      </w:pPr>
    </w:p>
    <w:p w14:paraId="644A7CE1" w14:textId="77777777" w:rsidR="00C13E06" w:rsidRDefault="00C13E06" w:rsidP="00A22B81">
      <w:pPr>
        <w:spacing w:line="360" w:lineRule="auto"/>
        <w:jc w:val="both"/>
        <w:rPr>
          <w:b/>
        </w:rPr>
      </w:pPr>
    </w:p>
    <w:p w14:paraId="62126C38" w14:textId="77777777" w:rsidR="00C13E06" w:rsidRDefault="00C13E06" w:rsidP="00A22B81">
      <w:pPr>
        <w:spacing w:line="360" w:lineRule="auto"/>
        <w:jc w:val="both"/>
        <w:rPr>
          <w:b/>
        </w:rPr>
      </w:pPr>
    </w:p>
    <w:p w14:paraId="18FA0970" w14:textId="2071DB2F" w:rsidR="00C13E06" w:rsidRDefault="00D666AE" w:rsidP="00A22B81">
      <w:pPr>
        <w:spacing w:line="360" w:lineRule="auto"/>
        <w:jc w:val="both"/>
        <w:rPr>
          <w:b/>
        </w:rPr>
      </w:pPr>
      <w:r>
        <w:rPr>
          <w:b/>
        </w:rPr>
        <w:lastRenderedPageBreak/>
        <w:t>Figures</w:t>
      </w:r>
    </w:p>
    <w:p w14:paraId="6C223BCA" w14:textId="77777777" w:rsidR="00210548" w:rsidRDefault="00D666AE" w:rsidP="00210548">
      <w:pPr>
        <w:pStyle w:val="Caption"/>
        <w:spacing w:line="360" w:lineRule="auto"/>
        <w:jc w:val="both"/>
        <w:rPr>
          <w:sz w:val="22"/>
          <w:szCs w:val="22"/>
        </w:rPr>
      </w:pPr>
      <w:r>
        <w:rPr>
          <w:b/>
          <w:noProof/>
          <w:lang w:eastAsia="en-AU"/>
        </w:rPr>
        <w:drawing>
          <wp:inline distT="0" distB="0" distL="0" distR="0" wp14:anchorId="43C5912B" wp14:editId="215B33F4">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10">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sidR="00210548">
        <w:rPr>
          <w:b/>
        </w:rPr>
        <w:br/>
      </w:r>
      <w:r w:rsidR="00210548" w:rsidRPr="00A00447">
        <w:rPr>
          <w:b/>
          <w:sz w:val="22"/>
          <w:szCs w:val="22"/>
        </w:rPr>
        <w:t xml:space="preserve">Figure </w:t>
      </w:r>
      <w:r w:rsidR="00210548" w:rsidRPr="00A00447">
        <w:rPr>
          <w:b/>
          <w:sz w:val="22"/>
          <w:szCs w:val="22"/>
        </w:rPr>
        <w:fldChar w:fldCharType="begin"/>
      </w:r>
      <w:r w:rsidR="00210548" w:rsidRPr="00A00447">
        <w:rPr>
          <w:b/>
          <w:sz w:val="22"/>
          <w:szCs w:val="22"/>
        </w:rPr>
        <w:instrText xml:space="preserve"> SEQ Figure \* ARABIC </w:instrText>
      </w:r>
      <w:r w:rsidR="00210548" w:rsidRPr="00A00447">
        <w:rPr>
          <w:b/>
          <w:sz w:val="22"/>
          <w:szCs w:val="22"/>
        </w:rPr>
        <w:fldChar w:fldCharType="separate"/>
      </w:r>
      <w:r w:rsidR="00210548" w:rsidRPr="00A00447">
        <w:rPr>
          <w:b/>
          <w:noProof/>
          <w:sz w:val="22"/>
          <w:szCs w:val="22"/>
        </w:rPr>
        <w:t>1</w:t>
      </w:r>
      <w:r w:rsidR="00210548" w:rsidRPr="00A00447">
        <w:rPr>
          <w:b/>
          <w:sz w:val="22"/>
          <w:szCs w:val="22"/>
        </w:rPr>
        <w:fldChar w:fldCharType="end"/>
      </w:r>
      <w:r w:rsidR="00210548" w:rsidRPr="00A00447">
        <w:rPr>
          <w:b/>
          <w:sz w:val="22"/>
          <w:szCs w:val="22"/>
        </w:rPr>
        <w:t xml:space="preserve">. </w:t>
      </w:r>
      <w:r w:rsidR="00210548">
        <w:rPr>
          <w:sz w:val="22"/>
          <w:szCs w:val="22"/>
        </w:rPr>
        <w:t xml:space="preserve">Location of fifteen field study sites across south-eastern Australia chosen to represent the three major hydrological classes of SE Australia. Hydrological class membership is denoted by:  </w:t>
      </w:r>
      <w:r w:rsidR="00210548">
        <w:rPr>
          <w:rFonts w:ascii="Arial" w:hAnsi="Arial" w:cs="Arial"/>
          <w:i w:val="0"/>
          <w:sz w:val="22"/>
          <w:szCs w:val="22"/>
          <w:lang w:val="en-US" w:eastAsia="ja-JP"/>
        </w:rPr>
        <w:t xml:space="preserve">• </w:t>
      </w:r>
      <w:r w:rsidR="00210548" w:rsidRPr="00281077">
        <w:rPr>
          <w:rFonts w:ascii="Calibri" w:hAnsi="Calibri" w:cs="Arial"/>
          <w:sz w:val="22"/>
          <w:szCs w:val="22"/>
          <w:lang w:val="en-US" w:eastAsia="ja-JP"/>
        </w:rPr>
        <w:t xml:space="preserve">stable winter baseflow, </w:t>
      </w:r>
      <w:r w:rsidR="00210548" w:rsidRPr="00281077">
        <w:rPr>
          <w:rFonts w:ascii="Arial" w:eastAsiaTheme="minorHAnsi" w:hAnsi="Arial" w:cs="Arial"/>
          <w:lang w:eastAsia="ja-JP"/>
        </w:rPr>
        <w:t>▲</w:t>
      </w:r>
      <w:r w:rsidR="00210548">
        <w:rPr>
          <w:rFonts w:ascii="Arial" w:eastAsiaTheme="minorHAnsi" w:hAnsi="Arial" w:cs="Arial"/>
          <w:lang w:eastAsia="ja-JP"/>
        </w:rPr>
        <w:t xml:space="preserve"> </w:t>
      </w:r>
      <w:r w:rsidR="00210548" w:rsidRPr="00281077">
        <w:rPr>
          <w:rFonts w:cs="Arial"/>
          <w:sz w:val="22"/>
          <w:szCs w:val="22"/>
          <w:lang w:eastAsia="ja-JP"/>
        </w:rPr>
        <w:t>unpredictable baseflow,</w:t>
      </w:r>
      <w:r w:rsidR="00210548" w:rsidRPr="00281077">
        <w:rPr>
          <w:rFonts w:cs="Arial"/>
          <w:sz w:val="22"/>
          <w:szCs w:val="22"/>
          <w:lang w:val="en-US" w:eastAsia="ja-JP"/>
        </w:rPr>
        <w:t xml:space="preserve"> </w:t>
      </w:r>
      <w:r w:rsidR="00210548" w:rsidRPr="00281077">
        <w:rPr>
          <w:rFonts w:ascii="Arial" w:hAnsi="Arial" w:cs="Arial"/>
          <w:sz w:val="22"/>
          <w:szCs w:val="22"/>
          <w:lang w:val="en-US" w:eastAsia="ja-JP"/>
        </w:rPr>
        <w:t>■</w:t>
      </w:r>
      <w:r w:rsidR="00210548" w:rsidRPr="00281077">
        <w:rPr>
          <w:rFonts w:cs="Arial"/>
          <w:sz w:val="22"/>
          <w:szCs w:val="22"/>
          <w:lang w:val="en-US" w:eastAsia="ja-JP"/>
        </w:rPr>
        <w:t xml:space="preserve"> unpredictable intermittent.</w:t>
      </w:r>
      <w:r w:rsidR="00210548">
        <w:rPr>
          <w:rFonts w:cs="Arial"/>
          <w:sz w:val="22"/>
          <w:szCs w:val="22"/>
          <w:lang w:val="en-US" w:eastAsia="ja-JP"/>
        </w:rPr>
        <w:t xml:space="preserve"> Note that the points representing the two southern-most unpredictable baseflow sites are overlapping</w:t>
      </w:r>
      <w:r w:rsidR="00210548">
        <w:rPr>
          <w:sz w:val="22"/>
          <w:szCs w:val="22"/>
        </w:rPr>
        <w:t>.</w:t>
      </w:r>
    </w:p>
    <w:p w14:paraId="46C26E81" w14:textId="77777777" w:rsidR="00915E20" w:rsidRDefault="00915E20" w:rsidP="00915E20"/>
    <w:p w14:paraId="7005F236" w14:textId="77777777" w:rsidR="00915E20" w:rsidRDefault="00915E20" w:rsidP="00915E20"/>
    <w:p w14:paraId="0530C968" w14:textId="77777777" w:rsidR="00915E20" w:rsidRDefault="00915E20" w:rsidP="00915E20"/>
    <w:p w14:paraId="73CEF887" w14:textId="77777777" w:rsidR="00915E20" w:rsidRDefault="00915E20" w:rsidP="00915E20"/>
    <w:p w14:paraId="7F929689" w14:textId="77777777" w:rsidR="00915E20" w:rsidRDefault="00915E20" w:rsidP="00915E20"/>
    <w:p w14:paraId="0797B650" w14:textId="77777777" w:rsidR="00915E20" w:rsidRDefault="00915E20" w:rsidP="00915E20"/>
    <w:p w14:paraId="056ABA5A" w14:textId="77777777" w:rsidR="00915E20" w:rsidRDefault="00915E20" w:rsidP="00915E20"/>
    <w:p w14:paraId="32C0756E" w14:textId="77777777" w:rsidR="00915E20" w:rsidRDefault="00915E20" w:rsidP="00915E20"/>
    <w:p w14:paraId="1DE3DA8B" w14:textId="77777777" w:rsidR="00915E20" w:rsidRPr="00915E20" w:rsidRDefault="00915E20" w:rsidP="00915E20"/>
    <w:p w14:paraId="4AF2600F" w14:textId="0D540A77" w:rsidR="00D666AE" w:rsidRDefault="00D666AE" w:rsidP="00A22B81">
      <w:pPr>
        <w:spacing w:line="360" w:lineRule="auto"/>
        <w:jc w:val="both"/>
        <w:rPr>
          <w:b/>
        </w:rPr>
      </w:pPr>
    </w:p>
    <w:p w14:paraId="185947AF" w14:textId="7F43DA84" w:rsidR="00210548" w:rsidRDefault="00915E20" w:rsidP="00A22B81">
      <w:pPr>
        <w:spacing w:line="360" w:lineRule="auto"/>
        <w:jc w:val="both"/>
        <w:rPr>
          <w:b/>
        </w:rPr>
      </w:pPr>
      <w:r>
        <w:rPr>
          <w:b/>
          <w:noProof/>
          <w:lang w:eastAsia="en-AU"/>
        </w:rPr>
        <w:lastRenderedPageBreak/>
        <w:drawing>
          <wp:inline distT="0" distB="0" distL="0" distR="0" wp14:anchorId="692301A5" wp14:editId="3456BB38">
            <wp:extent cx="3912108" cy="2121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emeans.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2108" cy="2121408"/>
                    </a:xfrm>
                    <a:prstGeom prst="rect">
                      <a:avLst/>
                    </a:prstGeom>
                  </pic:spPr>
                </pic:pic>
              </a:graphicData>
            </a:graphic>
          </wp:inline>
        </w:drawing>
      </w:r>
    </w:p>
    <w:p w14:paraId="31448D31" w14:textId="77777777" w:rsidR="00915E20" w:rsidRPr="00EA700F" w:rsidRDefault="00915E20" w:rsidP="00915E20">
      <w:pPr>
        <w:pStyle w:val="Caption"/>
        <w:spacing w:line="360" w:lineRule="auto"/>
        <w:jc w:val="both"/>
        <w:rPr>
          <w:sz w:val="22"/>
          <w:szCs w:val="22"/>
        </w:rPr>
      </w:pPr>
      <w:r w:rsidRPr="00A00447">
        <w:rPr>
          <w:b/>
          <w:sz w:val="22"/>
          <w:szCs w:val="22"/>
        </w:rPr>
        <w:t>Figure 2.</w:t>
      </w:r>
      <w:r w:rsidRPr="00EA700F">
        <w:rPr>
          <w:sz w:val="22"/>
          <w:szCs w:val="22"/>
        </w:rPr>
        <w:t xml:space="preserve"> Comparison of mean wood density between hydrological classes using a) abundance weighted means, b) means of raw wood density values. Error bars represent standard error of the mean.</w:t>
      </w:r>
      <w:r>
        <w:rPr>
          <w:sz w:val="22"/>
          <w:szCs w:val="22"/>
        </w:rPr>
        <w:t xml:space="preserve"> Hydrological classes are: (1) stable winter baseflow, (2) unpredictable baseflow, (3) unpredictable intermittent.</w:t>
      </w:r>
    </w:p>
    <w:p w14:paraId="1C116C6B" w14:textId="77777777" w:rsidR="00915E20" w:rsidRDefault="00915E20" w:rsidP="00A22B81">
      <w:pPr>
        <w:spacing w:line="360" w:lineRule="auto"/>
        <w:jc w:val="both"/>
        <w:rPr>
          <w:b/>
        </w:rPr>
      </w:pPr>
    </w:p>
    <w:p w14:paraId="6D0FB189" w14:textId="77777777" w:rsidR="00915E20" w:rsidRDefault="00915E20" w:rsidP="00A22B81">
      <w:pPr>
        <w:spacing w:line="360" w:lineRule="auto"/>
        <w:jc w:val="both"/>
        <w:rPr>
          <w:b/>
        </w:rPr>
      </w:pPr>
    </w:p>
    <w:p w14:paraId="691F7190" w14:textId="77777777" w:rsidR="00915E20" w:rsidRDefault="00915E20" w:rsidP="00A22B81">
      <w:pPr>
        <w:spacing w:line="360" w:lineRule="auto"/>
        <w:jc w:val="both"/>
        <w:rPr>
          <w:b/>
        </w:rPr>
      </w:pPr>
    </w:p>
    <w:p w14:paraId="577F5396" w14:textId="77777777" w:rsidR="00915E20" w:rsidRDefault="00915E20" w:rsidP="00A22B81">
      <w:pPr>
        <w:spacing w:line="360" w:lineRule="auto"/>
        <w:jc w:val="both"/>
        <w:rPr>
          <w:b/>
        </w:rPr>
      </w:pPr>
    </w:p>
    <w:p w14:paraId="4C648678" w14:textId="77777777" w:rsidR="00915E20" w:rsidRDefault="00915E20" w:rsidP="00A22B81">
      <w:pPr>
        <w:spacing w:line="360" w:lineRule="auto"/>
        <w:jc w:val="both"/>
        <w:rPr>
          <w:b/>
        </w:rPr>
      </w:pPr>
    </w:p>
    <w:p w14:paraId="1E86BA7C" w14:textId="77777777" w:rsidR="00915E20" w:rsidRDefault="00915E20" w:rsidP="00A22B81">
      <w:pPr>
        <w:spacing w:line="360" w:lineRule="auto"/>
        <w:jc w:val="both"/>
        <w:rPr>
          <w:b/>
        </w:rPr>
      </w:pPr>
    </w:p>
    <w:p w14:paraId="45CF3BA1" w14:textId="77777777" w:rsidR="00915E20" w:rsidRDefault="00915E20" w:rsidP="00A22B81">
      <w:pPr>
        <w:spacing w:line="360" w:lineRule="auto"/>
        <w:jc w:val="both"/>
        <w:rPr>
          <w:b/>
        </w:rPr>
      </w:pPr>
    </w:p>
    <w:p w14:paraId="45B5DF71" w14:textId="77777777" w:rsidR="00915E20" w:rsidRDefault="00915E20" w:rsidP="00A22B81">
      <w:pPr>
        <w:spacing w:line="360" w:lineRule="auto"/>
        <w:jc w:val="both"/>
        <w:rPr>
          <w:b/>
        </w:rPr>
      </w:pPr>
    </w:p>
    <w:p w14:paraId="7410A8B7" w14:textId="77777777" w:rsidR="00915E20" w:rsidRDefault="00915E20" w:rsidP="00A22B81">
      <w:pPr>
        <w:spacing w:line="360" w:lineRule="auto"/>
        <w:jc w:val="both"/>
        <w:rPr>
          <w:b/>
        </w:rPr>
      </w:pPr>
    </w:p>
    <w:p w14:paraId="7D3DC87A" w14:textId="77777777" w:rsidR="00915E20" w:rsidRDefault="00915E20" w:rsidP="00A22B81">
      <w:pPr>
        <w:spacing w:line="360" w:lineRule="auto"/>
        <w:jc w:val="both"/>
        <w:rPr>
          <w:b/>
        </w:rPr>
      </w:pPr>
    </w:p>
    <w:p w14:paraId="48B1C13D" w14:textId="77777777" w:rsidR="00915E20" w:rsidRDefault="00915E20" w:rsidP="00A22B81">
      <w:pPr>
        <w:spacing w:line="360" w:lineRule="auto"/>
        <w:jc w:val="both"/>
        <w:rPr>
          <w:b/>
        </w:rPr>
      </w:pPr>
    </w:p>
    <w:p w14:paraId="50057A5A" w14:textId="77777777" w:rsidR="00915E20" w:rsidRDefault="00915E20" w:rsidP="00A22B81">
      <w:pPr>
        <w:spacing w:line="360" w:lineRule="auto"/>
        <w:jc w:val="both"/>
        <w:rPr>
          <w:b/>
        </w:rPr>
      </w:pPr>
    </w:p>
    <w:p w14:paraId="0F17E50D" w14:textId="77777777" w:rsidR="00915E20" w:rsidRDefault="00915E20" w:rsidP="00A22B81">
      <w:pPr>
        <w:spacing w:line="360" w:lineRule="auto"/>
        <w:jc w:val="both"/>
        <w:rPr>
          <w:b/>
        </w:rPr>
      </w:pPr>
    </w:p>
    <w:p w14:paraId="6C88BE81" w14:textId="77777777" w:rsidR="00915E20" w:rsidRDefault="00915E20" w:rsidP="00A22B81">
      <w:pPr>
        <w:spacing w:line="360" w:lineRule="auto"/>
        <w:jc w:val="both"/>
        <w:rPr>
          <w:b/>
        </w:rPr>
      </w:pPr>
    </w:p>
    <w:p w14:paraId="12FE3000" w14:textId="77777777" w:rsidR="00915E20" w:rsidRDefault="00915E20" w:rsidP="00A22B81">
      <w:pPr>
        <w:spacing w:line="360" w:lineRule="auto"/>
        <w:jc w:val="both"/>
        <w:rPr>
          <w:b/>
        </w:rPr>
      </w:pPr>
    </w:p>
    <w:p w14:paraId="554C74B1" w14:textId="3DE26408" w:rsidR="00915E20" w:rsidRDefault="00915E20" w:rsidP="00A22B81">
      <w:pPr>
        <w:spacing w:line="360" w:lineRule="auto"/>
        <w:jc w:val="both"/>
        <w:rPr>
          <w:b/>
        </w:rPr>
      </w:pPr>
      <w:bookmarkStart w:id="0" w:name="_GoBack"/>
      <w:r>
        <w:rPr>
          <w:b/>
          <w:noProof/>
          <w:lang w:eastAsia="en-AU"/>
        </w:rPr>
        <w:lastRenderedPageBreak/>
        <w:drawing>
          <wp:inline distT="0" distB="0" distL="0" distR="0" wp14:anchorId="31244C71" wp14:editId="6B1C7061">
            <wp:extent cx="5362575" cy="6477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tif"/>
                    <pic:cNvPicPr/>
                  </pic:nvPicPr>
                  <pic:blipFill>
                    <a:blip r:embed="rId12">
                      <a:extLst>
                        <a:ext uri="{28A0092B-C50C-407E-A947-70E740481C1C}">
                          <a14:useLocalDpi xmlns:a14="http://schemas.microsoft.com/office/drawing/2010/main" val="0"/>
                        </a:ext>
                      </a:extLst>
                    </a:blip>
                    <a:stretch>
                      <a:fillRect/>
                    </a:stretch>
                  </pic:blipFill>
                  <pic:spPr>
                    <a:xfrm>
                      <a:off x="0" y="0"/>
                      <a:ext cx="5362575" cy="6477000"/>
                    </a:xfrm>
                    <a:prstGeom prst="rect">
                      <a:avLst/>
                    </a:prstGeom>
                  </pic:spPr>
                </pic:pic>
              </a:graphicData>
            </a:graphic>
          </wp:inline>
        </w:drawing>
      </w:r>
      <w:bookmarkEnd w:id="0"/>
    </w:p>
    <w:p w14:paraId="37979391" w14:textId="77777777" w:rsidR="00915E20" w:rsidRPr="00A00447" w:rsidRDefault="00915E20" w:rsidP="00915E20">
      <w:pPr>
        <w:pStyle w:val="Caption"/>
        <w:spacing w:line="360" w:lineRule="auto"/>
        <w:jc w:val="both"/>
        <w:rPr>
          <w:rFonts w:ascii="Arial" w:hAnsi="Arial" w:cs="Arial"/>
          <w:sz w:val="22"/>
          <w:szCs w:val="22"/>
          <w:lang w:val="en-US" w:eastAsia="ja-JP"/>
        </w:rPr>
      </w:pPr>
      <w:r w:rsidRPr="00A00447">
        <w:rPr>
          <w:b/>
          <w:sz w:val="22"/>
          <w:szCs w:val="22"/>
        </w:rPr>
        <w:t>Figure 3.</w:t>
      </w:r>
      <w:r w:rsidRPr="00EA700F">
        <w:rPr>
          <w:sz w:val="22"/>
          <w:szCs w:val="22"/>
        </w:rPr>
        <w:t xml:space="preserve"> Relationships between abundance weighted mean wood density and hydrological metrics describing a) </w:t>
      </w:r>
      <w:r>
        <w:rPr>
          <w:sz w:val="22"/>
          <w:szCs w:val="22"/>
        </w:rPr>
        <w:t xml:space="preserve">interannual </w:t>
      </w:r>
      <w:r w:rsidRPr="00EA700F">
        <w:rPr>
          <w:sz w:val="22"/>
          <w:szCs w:val="22"/>
        </w:rPr>
        <w:t xml:space="preserve">variability in flood </w:t>
      </w:r>
      <w:r>
        <w:rPr>
          <w:sz w:val="22"/>
          <w:szCs w:val="22"/>
        </w:rPr>
        <w:t>rise</w:t>
      </w:r>
      <w:r w:rsidRPr="00EA700F">
        <w:rPr>
          <w:sz w:val="22"/>
          <w:szCs w:val="22"/>
        </w:rPr>
        <w:t xml:space="preserve"> rates</w:t>
      </w:r>
      <w:r>
        <w:rPr>
          <w:sz w:val="22"/>
          <w:szCs w:val="22"/>
        </w:rPr>
        <w:t xml:space="preserve"> (CVAnnMRateRise)</w:t>
      </w:r>
      <w:r w:rsidRPr="00EA700F">
        <w:rPr>
          <w:sz w:val="22"/>
          <w:szCs w:val="22"/>
        </w:rPr>
        <w:t xml:space="preserve">, b) </w:t>
      </w:r>
      <w:r>
        <w:rPr>
          <w:sz w:val="22"/>
          <w:szCs w:val="22"/>
        </w:rPr>
        <w:t xml:space="preserve">interannual </w:t>
      </w:r>
      <w:r w:rsidRPr="00EA700F">
        <w:rPr>
          <w:sz w:val="22"/>
          <w:szCs w:val="22"/>
        </w:rPr>
        <w:t xml:space="preserve">variability in flood </w:t>
      </w:r>
      <w:r>
        <w:rPr>
          <w:sz w:val="22"/>
          <w:szCs w:val="22"/>
        </w:rPr>
        <w:t>fall?</w:t>
      </w:r>
      <w:r w:rsidRPr="00EA700F">
        <w:rPr>
          <w:sz w:val="22"/>
          <w:szCs w:val="22"/>
        </w:rPr>
        <w:t xml:space="preserve"> rate</w:t>
      </w:r>
      <w:r>
        <w:rPr>
          <w:sz w:val="22"/>
          <w:szCs w:val="22"/>
        </w:rPr>
        <w:t>s (CVAnnMRateFall)</w:t>
      </w:r>
      <w:r w:rsidRPr="00EA700F">
        <w:rPr>
          <w:sz w:val="22"/>
          <w:szCs w:val="22"/>
        </w:rPr>
        <w:t>, c) mean high flow magnitude</w:t>
      </w:r>
      <w:r>
        <w:rPr>
          <w:sz w:val="22"/>
          <w:szCs w:val="22"/>
        </w:rPr>
        <w:t xml:space="preserve"> (HSPeaknorm)</w:t>
      </w:r>
      <w:r w:rsidRPr="00EA700F">
        <w:rPr>
          <w:sz w:val="22"/>
          <w:szCs w:val="22"/>
        </w:rPr>
        <w:t xml:space="preserve">, d) </w:t>
      </w:r>
      <w:r>
        <w:rPr>
          <w:sz w:val="22"/>
          <w:szCs w:val="22"/>
        </w:rPr>
        <w:t xml:space="preserve">interannual </w:t>
      </w:r>
      <w:r w:rsidRPr="00EA700F">
        <w:rPr>
          <w:sz w:val="22"/>
          <w:szCs w:val="22"/>
        </w:rPr>
        <w:t>variability in high flow magnitude</w:t>
      </w:r>
      <w:r>
        <w:rPr>
          <w:sz w:val="22"/>
          <w:szCs w:val="22"/>
        </w:rPr>
        <w:t xml:space="preserve"> (CVAnnHSPeak)</w:t>
      </w:r>
      <w:r w:rsidRPr="00EA700F">
        <w:rPr>
          <w:sz w:val="22"/>
          <w:szCs w:val="22"/>
        </w:rPr>
        <w:t>, e) magnitude of the 20 year average return interval flood</w:t>
      </w:r>
      <w:r>
        <w:rPr>
          <w:sz w:val="22"/>
          <w:szCs w:val="22"/>
        </w:rPr>
        <w:t xml:space="preserve"> (AS20YrARInorm)</w:t>
      </w:r>
      <w:r w:rsidRPr="00EA700F">
        <w:rPr>
          <w:sz w:val="22"/>
          <w:szCs w:val="22"/>
        </w:rPr>
        <w:t>. Fit</w:t>
      </w:r>
      <w:r>
        <w:rPr>
          <w:sz w:val="22"/>
          <w:szCs w:val="22"/>
        </w:rPr>
        <w:t>ted</w:t>
      </w:r>
      <w:r w:rsidRPr="00EA700F">
        <w:rPr>
          <w:sz w:val="22"/>
          <w:szCs w:val="22"/>
        </w:rPr>
        <w:t xml:space="preserve"> lines depict ordinary least squares regression models. a. – d. are quadratic fits, e. is an exponential fit. Shaded areas depict the </w:t>
      </w:r>
      <w:r>
        <w:rPr>
          <w:sz w:val="22"/>
          <w:szCs w:val="22"/>
        </w:rPr>
        <w:t xml:space="preserve">smoothed </w:t>
      </w:r>
      <w:r w:rsidRPr="00EA700F">
        <w:rPr>
          <w:sz w:val="22"/>
          <w:szCs w:val="22"/>
        </w:rPr>
        <w:t xml:space="preserve">95% confidence interval around the regression model. </w:t>
      </w:r>
      <w:r>
        <w:rPr>
          <w:sz w:val="22"/>
          <w:szCs w:val="22"/>
        </w:rPr>
        <w:t xml:space="preserve"> Hydrological class membership is denoted by:  </w:t>
      </w:r>
      <w:r>
        <w:rPr>
          <w:rFonts w:ascii="Arial" w:hAnsi="Arial" w:cs="Arial"/>
          <w:i w:val="0"/>
          <w:sz w:val="22"/>
          <w:szCs w:val="22"/>
          <w:lang w:val="en-US" w:eastAsia="ja-JP"/>
        </w:rPr>
        <w:t xml:space="preserve">• </w:t>
      </w:r>
      <w:r w:rsidRPr="00281077">
        <w:rPr>
          <w:rFonts w:ascii="Calibri" w:hAnsi="Calibri" w:cs="Arial"/>
          <w:sz w:val="22"/>
          <w:szCs w:val="22"/>
          <w:lang w:val="en-US" w:eastAsia="ja-JP"/>
        </w:rPr>
        <w:t xml:space="preserve">stable winter baseflow, </w:t>
      </w:r>
      <w:r w:rsidRPr="00281077">
        <w:rPr>
          <w:rFonts w:ascii="Arial" w:eastAsiaTheme="minorHAnsi" w:hAnsi="Arial" w:cs="Arial"/>
          <w:lang w:eastAsia="ja-JP"/>
        </w:rPr>
        <w:t>▲</w:t>
      </w:r>
      <w:r>
        <w:rPr>
          <w:rFonts w:ascii="Arial" w:eastAsiaTheme="minorHAnsi" w:hAnsi="Arial" w:cs="Arial"/>
          <w:lang w:eastAsia="ja-JP"/>
        </w:rPr>
        <w:t xml:space="preserve"> </w:t>
      </w:r>
      <w:r w:rsidRPr="00281077">
        <w:rPr>
          <w:rFonts w:cs="Arial"/>
          <w:sz w:val="22"/>
          <w:szCs w:val="22"/>
          <w:lang w:eastAsia="ja-JP"/>
        </w:rPr>
        <w:t>unpredictable baseflow,</w:t>
      </w:r>
      <w:r w:rsidRPr="00281077">
        <w:rPr>
          <w:rFonts w:cs="Arial"/>
          <w:sz w:val="22"/>
          <w:szCs w:val="22"/>
          <w:lang w:val="en-US" w:eastAsia="ja-JP"/>
        </w:rPr>
        <w:t xml:space="preserve"> </w:t>
      </w:r>
      <w:r w:rsidRPr="00281077">
        <w:rPr>
          <w:rFonts w:ascii="Arial" w:hAnsi="Arial" w:cs="Arial"/>
          <w:sz w:val="22"/>
          <w:szCs w:val="22"/>
          <w:lang w:val="en-US" w:eastAsia="ja-JP"/>
        </w:rPr>
        <w:t>■</w:t>
      </w:r>
      <w:r w:rsidRPr="00281077">
        <w:rPr>
          <w:rFonts w:cs="Arial"/>
          <w:sz w:val="22"/>
          <w:szCs w:val="22"/>
          <w:lang w:val="en-US" w:eastAsia="ja-JP"/>
        </w:rPr>
        <w:t xml:space="preserve"> unpredictable intermittent.</w:t>
      </w:r>
    </w:p>
    <w:p w14:paraId="41969713" w14:textId="67124716" w:rsidR="00915E20" w:rsidRDefault="00915E20" w:rsidP="00A22B81">
      <w:pPr>
        <w:spacing w:line="360" w:lineRule="auto"/>
        <w:jc w:val="both"/>
        <w:rPr>
          <w:b/>
        </w:rPr>
      </w:pPr>
      <w:r>
        <w:rPr>
          <w:b/>
          <w:noProof/>
          <w:lang w:eastAsia="en-AU"/>
        </w:rPr>
        <w:lastRenderedPageBreak/>
        <w:drawing>
          <wp:inline distT="0" distB="0" distL="0" distR="0" wp14:anchorId="433E067C" wp14:editId="3F3EE25C">
            <wp:extent cx="5362575" cy="863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tif"/>
                    <pic:cNvPicPr/>
                  </pic:nvPicPr>
                  <pic:blipFill>
                    <a:blip r:embed="rId13">
                      <a:extLst>
                        <a:ext uri="{28A0092B-C50C-407E-A947-70E740481C1C}">
                          <a14:useLocalDpi xmlns:a14="http://schemas.microsoft.com/office/drawing/2010/main" val="0"/>
                        </a:ext>
                      </a:extLst>
                    </a:blip>
                    <a:stretch>
                      <a:fillRect/>
                    </a:stretch>
                  </pic:blipFill>
                  <pic:spPr>
                    <a:xfrm>
                      <a:off x="0" y="0"/>
                      <a:ext cx="5362575" cy="8639175"/>
                    </a:xfrm>
                    <a:prstGeom prst="rect">
                      <a:avLst/>
                    </a:prstGeom>
                  </pic:spPr>
                </pic:pic>
              </a:graphicData>
            </a:graphic>
          </wp:inline>
        </w:drawing>
      </w:r>
    </w:p>
    <w:p w14:paraId="282A98AC" w14:textId="77777777" w:rsidR="00915E20" w:rsidRPr="00EA700F" w:rsidRDefault="00915E20" w:rsidP="00915E20">
      <w:pPr>
        <w:pStyle w:val="Caption"/>
        <w:spacing w:line="360" w:lineRule="auto"/>
        <w:jc w:val="both"/>
        <w:rPr>
          <w:sz w:val="22"/>
          <w:szCs w:val="22"/>
        </w:rPr>
      </w:pPr>
      <w:r w:rsidRPr="00A00447">
        <w:rPr>
          <w:b/>
          <w:sz w:val="22"/>
          <w:szCs w:val="22"/>
        </w:rPr>
        <w:lastRenderedPageBreak/>
        <w:t>Figure 4.</w:t>
      </w:r>
      <w:r w:rsidRPr="007760E7">
        <w:rPr>
          <w:sz w:val="22"/>
          <w:szCs w:val="22"/>
        </w:rPr>
        <w:t xml:space="preserve"> Relationships between abundance weighted mean wood density and hydrological metrics describing a.) baseflow index (BFI), b.) interannual variability in baseflow index (CVAnnBFI), c.) contingency of monthly mean daily flow (M_MDFM), d.) contingency of monthly mean daily flow (C_MDFM), e.)</w:t>
      </w:r>
      <w:r>
        <w:rPr>
          <w:sz w:val="22"/>
          <w:szCs w:val="22"/>
        </w:rPr>
        <w:t xml:space="preserve"> </w:t>
      </w:r>
      <w:r w:rsidRPr="007760E7">
        <w:rPr>
          <w:sz w:val="22"/>
          <w:szCs w:val="22"/>
        </w:rPr>
        <w:t xml:space="preserve">contingency of monthly </w:t>
      </w:r>
      <w:r>
        <w:rPr>
          <w:sz w:val="22"/>
          <w:szCs w:val="22"/>
        </w:rPr>
        <w:t>minimum</w:t>
      </w:r>
      <w:r w:rsidRPr="007760E7">
        <w:rPr>
          <w:sz w:val="22"/>
          <w:szCs w:val="22"/>
        </w:rPr>
        <w:t xml:space="preserve"> daily flow (</w:t>
      </w:r>
      <w:r>
        <w:rPr>
          <w:sz w:val="22"/>
          <w:szCs w:val="22"/>
        </w:rPr>
        <w:t>M_MinM</w:t>
      </w:r>
      <w:r w:rsidRPr="007760E7">
        <w:rPr>
          <w:sz w:val="22"/>
          <w:szCs w:val="22"/>
        </w:rPr>
        <w:t xml:space="preserve">), f.) </w:t>
      </w:r>
      <w:r>
        <w:rPr>
          <w:sz w:val="22"/>
          <w:szCs w:val="22"/>
        </w:rPr>
        <w:t>mean low flow magnitude (</w:t>
      </w:r>
      <w:r w:rsidRPr="007760E7">
        <w:rPr>
          <w:sz w:val="22"/>
          <w:szCs w:val="22"/>
        </w:rPr>
        <w:t>LSPeaknorm</w:t>
      </w:r>
      <w:r>
        <w:rPr>
          <w:sz w:val="22"/>
          <w:szCs w:val="22"/>
        </w:rPr>
        <w:t>)</w:t>
      </w:r>
      <w:r w:rsidRPr="007760E7">
        <w:rPr>
          <w:sz w:val="22"/>
          <w:szCs w:val="22"/>
        </w:rPr>
        <w:t xml:space="preserve">, g.) </w:t>
      </w:r>
      <w:r>
        <w:rPr>
          <w:sz w:val="22"/>
          <w:szCs w:val="22"/>
        </w:rPr>
        <w:t>Mean flow during driest week of the year (</w:t>
      </w:r>
      <w:r w:rsidRPr="007760E7">
        <w:rPr>
          <w:sz w:val="22"/>
          <w:szCs w:val="22"/>
        </w:rPr>
        <w:t>MA.7days.MinMeannorm</w:t>
      </w:r>
      <w:r>
        <w:rPr>
          <w:sz w:val="22"/>
          <w:szCs w:val="22"/>
        </w:rPr>
        <w:t>).</w:t>
      </w:r>
      <w:r w:rsidRPr="007760E7">
        <w:rPr>
          <w:sz w:val="22"/>
          <w:szCs w:val="22"/>
        </w:rPr>
        <w:t xml:space="preserve"> Shaded areas depict the 95% confidence interval around the regression model.</w:t>
      </w:r>
      <w:r w:rsidRPr="00EA700F">
        <w:rPr>
          <w:sz w:val="22"/>
          <w:szCs w:val="22"/>
        </w:rPr>
        <w:t xml:space="preserve"> </w:t>
      </w:r>
      <w:r>
        <w:rPr>
          <w:sz w:val="22"/>
          <w:szCs w:val="22"/>
        </w:rPr>
        <w:t xml:space="preserve">Hydrological class membership is denoted by:  </w:t>
      </w:r>
      <w:r>
        <w:rPr>
          <w:rFonts w:ascii="Arial" w:hAnsi="Arial" w:cs="Arial"/>
          <w:i w:val="0"/>
          <w:sz w:val="22"/>
          <w:szCs w:val="22"/>
          <w:lang w:val="en-US" w:eastAsia="ja-JP"/>
        </w:rPr>
        <w:t xml:space="preserve">• </w:t>
      </w:r>
      <w:r w:rsidRPr="00281077">
        <w:rPr>
          <w:rFonts w:ascii="Calibri" w:hAnsi="Calibri" w:cs="Arial"/>
          <w:sz w:val="22"/>
          <w:szCs w:val="22"/>
          <w:lang w:val="en-US" w:eastAsia="ja-JP"/>
        </w:rPr>
        <w:t xml:space="preserve">stable winter baseflow, </w:t>
      </w:r>
      <w:r w:rsidRPr="00281077">
        <w:rPr>
          <w:rFonts w:ascii="Arial" w:eastAsiaTheme="minorHAnsi" w:hAnsi="Arial" w:cs="Arial"/>
          <w:lang w:eastAsia="ja-JP"/>
        </w:rPr>
        <w:t>▲</w:t>
      </w:r>
      <w:r>
        <w:rPr>
          <w:rFonts w:ascii="Arial" w:eastAsiaTheme="minorHAnsi" w:hAnsi="Arial" w:cs="Arial"/>
          <w:lang w:eastAsia="ja-JP"/>
        </w:rPr>
        <w:t xml:space="preserve"> </w:t>
      </w:r>
      <w:r w:rsidRPr="00281077">
        <w:rPr>
          <w:rFonts w:cs="Arial"/>
          <w:sz w:val="22"/>
          <w:szCs w:val="22"/>
          <w:lang w:eastAsia="ja-JP"/>
        </w:rPr>
        <w:t>unpredictable baseflow,</w:t>
      </w:r>
      <w:r w:rsidRPr="00281077">
        <w:rPr>
          <w:rFonts w:cs="Arial"/>
          <w:sz w:val="22"/>
          <w:szCs w:val="22"/>
          <w:lang w:val="en-US" w:eastAsia="ja-JP"/>
        </w:rPr>
        <w:t xml:space="preserve"> </w:t>
      </w:r>
      <w:r w:rsidRPr="00281077">
        <w:rPr>
          <w:rFonts w:ascii="Arial" w:hAnsi="Arial" w:cs="Arial"/>
          <w:sz w:val="22"/>
          <w:szCs w:val="22"/>
          <w:lang w:val="en-US" w:eastAsia="ja-JP"/>
        </w:rPr>
        <w:t>■</w:t>
      </w:r>
      <w:r w:rsidRPr="00281077">
        <w:rPr>
          <w:rFonts w:cs="Arial"/>
          <w:sz w:val="22"/>
          <w:szCs w:val="22"/>
          <w:lang w:val="en-US" w:eastAsia="ja-JP"/>
        </w:rPr>
        <w:t xml:space="preserve"> unpredictable intermittent.</w:t>
      </w:r>
    </w:p>
    <w:p w14:paraId="4EEFBB52" w14:textId="77777777" w:rsidR="00915E20" w:rsidRDefault="00915E20" w:rsidP="00A22B81">
      <w:pPr>
        <w:spacing w:line="360" w:lineRule="auto"/>
        <w:jc w:val="both"/>
        <w:rPr>
          <w:b/>
        </w:rPr>
      </w:pPr>
    </w:p>
    <w:p w14:paraId="2A2BFF23" w14:textId="77777777" w:rsidR="00915E20" w:rsidRDefault="00915E20" w:rsidP="00A22B81">
      <w:pPr>
        <w:spacing w:line="360" w:lineRule="auto"/>
        <w:jc w:val="both"/>
        <w:rPr>
          <w:b/>
        </w:rPr>
      </w:pPr>
    </w:p>
    <w:p w14:paraId="43E4F806" w14:textId="77777777" w:rsidR="00915E20" w:rsidRDefault="00915E20" w:rsidP="00A22B81">
      <w:pPr>
        <w:spacing w:line="360" w:lineRule="auto"/>
        <w:jc w:val="both"/>
        <w:rPr>
          <w:b/>
        </w:rPr>
      </w:pPr>
    </w:p>
    <w:p w14:paraId="73FD272D" w14:textId="77777777" w:rsidR="00915E20" w:rsidRDefault="00915E20" w:rsidP="00A22B81">
      <w:pPr>
        <w:spacing w:line="360" w:lineRule="auto"/>
        <w:jc w:val="both"/>
        <w:rPr>
          <w:b/>
        </w:rPr>
      </w:pPr>
    </w:p>
    <w:p w14:paraId="5DF27C78" w14:textId="77777777" w:rsidR="00915E20" w:rsidRDefault="00915E20" w:rsidP="00A22B81">
      <w:pPr>
        <w:spacing w:line="360" w:lineRule="auto"/>
        <w:jc w:val="both"/>
        <w:rPr>
          <w:b/>
        </w:rPr>
      </w:pPr>
    </w:p>
    <w:p w14:paraId="292CBB84" w14:textId="77777777" w:rsidR="00915E20" w:rsidRDefault="00915E20" w:rsidP="00A22B81">
      <w:pPr>
        <w:spacing w:line="360" w:lineRule="auto"/>
        <w:jc w:val="both"/>
        <w:rPr>
          <w:b/>
        </w:rPr>
      </w:pPr>
    </w:p>
    <w:p w14:paraId="6CB77A77" w14:textId="77777777" w:rsidR="00915E20" w:rsidRDefault="00915E20" w:rsidP="00A22B81">
      <w:pPr>
        <w:spacing w:line="360" w:lineRule="auto"/>
        <w:jc w:val="both"/>
        <w:rPr>
          <w:b/>
        </w:rPr>
      </w:pPr>
    </w:p>
    <w:p w14:paraId="680E4F29" w14:textId="77777777" w:rsidR="00915E20" w:rsidRDefault="00915E20" w:rsidP="00A22B81">
      <w:pPr>
        <w:spacing w:line="360" w:lineRule="auto"/>
        <w:jc w:val="both"/>
        <w:rPr>
          <w:b/>
        </w:rPr>
      </w:pPr>
    </w:p>
    <w:p w14:paraId="5792D25D" w14:textId="77777777" w:rsidR="00915E20" w:rsidRDefault="00915E20" w:rsidP="00A22B81">
      <w:pPr>
        <w:spacing w:line="360" w:lineRule="auto"/>
        <w:jc w:val="both"/>
        <w:rPr>
          <w:b/>
        </w:rPr>
      </w:pPr>
    </w:p>
    <w:p w14:paraId="2AC4149F" w14:textId="77777777" w:rsidR="00915E20" w:rsidRDefault="00915E20" w:rsidP="00A22B81">
      <w:pPr>
        <w:spacing w:line="360" w:lineRule="auto"/>
        <w:jc w:val="both"/>
        <w:rPr>
          <w:b/>
        </w:rPr>
      </w:pPr>
    </w:p>
    <w:p w14:paraId="175235E8" w14:textId="77777777" w:rsidR="00915E20" w:rsidRDefault="00915E20" w:rsidP="00A22B81">
      <w:pPr>
        <w:spacing w:line="360" w:lineRule="auto"/>
        <w:jc w:val="both"/>
        <w:rPr>
          <w:b/>
        </w:rPr>
      </w:pPr>
    </w:p>
    <w:p w14:paraId="7DF0D6D6" w14:textId="77777777" w:rsidR="00915E20" w:rsidRDefault="00915E20" w:rsidP="00A22B81">
      <w:pPr>
        <w:spacing w:line="360" w:lineRule="auto"/>
        <w:jc w:val="both"/>
        <w:rPr>
          <w:b/>
        </w:rPr>
      </w:pPr>
    </w:p>
    <w:p w14:paraId="44BA2EDF" w14:textId="77777777" w:rsidR="00915E20" w:rsidRDefault="00915E20" w:rsidP="00A22B81">
      <w:pPr>
        <w:spacing w:line="360" w:lineRule="auto"/>
        <w:jc w:val="both"/>
        <w:rPr>
          <w:b/>
        </w:rPr>
      </w:pPr>
    </w:p>
    <w:p w14:paraId="1203B404" w14:textId="77777777" w:rsidR="00915E20" w:rsidRDefault="00915E20" w:rsidP="00A22B81">
      <w:pPr>
        <w:spacing w:line="360" w:lineRule="auto"/>
        <w:jc w:val="both"/>
        <w:rPr>
          <w:b/>
        </w:rPr>
      </w:pPr>
    </w:p>
    <w:p w14:paraId="7167867F" w14:textId="77777777" w:rsidR="00915E20" w:rsidRDefault="00915E20" w:rsidP="00A22B81">
      <w:pPr>
        <w:spacing w:line="360" w:lineRule="auto"/>
        <w:jc w:val="both"/>
        <w:rPr>
          <w:b/>
        </w:rPr>
      </w:pPr>
    </w:p>
    <w:p w14:paraId="43328828" w14:textId="77777777" w:rsidR="00915E20" w:rsidRDefault="00915E20" w:rsidP="00A22B81">
      <w:pPr>
        <w:spacing w:line="360" w:lineRule="auto"/>
        <w:jc w:val="both"/>
        <w:rPr>
          <w:b/>
        </w:rPr>
      </w:pPr>
    </w:p>
    <w:p w14:paraId="68816E00" w14:textId="77777777" w:rsidR="00915E20" w:rsidRDefault="00915E20" w:rsidP="00A22B81">
      <w:pPr>
        <w:spacing w:line="360" w:lineRule="auto"/>
        <w:jc w:val="both"/>
        <w:rPr>
          <w:b/>
        </w:rPr>
      </w:pPr>
    </w:p>
    <w:p w14:paraId="5E0B6B83" w14:textId="77777777" w:rsidR="00915E20" w:rsidRDefault="00915E20" w:rsidP="00A22B81">
      <w:pPr>
        <w:spacing w:line="360" w:lineRule="auto"/>
        <w:jc w:val="both"/>
        <w:rPr>
          <w:b/>
        </w:rPr>
      </w:pPr>
    </w:p>
    <w:p w14:paraId="1E5FCAF2" w14:textId="77777777" w:rsidR="00915E20" w:rsidRDefault="00915E20" w:rsidP="00A22B81">
      <w:pPr>
        <w:spacing w:line="360" w:lineRule="auto"/>
        <w:jc w:val="both"/>
        <w:rPr>
          <w:b/>
        </w:rPr>
      </w:pPr>
    </w:p>
    <w:p w14:paraId="4AC8DD57" w14:textId="1FA9E9A1" w:rsidR="00915E20" w:rsidRDefault="00915E20" w:rsidP="00A22B81">
      <w:pPr>
        <w:spacing w:line="360" w:lineRule="auto"/>
        <w:jc w:val="both"/>
        <w:rPr>
          <w:b/>
        </w:rPr>
      </w:pPr>
      <w:r>
        <w:rPr>
          <w:b/>
          <w:noProof/>
          <w:lang w:eastAsia="en-AU"/>
        </w:rPr>
        <w:lastRenderedPageBreak/>
        <w:drawing>
          <wp:inline distT="0" distB="0" distL="0" distR="0" wp14:anchorId="54748481" wp14:editId="0C3A94F9">
            <wp:extent cx="3912108" cy="21214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biplot.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2108" cy="2121408"/>
                    </a:xfrm>
                    <a:prstGeom prst="rect">
                      <a:avLst/>
                    </a:prstGeom>
                  </pic:spPr>
                </pic:pic>
              </a:graphicData>
            </a:graphic>
          </wp:inline>
        </w:drawing>
      </w:r>
    </w:p>
    <w:p w14:paraId="2AE702DF" w14:textId="77777777" w:rsidR="00915E20" w:rsidRPr="00EA700F" w:rsidRDefault="00915E20" w:rsidP="00915E20">
      <w:pPr>
        <w:pStyle w:val="Caption"/>
        <w:spacing w:line="360" w:lineRule="auto"/>
        <w:jc w:val="both"/>
        <w:rPr>
          <w:sz w:val="22"/>
          <w:szCs w:val="22"/>
        </w:rPr>
      </w:pPr>
      <w:r w:rsidRPr="00A00447">
        <w:rPr>
          <w:b/>
          <w:sz w:val="22"/>
          <w:szCs w:val="22"/>
        </w:rPr>
        <w:t>Figure 5.</w:t>
      </w:r>
      <w:r w:rsidRPr="00EA700F">
        <w:rPr>
          <w:sz w:val="22"/>
          <w:szCs w:val="22"/>
        </w:rPr>
        <w:t xml:space="preserve"> Biplot of sites ordinated across the first two principal components (PC) of the PCA. Points represent positions of individual sites. </w:t>
      </w:r>
      <w:r>
        <w:rPr>
          <w:sz w:val="22"/>
          <w:szCs w:val="22"/>
        </w:rPr>
        <w:t xml:space="preserve">Hydrological class membership is denoted by:  </w:t>
      </w:r>
      <w:r>
        <w:rPr>
          <w:rFonts w:ascii="Arial" w:hAnsi="Arial" w:cs="Arial"/>
          <w:i w:val="0"/>
          <w:sz w:val="22"/>
          <w:szCs w:val="22"/>
          <w:lang w:val="en-US" w:eastAsia="ja-JP"/>
        </w:rPr>
        <w:t xml:space="preserve">• </w:t>
      </w:r>
      <w:r w:rsidRPr="00281077">
        <w:rPr>
          <w:rFonts w:ascii="Calibri" w:hAnsi="Calibri" w:cs="Arial"/>
          <w:sz w:val="22"/>
          <w:szCs w:val="22"/>
          <w:lang w:val="en-US" w:eastAsia="ja-JP"/>
        </w:rPr>
        <w:t xml:space="preserve">stable winter baseflow, </w:t>
      </w:r>
      <w:r w:rsidRPr="00281077">
        <w:rPr>
          <w:rFonts w:ascii="Arial" w:eastAsiaTheme="minorHAnsi" w:hAnsi="Arial" w:cs="Arial"/>
          <w:lang w:eastAsia="ja-JP"/>
        </w:rPr>
        <w:t>▲</w:t>
      </w:r>
      <w:r>
        <w:rPr>
          <w:rFonts w:ascii="Arial" w:eastAsiaTheme="minorHAnsi" w:hAnsi="Arial" w:cs="Arial"/>
          <w:lang w:eastAsia="ja-JP"/>
        </w:rPr>
        <w:t xml:space="preserve"> </w:t>
      </w:r>
      <w:r w:rsidRPr="00281077">
        <w:rPr>
          <w:rFonts w:cs="Arial"/>
          <w:sz w:val="22"/>
          <w:szCs w:val="22"/>
          <w:lang w:eastAsia="ja-JP"/>
        </w:rPr>
        <w:t>unpredictable baseflow,</w:t>
      </w:r>
      <w:r w:rsidRPr="00281077">
        <w:rPr>
          <w:rFonts w:cs="Arial"/>
          <w:sz w:val="22"/>
          <w:szCs w:val="22"/>
          <w:lang w:val="en-US" w:eastAsia="ja-JP"/>
        </w:rPr>
        <w:t xml:space="preserve"> </w:t>
      </w:r>
      <w:r w:rsidRPr="00281077">
        <w:rPr>
          <w:rFonts w:ascii="Arial" w:hAnsi="Arial" w:cs="Arial"/>
          <w:sz w:val="22"/>
          <w:szCs w:val="22"/>
          <w:lang w:val="en-US" w:eastAsia="ja-JP"/>
        </w:rPr>
        <w:t>■</w:t>
      </w:r>
      <w:r w:rsidRPr="00281077">
        <w:rPr>
          <w:rFonts w:cs="Arial"/>
          <w:sz w:val="22"/>
          <w:szCs w:val="22"/>
          <w:lang w:val="en-US" w:eastAsia="ja-JP"/>
        </w:rPr>
        <w:t xml:space="preserve"> unpredictable intermittent.</w:t>
      </w:r>
      <w:r>
        <w:rPr>
          <w:rFonts w:cs="Arial"/>
          <w:sz w:val="22"/>
          <w:szCs w:val="22"/>
          <w:lang w:val="en-US" w:eastAsia="ja-JP"/>
        </w:rPr>
        <w:t xml:space="preserve"> </w:t>
      </w:r>
      <w:r w:rsidRPr="00EA700F">
        <w:rPr>
          <w:sz w:val="22"/>
          <w:szCs w:val="22"/>
        </w:rPr>
        <w:t xml:space="preserve">Arrows represent loadings of hydrological metrics across each PC. </w:t>
      </w:r>
    </w:p>
    <w:p w14:paraId="701C7CA1" w14:textId="77777777" w:rsidR="00915E20" w:rsidRPr="00C13E06" w:rsidRDefault="00915E20" w:rsidP="00A22B81">
      <w:pPr>
        <w:spacing w:line="360" w:lineRule="auto"/>
        <w:jc w:val="both"/>
        <w:rPr>
          <w:b/>
        </w:rPr>
      </w:pPr>
    </w:p>
    <w:sectPr w:rsidR="00915E20" w:rsidRPr="00C13E06" w:rsidSect="00B55332">
      <w:pgSz w:w="11906" w:h="16838"/>
      <w:pgMar w:top="1440" w:right="1440" w:bottom="1440" w:left="1440" w:header="708" w:footer="708"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F0FF6"/>
    <w:multiLevelType w:val="hybridMultilevel"/>
    <w:tmpl w:val="3582236E"/>
    <w:lvl w:ilvl="0" w:tplc="0F101AB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64F37A18"/>
    <w:multiLevelType w:val="hybridMultilevel"/>
    <w:tmpl w:val="0CA6BFFE"/>
    <w:lvl w:ilvl="0" w:tplc="39D29712">
      <w:start w:val="1"/>
      <w:numFmt w:val="bullet"/>
      <w:lvlText w:val=""/>
      <w:lvlJc w:val="left"/>
      <w:pPr>
        <w:ind w:left="720" w:hanging="360"/>
      </w:pPr>
      <w:rPr>
        <w:rFonts w:ascii="Symbol" w:eastAsia="MS Mincho"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AD70608"/>
    <w:multiLevelType w:val="hybridMultilevel"/>
    <w:tmpl w:val="E11EEC00"/>
    <w:lvl w:ilvl="0" w:tplc="12DA9D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E6"/>
    <w:rsid w:val="000961C3"/>
    <w:rsid w:val="00096684"/>
    <w:rsid w:val="000B0D71"/>
    <w:rsid w:val="000D1E8D"/>
    <w:rsid w:val="000D6BFF"/>
    <w:rsid w:val="000E11B0"/>
    <w:rsid w:val="000F2CFB"/>
    <w:rsid w:val="001049B7"/>
    <w:rsid w:val="001133BD"/>
    <w:rsid w:val="00133AB6"/>
    <w:rsid w:val="00134268"/>
    <w:rsid w:val="00135469"/>
    <w:rsid w:val="00144006"/>
    <w:rsid w:val="001808AE"/>
    <w:rsid w:val="00180A63"/>
    <w:rsid w:val="001C1040"/>
    <w:rsid w:val="001C3076"/>
    <w:rsid w:val="001D57C9"/>
    <w:rsid w:val="001F68B4"/>
    <w:rsid w:val="00210548"/>
    <w:rsid w:val="00260C3B"/>
    <w:rsid w:val="00271470"/>
    <w:rsid w:val="00281077"/>
    <w:rsid w:val="00286C27"/>
    <w:rsid w:val="00290091"/>
    <w:rsid w:val="00295EF9"/>
    <w:rsid w:val="002A0E4A"/>
    <w:rsid w:val="002E43DE"/>
    <w:rsid w:val="002E57A8"/>
    <w:rsid w:val="002F410D"/>
    <w:rsid w:val="00311F05"/>
    <w:rsid w:val="00335320"/>
    <w:rsid w:val="003579D9"/>
    <w:rsid w:val="00360B12"/>
    <w:rsid w:val="003721C9"/>
    <w:rsid w:val="0037340A"/>
    <w:rsid w:val="00377604"/>
    <w:rsid w:val="003C657A"/>
    <w:rsid w:val="003F4885"/>
    <w:rsid w:val="004101E1"/>
    <w:rsid w:val="00417C34"/>
    <w:rsid w:val="00423B8A"/>
    <w:rsid w:val="004247CF"/>
    <w:rsid w:val="004278C7"/>
    <w:rsid w:val="00442E26"/>
    <w:rsid w:val="00453CFC"/>
    <w:rsid w:val="00454F26"/>
    <w:rsid w:val="004711BF"/>
    <w:rsid w:val="00483144"/>
    <w:rsid w:val="004C1493"/>
    <w:rsid w:val="004E1E20"/>
    <w:rsid w:val="005213D9"/>
    <w:rsid w:val="00571811"/>
    <w:rsid w:val="005725E6"/>
    <w:rsid w:val="00576141"/>
    <w:rsid w:val="005779AB"/>
    <w:rsid w:val="0059190A"/>
    <w:rsid w:val="00594492"/>
    <w:rsid w:val="005B4881"/>
    <w:rsid w:val="005D0A6C"/>
    <w:rsid w:val="005E166E"/>
    <w:rsid w:val="005F4C88"/>
    <w:rsid w:val="00617ABD"/>
    <w:rsid w:val="00621641"/>
    <w:rsid w:val="00625ED2"/>
    <w:rsid w:val="0063022F"/>
    <w:rsid w:val="00630B93"/>
    <w:rsid w:val="00650D8B"/>
    <w:rsid w:val="006602DD"/>
    <w:rsid w:val="0067461C"/>
    <w:rsid w:val="006817B9"/>
    <w:rsid w:val="00681A9E"/>
    <w:rsid w:val="00686747"/>
    <w:rsid w:val="0069430E"/>
    <w:rsid w:val="006A025A"/>
    <w:rsid w:val="006B1A67"/>
    <w:rsid w:val="006C1EC1"/>
    <w:rsid w:val="006E5D88"/>
    <w:rsid w:val="006F4B8F"/>
    <w:rsid w:val="007018A5"/>
    <w:rsid w:val="007137EA"/>
    <w:rsid w:val="00715486"/>
    <w:rsid w:val="007166A1"/>
    <w:rsid w:val="00721E27"/>
    <w:rsid w:val="00741825"/>
    <w:rsid w:val="007760E7"/>
    <w:rsid w:val="007761F2"/>
    <w:rsid w:val="007845D8"/>
    <w:rsid w:val="00784D54"/>
    <w:rsid w:val="007B76D5"/>
    <w:rsid w:val="007C7EC3"/>
    <w:rsid w:val="007D3964"/>
    <w:rsid w:val="007F5827"/>
    <w:rsid w:val="00810634"/>
    <w:rsid w:val="00812349"/>
    <w:rsid w:val="00814EC9"/>
    <w:rsid w:val="008216A2"/>
    <w:rsid w:val="00842036"/>
    <w:rsid w:val="0085737E"/>
    <w:rsid w:val="008663B8"/>
    <w:rsid w:val="00873269"/>
    <w:rsid w:val="00876C83"/>
    <w:rsid w:val="008A620A"/>
    <w:rsid w:val="008F5D9C"/>
    <w:rsid w:val="009002D5"/>
    <w:rsid w:val="00913D53"/>
    <w:rsid w:val="00915E20"/>
    <w:rsid w:val="009422EA"/>
    <w:rsid w:val="009447FC"/>
    <w:rsid w:val="00947919"/>
    <w:rsid w:val="009546E2"/>
    <w:rsid w:val="00962773"/>
    <w:rsid w:val="00967E77"/>
    <w:rsid w:val="00970EE4"/>
    <w:rsid w:val="00980EC2"/>
    <w:rsid w:val="00981098"/>
    <w:rsid w:val="009920EF"/>
    <w:rsid w:val="009A1533"/>
    <w:rsid w:val="009A3C44"/>
    <w:rsid w:val="009C2AD8"/>
    <w:rsid w:val="009D2CA8"/>
    <w:rsid w:val="009D7666"/>
    <w:rsid w:val="00A22B81"/>
    <w:rsid w:val="00A26823"/>
    <w:rsid w:val="00A77737"/>
    <w:rsid w:val="00A87877"/>
    <w:rsid w:val="00AA0B4F"/>
    <w:rsid w:val="00AC7AF3"/>
    <w:rsid w:val="00AE0768"/>
    <w:rsid w:val="00AE6B7B"/>
    <w:rsid w:val="00AF1FDB"/>
    <w:rsid w:val="00B064E3"/>
    <w:rsid w:val="00B07C90"/>
    <w:rsid w:val="00B118A6"/>
    <w:rsid w:val="00B21E76"/>
    <w:rsid w:val="00B3552B"/>
    <w:rsid w:val="00B52E9B"/>
    <w:rsid w:val="00B542DB"/>
    <w:rsid w:val="00B55332"/>
    <w:rsid w:val="00B62127"/>
    <w:rsid w:val="00B634E6"/>
    <w:rsid w:val="00BA7840"/>
    <w:rsid w:val="00BE0308"/>
    <w:rsid w:val="00BF2EA0"/>
    <w:rsid w:val="00BF2ED3"/>
    <w:rsid w:val="00BF3D08"/>
    <w:rsid w:val="00C05A9D"/>
    <w:rsid w:val="00C11E44"/>
    <w:rsid w:val="00C13E06"/>
    <w:rsid w:val="00C175AC"/>
    <w:rsid w:val="00C26FDD"/>
    <w:rsid w:val="00C27C76"/>
    <w:rsid w:val="00C30594"/>
    <w:rsid w:val="00C3096E"/>
    <w:rsid w:val="00C73D47"/>
    <w:rsid w:val="00C8137F"/>
    <w:rsid w:val="00C83CE4"/>
    <w:rsid w:val="00C95F5A"/>
    <w:rsid w:val="00CC24F8"/>
    <w:rsid w:val="00CD354D"/>
    <w:rsid w:val="00D0402B"/>
    <w:rsid w:val="00D10E82"/>
    <w:rsid w:val="00D25848"/>
    <w:rsid w:val="00D310D7"/>
    <w:rsid w:val="00D62BDA"/>
    <w:rsid w:val="00D66410"/>
    <w:rsid w:val="00D666AE"/>
    <w:rsid w:val="00DB30C6"/>
    <w:rsid w:val="00DB3F5D"/>
    <w:rsid w:val="00DC2070"/>
    <w:rsid w:val="00DE3338"/>
    <w:rsid w:val="00DE7C76"/>
    <w:rsid w:val="00E16840"/>
    <w:rsid w:val="00E17892"/>
    <w:rsid w:val="00E2757B"/>
    <w:rsid w:val="00E665A9"/>
    <w:rsid w:val="00E773FF"/>
    <w:rsid w:val="00E81EF7"/>
    <w:rsid w:val="00E85869"/>
    <w:rsid w:val="00EA700F"/>
    <w:rsid w:val="00EB1027"/>
    <w:rsid w:val="00EB75EE"/>
    <w:rsid w:val="00ED02F3"/>
    <w:rsid w:val="00ED4BEC"/>
    <w:rsid w:val="00EF1F9C"/>
    <w:rsid w:val="00EF3710"/>
    <w:rsid w:val="00F1096D"/>
    <w:rsid w:val="00F26A9F"/>
    <w:rsid w:val="00F31C9B"/>
    <w:rsid w:val="00F40ED3"/>
    <w:rsid w:val="00F42B80"/>
    <w:rsid w:val="00F879B2"/>
    <w:rsid w:val="00FA17E4"/>
    <w:rsid w:val="00FA2416"/>
    <w:rsid w:val="00FC0DFA"/>
    <w:rsid w:val="00FD150C"/>
    <w:rsid w:val="00FD175F"/>
    <w:rsid w:val="00FF0455"/>
    <w:rsid w:val="00FF32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20DC"/>
  <w15:docId w15:val="{3E062699-50A6-4752-8594-715548C0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59537">
      <w:bodyDiv w:val="1"/>
      <w:marLeft w:val="0"/>
      <w:marRight w:val="0"/>
      <w:marTop w:val="0"/>
      <w:marBottom w:val="0"/>
      <w:divBdr>
        <w:top w:val="none" w:sz="0" w:space="0" w:color="auto"/>
        <w:left w:val="none" w:sz="0" w:space="0" w:color="auto"/>
        <w:bottom w:val="none" w:sz="0" w:space="0" w:color="auto"/>
        <w:right w:val="none" w:sz="0" w:space="0" w:color="auto"/>
      </w:divBdr>
    </w:div>
    <w:div w:id="1471938772">
      <w:bodyDiv w:val="1"/>
      <w:marLeft w:val="0"/>
      <w:marRight w:val="0"/>
      <w:marTop w:val="0"/>
      <w:marBottom w:val="0"/>
      <w:divBdr>
        <w:top w:val="none" w:sz="0" w:space="0" w:color="auto"/>
        <w:left w:val="none" w:sz="0" w:space="0" w:color="auto"/>
        <w:bottom w:val="none" w:sz="0" w:space="0" w:color="auto"/>
        <w:right w:val="none" w:sz="0" w:space="0" w:color="auto"/>
      </w:divBdr>
      <w:divsChild>
        <w:div w:id="1149975574">
          <w:marLeft w:val="0"/>
          <w:marRight w:val="0"/>
          <w:marTop w:val="0"/>
          <w:marBottom w:val="0"/>
          <w:divBdr>
            <w:top w:val="none" w:sz="0" w:space="0" w:color="auto"/>
            <w:left w:val="none" w:sz="0" w:space="0" w:color="auto"/>
            <w:bottom w:val="none" w:sz="0" w:space="0" w:color="auto"/>
            <w:right w:val="none" w:sz="0" w:space="0" w:color="auto"/>
          </w:divBdr>
          <w:divsChild>
            <w:div w:id="187060757">
              <w:marLeft w:val="0"/>
              <w:marRight w:val="0"/>
              <w:marTop w:val="0"/>
              <w:marBottom w:val="0"/>
              <w:divBdr>
                <w:top w:val="none" w:sz="0" w:space="0" w:color="auto"/>
                <w:left w:val="none" w:sz="0" w:space="0" w:color="auto"/>
                <w:bottom w:val="none" w:sz="0" w:space="0" w:color="auto"/>
                <w:right w:val="none" w:sz="0" w:space="0" w:color="auto"/>
              </w:divBdr>
              <w:divsChild>
                <w:div w:id="1821313335">
                  <w:marLeft w:val="0"/>
                  <w:marRight w:val="0"/>
                  <w:marTop w:val="0"/>
                  <w:marBottom w:val="0"/>
                  <w:divBdr>
                    <w:top w:val="none" w:sz="0" w:space="0" w:color="auto"/>
                    <w:left w:val="none" w:sz="0" w:space="0" w:color="auto"/>
                    <w:bottom w:val="none" w:sz="0" w:space="0" w:color="auto"/>
                    <w:right w:val="none" w:sz="0" w:space="0" w:color="auto"/>
                  </w:divBdr>
                  <w:divsChild>
                    <w:div w:id="376441517">
                      <w:marLeft w:val="0"/>
                      <w:marRight w:val="0"/>
                      <w:marTop w:val="0"/>
                      <w:marBottom w:val="0"/>
                      <w:divBdr>
                        <w:top w:val="none" w:sz="0" w:space="0" w:color="auto"/>
                        <w:left w:val="none" w:sz="0" w:space="0" w:color="auto"/>
                        <w:bottom w:val="none" w:sz="0" w:space="0" w:color="auto"/>
                        <w:right w:val="none" w:sz="0" w:space="0" w:color="auto"/>
                      </w:divBdr>
                      <w:divsChild>
                        <w:div w:id="902713598">
                          <w:marLeft w:val="0"/>
                          <w:marRight w:val="0"/>
                          <w:marTop w:val="0"/>
                          <w:marBottom w:val="0"/>
                          <w:divBdr>
                            <w:top w:val="none" w:sz="0" w:space="0" w:color="auto"/>
                            <w:left w:val="none" w:sz="0" w:space="0" w:color="auto"/>
                            <w:bottom w:val="none" w:sz="0" w:space="0" w:color="auto"/>
                            <w:right w:val="none" w:sz="0" w:space="0" w:color="auto"/>
                          </w:divBdr>
                          <w:divsChild>
                            <w:div w:id="205259911">
                              <w:marLeft w:val="0"/>
                              <w:marRight w:val="0"/>
                              <w:marTop w:val="0"/>
                              <w:marBottom w:val="0"/>
                              <w:divBdr>
                                <w:top w:val="none" w:sz="0" w:space="0" w:color="auto"/>
                                <w:left w:val="none" w:sz="0" w:space="0" w:color="auto"/>
                                <w:bottom w:val="none" w:sz="0" w:space="0" w:color="auto"/>
                                <w:right w:val="none" w:sz="0" w:space="0" w:color="auto"/>
                              </w:divBdr>
                              <w:divsChild>
                                <w:div w:id="2074740275">
                                  <w:marLeft w:val="0"/>
                                  <w:marRight w:val="0"/>
                                  <w:marTop w:val="0"/>
                                  <w:marBottom w:val="0"/>
                                  <w:divBdr>
                                    <w:top w:val="none" w:sz="0" w:space="0" w:color="auto"/>
                                    <w:left w:val="none" w:sz="0" w:space="0" w:color="auto"/>
                                    <w:bottom w:val="none" w:sz="0" w:space="0" w:color="auto"/>
                                    <w:right w:val="none" w:sz="0" w:space="0" w:color="auto"/>
                                  </w:divBdr>
                                  <w:divsChild>
                                    <w:div w:id="197623600">
                                      <w:marLeft w:val="0"/>
                                      <w:marRight w:val="0"/>
                                      <w:marTop w:val="0"/>
                                      <w:marBottom w:val="0"/>
                                      <w:divBdr>
                                        <w:top w:val="none" w:sz="0" w:space="0" w:color="auto"/>
                                        <w:left w:val="none" w:sz="0" w:space="0" w:color="auto"/>
                                        <w:bottom w:val="none" w:sz="0" w:space="0" w:color="auto"/>
                                        <w:right w:val="none" w:sz="0" w:space="0" w:color="auto"/>
                                      </w:divBdr>
                                      <w:divsChild>
                                        <w:div w:id="1243639071">
                                          <w:marLeft w:val="0"/>
                                          <w:marRight w:val="0"/>
                                          <w:marTop w:val="0"/>
                                          <w:marBottom w:val="0"/>
                                          <w:divBdr>
                                            <w:top w:val="none" w:sz="0" w:space="0" w:color="auto"/>
                                            <w:left w:val="none" w:sz="0" w:space="0" w:color="auto"/>
                                            <w:bottom w:val="none" w:sz="0" w:space="0" w:color="auto"/>
                                            <w:right w:val="none" w:sz="0" w:space="0" w:color="auto"/>
                                          </w:divBdr>
                                          <w:divsChild>
                                            <w:div w:id="494762470">
                                              <w:marLeft w:val="0"/>
                                              <w:marRight w:val="0"/>
                                              <w:marTop w:val="0"/>
                                              <w:marBottom w:val="0"/>
                                              <w:divBdr>
                                                <w:top w:val="none" w:sz="0" w:space="0" w:color="auto"/>
                                                <w:left w:val="none" w:sz="0" w:space="0" w:color="auto"/>
                                                <w:bottom w:val="none" w:sz="0" w:space="0" w:color="auto"/>
                                                <w:right w:val="none" w:sz="0" w:space="0" w:color="auto"/>
                                              </w:divBdr>
                                              <w:divsChild>
                                                <w:div w:id="1934779555">
                                                  <w:marLeft w:val="0"/>
                                                  <w:marRight w:val="0"/>
                                                  <w:marTop w:val="0"/>
                                                  <w:marBottom w:val="0"/>
                                                  <w:divBdr>
                                                    <w:top w:val="none" w:sz="0" w:space="0" w:color="auto"/>
                                                    <w:left w:val="none" w:sz="0" w:space="0" w:color="auto"/>
                                                    <w:bottom w:val="none" w:sz="0" w:space="0" w:color="auto"/>
                                                    <w:right w:val="none" w:sz="0" w:space="0" w:color="auto"/>
                                                  </w:divBdr>
                                                  <w:divsChild>
                                                    <w:div w:id="783620737">
                                                      <w:marLeft w:val="0"/>
                                                      <w:marRight w:val="0"/>
                                                      <w:marTop w:val="0"/>
                                                      <w:marBottom w:val="0"/>
                                                      <w:divBdr>
                                                        <w:top w:val="none" w:sz="0" w:space="0" w:color="auto"/>
                                                        <w:left w:val="none" w:sz="0" w:space="0" w:color="auto"/>
                                                        <w:bottom w:val="none" w:sz="0" w:space="0" w:color="auto"/>
                                                        <w:right w:val="none" w:sz="0" w:space="0" w:color="auto"/>
                                                      </w:divBdr>
                                                      <w:divsChild>
                                                        <w:div w:id="1203832088">
                                                          <w:marLeft w:val="0"/>
                                                          <w:marRight w:val="0"/>
                                                          <w:marTop w:val="0"/>
                                                          <w:marBottom w:val="0"/>
                                                          <w:divBdr>
                                                            <w:top w:val="none" w:sz="0" w:space="0" w:color="auto"/>
                                                            <w:left w:val="none" w:sz="0" w:space="0" w:color="auto"/>
                                                            <w:bottom w:val="none" w:sz="0" w:space="0" w:color="auto"/>
                                                            <w:right w:val="none" w:sz="0" w:space="0" w:color="auto"/>
                                                          </w:divBdr>
                                                          <w:divsChild>
                                                            <w:div w:id="2086222032">
                                                              <w:marLeft w:val="0"/>
                                                              <w:marRight w:val="0"/>
                                                              <w:marTop w:val="0"/>
                                                              <w:marBottom w:val="0"/>
                                                              <w:divBdr>
                                                                <w:top w:val="none" w:sz="0" w:space="0" w:color="auto"/>
                                                                <w:left w:val="none" w:sz="0" w:space="0" w:color="auto"/>
                                                                <w:bottom w:val="none" w:sz="0" w:space="0" w:color="auto"/>
                                                                <w:right w:val="none" w:sz="0" w:space="0" w:color="auto"/>
                                                              </w:divBdr>
                                                              <w:divsChild>
                                                                <w:div w:id="1310670095">
                                                                  <w:marLeft w:val="0"/>
                                                                  <w:marRight w:val="0"/>
                                                                  <w:marTop w:val="0"/>
                                                                  <w:marBottom w:val="0"/>
                                                                  <w:divBdr>
                                                                    <w:top w:val="none" w:sz="0" w:space="0" w:color="auto"/>
                                                                    <w:left w:val="none" w:sz="0" w:space="0" w:color="auto"/>
                                                                    <w:bottom w:val="none" w:sz="0" w:space="0" w:color="auto"/>
                                                                    <w:right w:val="none" w:sz="0" w:space="0" w:color="auto"/>
                                                                  </w:divBdr>
                                                                  <w:divsChild>
                                                                    <w:div w:id="448010334">
                                                                      <w:marLeft w:val="0"/>
                                                                      <w:marRight w:val="0"/>
                                                                      <w:marTop w:val="0"/>
                                                                      <w:marBottom w:val="0"/>
                                                                      <w:divBdr>
                                                                        <w:top w:val="none" w:sz="0" w:space="0" w:color="auto"/>
                                                                        <w:left w:val="none" w:sz="0" w:space="0" w:color="auto"/>
                                                                        <w:bottom w:val="none" w:sz="0" w:space="0" w:color="auto"/>
                                                                        <w:right w:val="none" w:sz="0" w:space="0" w:color="auto"/>
                                                                      </w:divBdr>
                                                                      <w:divsChild>
                                                                        <w:div w:id="440297090">
                                                                          <w:marLeft w:val="0"/>
                                                                          <w:marRight w:val="0"/>
                                                                          <w:marTop w:val="0"/>
                                                                          <w:marBottom w:val="0"/>
                                                                          <w:divBdr>
                                                                            <w:top w:val="none" w:sz="0" w:space="0" w:color="auto"/>
                                                                            <w:left w:val="none" w:sz="0" w:space="0" w:color="auto"/>
                                                                            <w:bottom w:val="none" w:sz="0" w:space="0" w:color="auto"/>
                                                                            <w:right w:val="none" w:sz="0" w:space="0" w:color="auto"/>
                                                                          </w:divBdr>
                                                                          <w:divsChild>
                                                                            <w:div w:id="1853950378">
                                                                              <w:marLeft w:val="0"/>
                                                                              <w:marRight w:val="0"/>
                                                                              <w:marTop w:val="0"/>
                                                                              <w:marBottom w:val="0"/>
                                                                              <w:divBdr>
                                                                                <w:top w:val="none" w:sz="0" w:space="0" w:color="auto"/>
                                                                                <w:left w:val="none" w:sz="0" w:space="0" w:color="auto"/>
                                                                                <w:bottom w:val="none" w:sz="0" w:space="0" w:color="auto"/>
                                                                                <w:right w:val="none" w:sz="0" w:space="0" w:color="auto"/>
                                                                              </w:divBdr>
                                                                              <w:divsChild>
                                                                                <w:div w:id="1990556658">
                                                                                  <w:marLeft w:val="0"/>
                                                                                  <w:marRight w:val="0"/>
                                                                                  <w:marTop w:val="0"/>
                                                                                  <w:marBottom w:val="0"/>
                                                                                  <w:divBdr>
                                                                                    <w:top w:val="none" w:sz="0" w:space="0" w:color="auto"/>
                                                                                    <w:left w:val="none" w:sz="0" w:space="0" w:color="auto"/>
                                                                                    <w:bottom w:val="none" w:sz="0" w:space="0" w:color="auto"/>
                                                                                    <w:right w:val="none" w:sz="0" w:space="0" w:color="auto"/>
                                                                                  </w:divBdr>
                                                                                  <w:divsChild>
                                                                                    <w:div w:id="1278757454">
                                                                                      <w:marLeft w:val="0"/>
                                                                                      <w:marRight w:val="0"/>
                                                                                      <w:marTop w:val="0"/>
                                                                                      <w:marBottom w:val="0"/>
                                                                                      <w:divBdr>
                                                                                        <w:top w:val="none" w:sz="0" w:space="0" w:color="auto"/>
                                                                                        <w:left w:val="none" w:sz="0" w:space="0" w:color="auto"/>
                                                                                        <w:bottom w:val="none" w:sz="0" w:space="0" w:color="auto"/>
                                                                                        <w:right w:val="none" w:sz="0" w:space="0" w:color="auto"/>
                                                                                      </w:divBdr>
                                                                                      <w:divsChild>
                                                                                        <w:div w:id="1677151481">
                                                                                          <w:marLeft w:val="0"/>
                                                                                          <w:marRight w:val="0"/>
                                                                                          <w:marTop w:val="0"/>
                                                                                          <w:marBottom w:val="0"/>
                                                                                          <w:divBdr>
                                                                                            <w:top w:val="none" w:sz="0" w:space="0" w:color="auto"/>
                                                                                            <w:left w:val="none" w:sz="0" w:space="0" w:color="auto"/>
                                                                                            <w:bottom w:val="none" w:sz="0" w:space="0" w:color="auto"/>
                                                                                            <w:right w:val="none" w:sz="0" w:space="0" w:color="auto"/>
                                                                                          </w:divBdr>
                                                                                          <w:divsChild>
                                                                                            <w:div w:id="522481242">
                                                                                              <w:marLeft w:val="0"/>
                                                                                              <w:marRight w:val="0"/>
                                                                                              <w:marTop w:val="0"/>
                                                                                              <w:marBottom w:val="0"/>
                                                                                              <w:divBdr>
                                                                                                <w:top w:val="none" w:sz="0" w:space="0" w:color="auto"/>
                                                                                                <w:left w:val="none" w:sz="0" w:space="0" w:color="auto"/>
                                                                                                <w:bottom w:val="none" w:sz="0" w:space="0" w:color="auto"/>
                                                                                                <w:right w:val="none" w:sz="0" w:space="0" w:color="auto"/>
                                                                                              </w:divBdr>
                                                                                              <w:divsChild>
                                                                                                <w:div w:id="188837157">
                                                                                                  <w:marLeft w:val="0"/>
                                                                                                  <w:marRight w:val="0"/>
                                                                                                  <w:marTop w:val="0"/>
                                                                                                  <w:marBottom w:val="0"/>
                                                                                                  <w:divBdr>
                                                                                                    <w:top w:val="none" w:sz="0" w:space="0" w:color="auto"/>
                                                                                                    <w:left w:val="none" w:sz="0" w:space="0" w:color="auto"/>
                                                                                                    <w:bottom w:val="none" w:sz="0" w:space="0" w:color="auto"/>
                                                                                                    <w:right w:val="none" w:sz="0" w:space="0" w:color="auto"/>
                                                                                                  </w:divBdr>
                                                                                                  <w:divsChild>
                                                                                                    <w:div w:id="490298556">
                                                                                                      <w:marLeft w:val="0"/>
                                                                                                      <w:marRight w:val="0"/>
                                                                                                      <w:marTop w:val="0"/>
                                                                                                      <w:marBottom w:val="0"/>
                                                                                                      <w:divBdr>
                                                                                                        <w:top w:val="none" w:sz="0" w:space="0" w:color="auto"/>
                                                                                                        <w:left w:val="none" w:sz="0" w:space="0" w:color="auto"/>
                                                                                                        <w:bottom w:val="none" w:sz="0" w:space="0" w:color="auto"/>
                                                                                                        <w:right w:val="none" w:sz="0" w:space="0" w:color="auto"/>
                                                                                                      </w:divBdr>
                                                                                                      <w:divsChild>
                                                                                                        <w:div w:id="1965500211">
                                                                                                          <w:marLeft w:val="0"/>
                                                                                                          <w:marRight w:val="0"/>
                                                                                                          <w:marTop w:val="0"/>
                                                                                                          <w:marBottom w:val="0"/>
                                                                                                          <w:divBdr>
                                                                                                            <w:top w:val="none" w:sz="0" w:space="0" w:color="auto"/>
                                                                                                            <w:left w:val="none" w:sz="0" w:space="0" w:color="auto"/>
                                                                                                            <w:bottom w:val="none" w:sz="0" w:space="0" w:color="auto"/>
                                                                                                            <w:right w:val="none" w:sz="0" w:space="0" w:color="auto"/>
                                                                                                          </w:divBdr>
                                                                                                          <w:divsChild>
                                                                                                            <w:div w:id="895242878">
                                                                                                              <w:marLeft w:val="0"/>
                                                                                                              <w:marRight w:val="0"/>
                                                                                                              <w:marTop w:val="0"/>
                                                                                                              <w:marBottom w:val="0"/>
                                                                                                              <w:divBdr>
                                                                                                                <w:top w:val="none" w:sz="0" w:space="0" w:color="auto"/>
                                                                                                                <w:left w:val="none" w:sz="0" w:space="0" w:color="auto"/>
                                                                                                                <w:bottom w:val="none" w:sz="0" w:space="0" w:color="auto"/>
                                                                                                                <w:right w:val="none" w:sz="0" w:space="0" w:color="auto"/>
                                                                                                              </w:divBdr>
                                                                                                              <w:divsChild>
                                                                                                                <w:div w:id="1176503185">
                                                                                                                  <w:marLeft w:val="0"/>
                                                                                                                  <w:marRight w:val="0"/>
                                                                                                                  <w:marTop w:val="0"/>
                                                                                                                  <w:marBottom w:val="0"/>
                                                                                                                  <w:divBdr>
                                                                                                                    <w:top w:val="none" w:sz="0" w:space="0" w:color="auto"/>
                                                                                                                    <w:left w:val="none" w:sz="0" w:space="0" w:color="auto"/>
                                                                                                                    <w:bottom w:val="none" w:sz="0" w:space="0" w:color="auto"/>
                                                                                                                    <w:right w:val="none" w:sz="0" w:space="0" w:color="auto"/>
                                                                                                                  </w:divBdr>
                                                                                                                  <w:divsChild>
                                                                                                                    <w:div w:id="1786658776">
                                                                                                                      <w:marLeft w:val="0"/>
                                                                                                                      <w:marRight w:val="0"/>
                                                                                                                      <w:marTop w:val="0"/>
                                                                                                                      <w:marBottom w:val="0"/>
                                                                                                                      <w:divBdr>
                                                                                                                        <w:top w:val="none" w:sz="0" w:space="0" w:color="auto"/>
                                                                                                                        <w:left w:val="none" w:sz="0" w:space="0" w:color="auto"/>
                                                                                                                        <w:bottom w:val="none" w:sz="0" w:space="0" w:color="auto"/>
                                                                                                                        <w:right w:val="none" w:sz="0" w:space="0" w:color="auto"/>
                                                                                                                      </w:divBdr>
                                                                                                                      <w:divsChild>
                                                                                                                        <w:div w:id="1193692454">
                                                                                                                          <w:marLeft w:val="0"/>
                                                                                                                          <w:marRight w:val="0"/>
                                                                                                                          <w:marTop w:val="0"/>
                                                                                                                          <w:marBottom w:val="0"/>
                                                                                                                          <w:divBdr>
                                                                                                                            <w:top w:val="none" w:sz="0" w:space="0" w:color="auto"/>
                                                                                                                            <w:left w:val="none" w:sz="0" w:space="0" w:color="auto"/>
                                                                                                                            <w:bottom w:val="none" w:sz="0" w:space="0" w:color="auto"/>
                                                                                                                            <w:right w:val="none" w:sz="0" w:space="0" w:color="auto"/>
                                                                                                                          </w:divBdr>
                                                                                                                          <w:divsChild>
                                                                                                                            <w:div w:id="1886286956">
                                                                                                                              <w:marLeft w:val="0"/>
                                                                                                                              <w:marRight w:val="0"/>
                                                                                                                              <w:marTop w:val="0"/>
                                                                                                                              <w:marBottom w:val="0"/>
                                                                                                                              <w:divBdr>
                                                                                                                                <w:top w:val="none" w:sz="0" w:space="0" w:color="auto"/>
                                                                                                                                <w:left w:val="none" w:sz="0" w:space="0" w:color="auto"/>
                                                                                                                                <w:bottom w:val="none" w:sz="0" w:space="0" w:color="auto"/>
                                                                                                                                <w:right w:val="none" w:sz="0" w:space="0" w:color="auto"/>
                                                                                                                              </w:divBdr>
                                                                                                                              <w:divsChild>
                                                                                                                                <w:div w:id="2016299816">
                                                                                                                                  <w:marLeft w:val="0"/>
                                                                                                                                  <w:marRight w:val="0"/>
                                                                                                                                  <w:marTop w:val="0"/>
                                                                                                                                  <w:marBottom w:val="0"/>
                                                                                                                                  <w:divBdr>
                                                                                                                                    <w:top w:val="none" w:sz="0" w:space="0" w:color="auto"/>
                                                                                                                                    <w:left w:val="none" w:sz="0" w:space="0" w:color="auto"/>
                                                                                                                                    <w:bottom w:val="none" w:sz="0" w:space="0" w:color="auto"/>
                                                                                                                                    <w:right w:val="none" w:sz="0" w:space="0" w:color="auto"/>
                                                                                                                                  </w:divBdr>
                                                                                                                                  <w:divsChild>
                                                                                                                                    <w:div w:id="908031914">
                                                                                                                                      <w:marLeft w:val="0"/>
                                                                                                                                      <w:marRight w:val="0"/>
                                                                                                                                      <w:marTop w:val="0"/>
                                                                                                                                      <w:marBottom w:val="0"/>
                                                                                                                                      <w:divBdr>
                                                                                                                                        <w:top w:val="none" w:sz="0" w:space="0" w:color="auto"/>
                                                                                                                                        <w:left w:val="none" w:sz="0" w:space="0" w:color="auto"/>
                                                                                                                                        <w:bottom w:val="none" w:sz="0" w:space="0" w:color="auto"/>
                                                                                                                                        <w:right w:val="none" w:sz="0" w:space="0" w:color="auto"/>
                                                                                                                                      </w:divBdr>
                                                                                                                                      <w:divsChild>
                                                                                                                                        <w:div w:id="1551721522">
                                                                                                                                          <w:marLeft w:val="0"/>
                                                                                                                                          <w:marRight w:val="0"/>
                                                                                                                                          <w:marTop w:val="0"/>
                                                                                                                                          <w:marBottom w:val="0"/>
                                                                                                                                          <w:divBdr>
                                                                                                                                            <w:top w:val="none" w:sz="0" w:space="0" w:color="auto"/>
                                                                                                                                            <w:left w:val="none" w:sz="0" w:space="0" w:color="auto"/>
                                                                                                                                            <w:bottom w:val="none" w:sz="0" w:space="0" w:color="auto"/>
                                                                                                                                            <w:right w:val="none" w:sz="0" w:space="0" w:color="auto"/>
                                                                                                                                          </w:divBdr>
                                                                                                                                          <w:divsChild>
                                                                                                                                            <w:div w:id="1073308295">
                                                                                                                                              <w:marLeft w:val="0"/>
                                                                                                                                              <w:marRight w:val="0"/>
                                                                                                                                              <w:marTop w:val="0"/>
                                                                                                                                              <w:marBottom w:val="0"/>
                                                                                                                                              <w:divBdr>
                                                                                                                                                <w:top w:val="none" w:sz="0" w:space="0" w:color="auto"/>
                                                                                                                                                <w:left w:val="none" w:sz="0" w:space="0" w:color="auto"/>
                                                                                                                                                <w:bottom w:val="none" w:sz="0" w:space="0" w:color="auto"/>
                                                                                                                                                <w:right w:val="none" w:sz="0" w:space="0" w:color="auto"/>
                                                                                                                                              </w:divBdr>
                                                                                                                                              <w:divsChild>
                                                                                                                                                <w:div w:id="1109664694">
                                                                                                                                                  <w:marLeft w:val="0"/>
                                                                                                                                                  <w:marRight w:val="0"/>
                                                                                                                                                  <w:marTop w:val="0"/>
                                                                                                                                                  <w:marBottom w:val="0"/>
                                                                                                                                                  <w:divBdr>
                                                                                                                                                    <w:top w:val="none" w:sz="0" w:space="0" w:color="auto"/>
                                                                                                                                                    <w:left w:val="none" w:sz="0" w:space="0" w:color="auto"/>
                                                                                                                                                    <w:bottom w:val="none" w:sz="0" w:space="0" w:color="auto"/>
                                                                                                                                                    <w:right w:val="none" w:sz="0" w:space="0" w:color="auto"/>
                                                                                                                                                  </w:divBdr>
                                                                                                                                                  <w:divsChild>
                                                                                                                                                    <w:div w:id="582421903">
                                                                                                                                                      <w:marLeft w:val="0"/>
                                                                                                                                                      <w:marRight w:val="0"/>
                                                                                                                                                      <w:marTop w:val="0"/>
                                                                                                                                                      <w:marBottom w:val="0"/>
                                                                                                                                                      <w:divBdr>
                                                                                                                                                        <w:top w:val="none" w:sz="0" w:space="0" w:color="auto"/>
                                                                                                                                                        <w:left w:val="none" w:sz="0" w:space="0" w:color="auto"/>
                                                                                                                                                        <w:bottom w:val="none" w:sz="0" w:space="0" w:color="auto"/>
                                                                                                                                                        <w:right w:val="none" w:sz="0" w:space="0" w:color="auto"/>
                                                                                                                                                      </w:divBdr>
                                                                                                                                                      <w:divsChild>
                                                                                                                                                        <w:div w:id="1775322727">
                                                                                                                                                          <w:marLeft w:val="0"/>
                                                                                                                                                          <w:marRight w:val="0"/>
                                                                                                                                                          <w:marTop w:val="0"/>
                                                                                                                                                          <w:marBottom w:val="0"/>
                                                                                                                                                          <w:divBdr>
                                                                                                                                                            <w:top w:val="none" w:sz="0" w:space="0" w:color="auto"/>
                                                                                                                                                            <w:left w:val="none" w:sz="0" w:space="0" w:color="auto"/>
                                                                                                                                                            <w:bottom w:val="none" w:sz="0" w:space="0" w:color="auto"/>
                                                                                                                                                            <w:right w:val="none" w:sz="0" w:space="0" w:color="auto"/>
                                                                                                                                                          </w:divBdr>
                                                                                                                                                          <w:divsChild>
                                                                                                                                                            <w:div w:id="599333982">
                                                                                                                                                              <w:marLeft w:val="0"/>
                                                                                                                                                              <w:marRight w:val="0"/>
                                                                                                                                                              <w:marTop w:val="0"/>
                                                                                                                                                              <w:marBottom w:val="0"/>
                                                                                                                                                              <w:divBdr>
                                                                                                                                                                <w:top w:val="none" w:sz="0" w:space="0" w:color="auto"/>
                                                                                                                                                                <w:left w:val="none" w:sz="0" w:space="0" w:color="auto"/>
                                                                                                                                                                <w:bottom w:val="none" w:sz="0" w:space="0" w:color="auto"/>
                                                                                                                                                                <w:right w:val="none" w:sz="0" w:space="0" w:color="auto"/>
                                                                                                                                                              </w:divBdr>
                                                                                                                                                              <w:divsChild>
                                                                                                                                                                <w:div w:id="1851328795">
                                                                                                                                                                  <w:marLeft w:val="0"/>
                                                                                                                                                                  <w:marRight w:val="0"/>
                                                                                                                                                                  <w:marTop w:val="0"/>
                                                                                                                                                                  <w:marBottom w:val="0"/>
                                                                                                                                                                  <w:divBdr>
                                                                                                                                                                    <w:top w:val="none" w:sz="0" w:space="0" w:color="auto"/>
                                                                                                                                                                    <w:left w:val="none" w:sz="0" w:space="0" w:color="auto"/>
                                                                                                                                                                    <w:bottom w:val="none" w:sz="0" w:space="0" w:color="auto"/>
                                                                                                                                                                    <w:right w:val="none" w:sz="0" w:space="0" w:color="auto"/>
                                                                                                                                                                  </w:divBdr>
                                                                                                                                                                  <w:divsChild>
                                                                                                                                                                    <w:div w:id="2066684505">
                                                                                                                                                                      <w:marLeft w:val="0"/>
                                                                                                                                                                      <w:marRight w:val="0"/>
                                                                                                                                                                      <w:marTop w:val="0"/>
                                                                                                                                                                      <w:marBottom w:val="0"/>
                                                                                                                                                                      <w:divBdr>
                                                                                                                                                                        <w:top w:val="none" w:sz="0" w:space="0" w:color="auto"/>
                                                                                                                                                                        <w:left w:val="none" w:sz="0" w:space="0" w:color="auto"/>
                                                                                                                                                                        <w:bottom w:val="none" w:sz="0" w:space="0" w:color="auto"/>
                                                                                                                                                                        <w:right w:val="none" w:sz="0" w:space="0" w:color="auto"/>
                                                                                                                                                                      </w:divBdr>
                                                                                                                                                                      <w:divsChild>
                                                                                                                                                                        <w:div w:id="771585439">
                                                                                                                                                                          <w:marLeft w:val="0"/>
                                                                                                                                                                          <w:marRight w:val="0"/>
                                                                                                                                                                          <w:marTop w:val="0"/>
                                                                                                                                                                          <w:marBottom w:val="0"/>
                                                                                                                                                                          <w:divBdr>
                                                                                                                                                                            <w:top w:val="none" w:sz="0" w:space="0" w:color="auto"/>
                                                                                                                                                                            <w:left w:val="none" w:sz="0" w:space="0" w:color="auto"/>
                                                                                                                                                                            <w:bottom w:val="none" w:sz="0" w:space="0" w:color="auto"/>
                                                                                                                                                                            <w:right w:val="none" w:sz="0" w:space="0" w:color="auto"/>
                                                                                                                                                                          </w:divBdr>
                                                                                                                                                                          <w:divsChild>
                                                                                                                                                                            <w:div w:id="875966892">
                                                                                                                                                                              <w:marLeft w:val="0"/>
                                                                                                                                                                              <w:marRight w:val="0"/>
                                                                                                                                                                              <w:marTop w:val="0"/>
                                                                                                                                                                              <w:marBottom w:val="0"/>
                                                                                                                                                                              <w:divBdr>
                                                                                                                                                                                <w:top w:val="none" w:sz="0" w:space="0" w:color="auto"/>
                                                                                                                                                                                <w:left w:val="none" w:sz="0" w:space="0" w:color="auto"/>
                                                                                                                                                                                <w:bottom w:val="none" w:sz="0" w:space="0" w:color="auto"/>
                                                                                                                                                                                <w:right w:val="none" w:sz="0" w:space="0" w:color="auto"/>
                                                                                                                                                                              </w:divBdr>
                                                                                                                                                                              <w:divsChild>
                                                                                                                                                                                <w:div w:id="66272488">
                                                                                                                                                                                  <w:marLeft w:val="0"/>
                                                                                                                                                                                  <w:marRight w:val="0"/>
                                                                                                                                                                                  <w:marTop w:val="0"/>
                                                                                                                                                                                  <w:marBottom w:val="0"/>
                                                                                                                                                                                  <w:divBdr>
                                                                                                                                                                                    <w:top w:val="none" w:sz="0" w:space="0" w:color="auto"/>
                                                                                                                                                                                    <w:left w:val="none" w:sz="0" w:space="0" w:color="auto"/>
                                                                                                                                                                                    <w:bottom w:val="none" w:sz="0" w:space="0" w:color="auto"/>
                                                                                                                                                                                    <w:right w:val="none" w:sz="0" w:space="0" w:color="auto"/>
                                                                                                                                                                                  </w:divBdr>
                                                                                                                                                                                  <w:divsChild>
                                                                                                                                                                                    <w:div w:id="1591498861">
                                                                                                                                                                                      <w:marLeft w:val="0"/>
                                                                                                                                                                                      <w:marRight w:val="0"/>
                                                                                                                                                                                      <w:marTop w:val="0"/>
                                                                                                                                                                                      <w:marBottom w:val="0"/>
                                                                                                                                                                                      <w:divBdr>
                                                                                                                                                                                        <w:top w:val="none" w:sz="0" w:space="0" w:color="auto"/>
                                                                                                                                                                                        <w:left w:val="none" w:sz="0" w:space="0" w:color="auto"/>
                                                                                                                                                                                        <w:bottom w:val="none" w:sz="0" w:space="0" w:color="auto"/>
                                                                                                                                                                                        <w:right w:val="none" w:sz="0" w:space="0" w:color="auto"/>
                                                                                                                                                                                      </w:divBdr>
                                                                                                                                                                                      <w:divsChild>
                                                                                                                                                                                        <w:div w:id="1863586970">
                                                                                                                                                                                          <w:marLeft w:val="0"/>
                                                                                                                                                                                          <w:marRight w:val="0"/>
                                                                                                                                                                                          <w:marTop w:val="0"/>
                                                                                                                                                                                          <w:marBottom w:val="0"/>
                                                                                                                                                                                          <w:divBdr>
                                                                                                                                                                                            <w:top w:val="none" w:sz="0" w:space="0" w:color="auto"/>
                                                                                                                                                                                            <w:left w:val="none" w:sz="0" w:space="0" w:color="auto"/>
                                                                                                                                                                                            <w:bottom w:val="none" w:sz="0" w:space="0" w:color="auto"/>
                                                                                                                                                                                            <w:right w:val="none" w:sz="0" w:space="0" w:color="auto"/>
                                                                                                                                                                                          </w:divBdr>
                                                                                                                                                                                          <w:divsChild>
                                                                                                                                                                                            <w:div w:id="1395082201">
                                                                                                                                                                                              <w:marLeft w:val="0"/>
                                                                                                                                                                                              <w:marRight w:val="0"/>
                                                                                                                                                                                              <w:marTop w:val="0"/>
                                                                                                                                                                                              <w:marBottom w:val="0"/>
                                                                                                                                                                                              <w:divBdr>
                                                                                                                                                                                                <w:top w:val="none" w:sz="0" w:space="0" w:color="auto"/>
                                                                                                                                                                                                <w:left w:val="none" w:sz="0" w:space="0" w:color="auto"/>
                                                                                                                                                                                                <w:bottom w:val="none" w:sz="0" w:space="0" w:color="auto"/>
                                                                                                                                                                                                <w:right w:val="none" w:sz="0" w:space="0" w:color="auto"/>
                                                                                                                                                                                              </w:divBdr>
                                                                                                                                                                                              <w:divsChild>
                                                                                                                                                                                                <w:div w:id="949167669">
                                                                                                                                                                                                  <w:marLeft w:val="0"/>
                                                                                                                                                                                                  <w:marRight w:val="0"/>
                                                                                                                                                                                                  <w:marTop w:val="0"/>
                                                                                                                                                                                                  <w:marBottom w:val="0"/>
                                                                                                                                                                                                  <w:divBdr>
                                                                                                                                                                                                    <w:top w:val="none" w:sz="0" w:space="0" w:color="auto"/>
                                                                                                                                                                                                    <w:left w:val="none" w:sz="0" w:space="0" w:color="auto"/>
                                                                                                                                                                                                    <w:bottom w:val="none" w:sz="0" w:space="0" w:color="auto"/>
                                                                                                                                                                                                    <w:right w:val="none" w:sz="0" w:space="0" w:color="auto"/>
                                                                                                                                                                                                  </w:divBdr>
                                                                                                                                                                                                  <w:divsChild>
                                                                                                                                                                                                    <w:div w:id="85852385">
                                                                                                                                                                                                      <w:marLeft w:val="0"/>
                                                                                                                                                                                                      <w:marRight w:val="0"/>
                                                                                                                                                                                                      <w:marTop w:val="0"/>
                                                                                                                                                                                                      <w:marBottom w:val="0"/>
                                                                                                                                                                                                      <w:divBdr>
                                                                                                                                                                                                        <w:top w:val="none" w:sz="0" w:space="0" w:color="auto"/>
                                                                                                                                                                                                        <w:left w:val="none" w:sz="0" w:space="0" w:color="auto"/>
                                                                                                                                                                                                        <w:bottom w:val="none" w:sz="0" w:space="0" w:color="auto"/>
                                                                                                                                                                                                        <w:right w:val="none" w:sz="0" w:space="0" w:color="auto"/>
                                                                                                                                                                                                      </w:divBdr>
                                                                                                                                                                                                      <w:divsChild>
                                                                                                                                                                                                        <w:div w:id="55591928">
                                                                                                                                                                                                          <w:marLeft w:val="0"/>
                                                                                                                                                                                                          <w:marRight w:val="0"/>
                                                                                                                                                                                                          <w:marTop w:val="0"/>
                                                                                                                                                                                                          <w:marBottom w:val="0"/>
                                                                                                                                                                                                          <w:divBdr>
                                                                                                                                                                                                            <w:top w:val="none" w:sz="0" w:space="0" w:color="auto"/>
                                                                                                                                                                                                            <w:left w:val="none" w:sz="0" w:space="0" w:color="auto"/>
                                                                                                                                                                                                            <w:bottom w:val="none" w:sz="0" w:space="0" w:color="auto"/>
                                                                                                                                                                                                            <w:right w:val="none" w:sz="0" w:space="0" w:color="auto"/>
                                                                                                                                                                                                          </w:divBdr>
                                                                                                                                                                                                          <w:divsChild>
                                                                                                                                                                                                            <w:div w:id="1208685731">
                                                                                                                                                                                                              <w:marLeft w:val="0"/>
                                                                                                                                                                                                              <w:marRight w:val="0"/>
                                                                                                                                                                                                              <w:marTop w:val="0"/>
                                                                                                                                                                                                              <w:marBottom w:val="0"/>
                                                                                                                                                                                                              <w:divBdr>
                                                                                                                                                                                                                <w:top w:val="none" w:sz="0" w:space="0" w:color="auto"/>
                                                                                                                                                                                                                <w:left w:val="none" w:sz="0" w:space="0" w:color="auto"/>
                                                                                                                                                                                                                <w:bottom w:val="none" w:sz="0" w:space="0" w:color="auto"/>
                                                                                                                                                                                                                <w:right w:val="none" w:sz="0" w:space="0" w:color="auto"/>
                                                                                                                                                                                                              </w:divBdr>
                                                                                                                                                                                                              <w:divsChild>
                                                                                                                                                                                                                <w:div w:id="488713325">
                                                                                                                                                                                                                  <w:marLeft w:val="0"/>
                                                                                                                                                                                                                  <w:marRight w:val="0"/>
                                                                                                                                                                                                                  <w:marTop w:val="0"/>
                                                                                                                                                                                                                  <w:marBottom w:val="0"/>
                                                                                                                                                                                                                  <w:divBdr>
                                                                                                                                                                                                                    <w:top w:val="none" w:sz="0" w:space="0" w:color="auto"/>
                                                                                                                                                                                                                    <w:left w:val="none" w:sz="0" w:space="0" w:color="auto"/>
                                                                                                                                                                                                                    <w:bottom w:val="none" w:sz="0" w:space="0" w:color="auto"/>
                                                                                                                                                                                                                    <w:right w:val="none" w:sz="0" w:space="0" w:color="auto"/>
                                                                                                                                                                                                                  </w:divBdr>
                                                                                                                                                                                                                  <w:divsChild>
                                                                                                                                                                                                                    <w:div w:id="500320380">
                                                                                                                                                                                                                      <w:marLeft w:val="0"/>
                                                                                                                                                                                                                      <w:marRight w:val="0"/>
                                                                                                                                                                                                                      <w:marTop w:val="0"/>
                                                                                                                                                                                                                      <w:marBottom w:val="0"/>
                                                                                                                                                                                                                      <w:divBdr>
                                                                                                                                                                                                                        <w:top w:val="none" w:sz="0" w:space="0" w:color="auto"/>
                                                                                                                                                                                                                        <w:left w:val="none" w:sz="0" w:space="0" w:color="auto"/>
                                                                                                                                                                                                                        <w:bottom w:val="none" w:sz="0" w:space="0" w:color="auto"/>
                                                                                                                                                                                                                        <w:right w:val="none" w:sz="0" w:space="0" w:color="auto"/>
                                                                                                                                                                                                                      </w:divBdr>
                                                                                                                                                                                                                      <w:divsChild>
                                                                                                                                                                                                                        <w:div w:id="359865001">
                                                                                                                                                                                                                          <w:marLeft w:val="0"/>
                                                                                                                                                                                                                          <w:marRight w:val="0"/>
                                                                                                                                                                                                                          <w:marTop w:val="0"/>
                                                                                                                                                                                                                          <w:marBottom w:val="0"/>
                                                                                                                                                                                                                          <w:divBdr>
                                                                                                                                                                                                                            <w:top w:val="none" w:sz="0" w:space="0" w:color="auto"/>
                                                                                                                                                                                                                            <w:left w:val="none" w:sz="0" w:space="0" w:color="auto"/>
                                                                                                                                                                                                                            <w:bottom w:val="none" w:sz="0" w:space="0" w:color="auto"/>
                                                                                                                                                                                                                            <w:right w:val="none" w:sz="0" w:space="0" w:color="auto"/>
                                                                                                                                                                                                                          </w:divBdr>
                                                                                                                                                                                                                          <w:divsChild>
                                                                                                                                                                                                                            <w:div w:id="1749688495">
                                                                                                                                                                                                                              <w:marLeft w:val="0"/>
                                                                                                                                                                                                                              <w:marRight w:val="0"/>
                                                                                                                                                                                                                              <w:marTop w:val="0"/>
                                                                                                                                                                                                                              <w:marBottom w:val="0"/>
                                                                                                                                                                                                                              <w:divBdr>
                                                                                                                                                                                                                                <w:top w:val="none" w:sz="0" w:space="0" w:color="auto"/>
                                                                                                                                                                                                                                <w:left w:val="none" w:sz="0" w:space="0" w:color="auto"/>
                                                                                                                                                                                                                                <w:bottom w:val="none" w:sz="0" w:space="0" w:color="auto"/>
                                                                                                                                                                                                                                <w:right w:val="none" w:sz="0" w:space="0" w:color="auto"/>
                                                                                                                                                                                                                              </w:divBdr>
                                                                                                                                                                                                                              <w:divsChild>
                                                                                                                                                                                                                                <w:div w:id="856849553">
                                                                                                                                                                                                                                  <w:marLeft w:val="0"/>
                                                                                                                                                                                                                                  <w:marRight w:val="0"/>
                                                                                                                                                                                                                                  <w:marTop w:val="0"/>
                                                                                                                                                                                                                                  <w:marBottom w:val="0"/>
                                                                                                                                                                                                                                  <w:divBdr>
                                                                                                                                                                                                                                    <w:top w:val="none" w:sz="0" w:space="0" w:color="auto"/>
                                                                                                                                                                                                                                    <w:left w:val="none" w:sz="0" w:space="0" w:color="auto"/>
                                                                                                                                                                                                                                    <w:bottom w:val="none" w:sz="0" w:space="0" w:color="auto"/>
                                                                                                                                                                                                                                    <w:right w:val="none" w:sz="0" w:space="0" w:color="auto"/>
                                                                                                                                                                                                                                  </w:divBdr>
                                                                                                                                                                                                                                  <w:divsChild>
                                                                                                                                                                                                                                    <w:div w:id="695085637">
                                                                                                                                                                                                                                      <w:marLeft w:val="0"/>
                                                                                                                                                                                                                                      <w:marRight w:val="0"/>
                                                                                                                                                                                                                                      <w:marTop w:val="0"/>
                                                                                                                                                                                                                                      <w:marBottom w:val="0"/>
                                                                                                                                                                                                                                      <w:divBdr>
                                                                                                                                                                                                                                        <w:top w:val="none" w:sz="0" w:space="0" w:color="auto"/>
                                                                                                                                                                                                                                        <w:left w:val="none" w:sz="0" w:space="0" w:color="auto"/>
                                                                                                                                                                                                                                        <w:bottom w:val="none" w:sz="0" w:space="0" w:color="auto"/>
                                                                                                                                                                                                                                        <w:right w:val="none" w:sz="0" w:space="0" w:color="auto"/>
                                                                                                                                                                                                                                      </w:divBdr>
                                                                                                                                                                                                                                      <w:divsChild>
                                                                                                                                                                                                                                        <w:div w:id="19598594">
                                                                                                                                                                                                                                          <w:marLeft w:val="0"/>
                                                                                                                                                                                                                                          <w:marRight w:val="0"/>
                                                                                                                                                                                                                                          <w:marTop w:val="0"/>
                                                                                                                                                                                                                                          <w:marBottom w:val="0"/>
                                                                                                                                                                                                                                          <w:divBdr>
                                                                                                                                                                                                                                            <w:top w:val="none" w:sz="0" w:space="0" w:color="auto"/>
                                                                                                                                                                                                                                            <w:left w:val="none" w:sz="0" w:space="0" w:color="auto"/>
                                                                                                                                                                                                                                            <w:bottom w:val="none" w:sz="0" w:space="0" w:color="auto"/>
                                                                                                                                                                                                                                            <w:right w:val="none" w:sz="0" w:space="0" w:color="auto"/>
                                                                                                                                                                                                                                          </w:divBdr>
                                                                                                                                                                                                                                          <w:divsChild>
                                                                                                                                                                                                                                            <w:div w:id="23024068">
                                                                                                                                                                                                                                              <w:marLeft w:val="0"/>
                                                                                                                                                                                                                                              <w:marRight w:val="0"/>
                                                                                                                                                                                                                                              <w:marTop w:val="0"/>
                                                                                                                                                                                                                                              <w:marBottom w:val="0"/>
                                                                                                                                                                                                                                              <w:divBdr>
                                                                                                                                                                                                                                                <w:top w:val="none" w:sz="0" w:space="0" w:color="auto"/>
                                                                                                                                                                                                                                                <w:left w:val="none" w:sz="0" w:space="0" w:color="auto"/>
                                                                                                                                                                                                                                                <w:bottom w:val="none" w:sz="0" w:space="0" w:color="auto"/>
                                                                                                                                                                                                                                                <w:right w:val="none" w:sz="0" w:space="0" w:color="auto"/>
                                                                                                                                                                                                                                              </w:divBdr>
                                                                                                                                                                                                                                              <w:divsChild>
                                                                                                                                                                                                                                                <w:div w:id="655842774">
                                                                                                                                                                                                                                                  <w:marLeft w:val="0"/>
                                                                                                                                                                                                                                                  <w:marRight w:val="0"/>
                                                                                                                                                                                                                                                  <w:marTop w:val="0"/>
                                                                                                                                                                                                                                                  <w:marBottom w:val="0"/>
                                                                                                                                                                                                                                                  <w:divBdr>
                                                                                                                                                                                                                                                    <w:top w:val="none" w:sz="0" w:space="0" w:color="auto"/>
                                                                                                                                                                                                                                                    <w:left w:val="none" w:sz="0" w:space="0" w:color="auto"/>
                                                                                                                                                                                                                                                    <w:bottom w:val="none" w:sz="0" w:space="0" w:color="auto"/>
                                                                                                                                                                                                                                                    <w:right w:val="none" w:sz="0" w:space="0" w:color="auto"/>
                                                                                                                                                                                                                                                  </w:divBdr>
                                                                                                                                                                                                                                                  <w:divsChild>
                                                                                                                                                                                                                                                    <w:div w:id="146677454">
                                                                                                                                                                                                                                                      <w:marLeft w:val="0"/>
                                                                                                                                                                                                                                                      <w:marRight w:val="0"/>
                                                                                                                                                                                                                                                      <w:marTop w:val="0"/>
                                                                                                                                                                                                                                                      <w:marBottom w:val="0"/>
                                                                                                                                                                                                                                                      <w:divBdr>
                                                                                                                                                                                                                                                        <w:top w:val="none" w:sz="0" w:space="0" w:color="auto"/>
                                                                                                                                                                                                                                                        <w:left w:val="none" w:sz="0" w:space="0" w:color="auto"/>
                                                                                                                                                                                                                                                        <w:bottom w:val="none" w:sz="0" w:space="0" w:color="auto"/>
                                                                                                                                                                                                                                                        <w:right w:val="none" w:sz="0" w:space="0" w:color="auto"/>
                                                                                                                                                                                                                                                      </w:divBdr>
                                                                                                                                                                                                                                                      <w:divsChild>
                                                                                                                                                                                                                                                        <w:div w:id="385252847">
                                                                                                                                                                                                                                                          <w:marLeft w:val="0"/>
                                                                                                                                                                                                                                                          <w:marRight w:val="0"/>
                                                                                                                                                                                                                                                          <w:marTop w:val="0"/>
                                                                                                                                                                                                                                                          <w:marBottom w:val="0"/>
                                                                                                                                                                                                                                                          <w:divBdr>
                                                                                                                                                                                                                                                            <w:top w:val="none" w:sz="0" w:space="0" w:color="auto"/>
                                                                                                                                                                                                                                                            <w:left w:val="none" w:sz="0" w:space="0" w:color="auto"/>
                                                                                                                                                                                                                                                            <w:bottom w:val="none" w:sz="0" w:space="0" w:color="auto"/>
                                                                                                                                                                                                                                                            <w:right w:val="none" w:sz="0" w:space="0" w:color="auto"/>
                                                                                                                                                                                                                                                          </w:divBdr>
                                                                                                                                                                                                                                                          <w:divsChild>
                                                                                                                                                                                                                                                            <w:div w:id="1760829814">
                                                                                                                                                                                                                                                              <w:marLeft w:val="0"/>
                                                                                                                                                                                                                                                              <w:marRight w:val="0"/>
                                                                                                                                                                                                                                                              <w:marTop w:val="0"/>
                                                                                                                                                                                                                                                              <w:marBottom w:val="0"/>
                                                                                                                                                                                                                                                              <w:divBdr>
                                                                                                                                                                                                                                                                <w:top w:val="none" w:sz="0" w:space="0" w:color="auto"/>
                                                                                                                                                                                                                                                                <w:left w:val="none" w:sz="0" w:space="0" w:color="auto"/>
                                                                                                                                                                                                                                                                <w:bottom w:val="none" w:sz="0" w:space="0" w:color="auto"/>
                                                                                                                                                                                                                                                                <w:right w:val="none" w:sz="0" w:space="0" w:color="auto"/>
                                                                                                                                                                                                                                                              </w:divBdr>
                                                                                                                                                                                                                                                              <w:divsChild>
                                                                                                                                                                                                                                                                <w:div w:id="1445493165">
                                                                                                                                                                                                                                                                  <w:marLeft w:val="0"/>
                                                                                                                                                                                                                                                                  <w:marRight w:val="0"/>
                                                                                                                                                                                                                                                                  <w:marTop w:val="0"/>
                                                                                                                                                                                                                                                                  <w:marBottom w:val="0"/>
                                                                                                                                                                                                                                                                  <w:divBdr>
                                                                                                                                                                                                                                                                    <w:top w:val="none" w:sz="0" w:space="0" w:color="auto"/>
                                                                                                                                                                                                                                                                    <w:left w:val="none" w:sz="0" w:space="0" w:color="auto"/>
                                                                                                                                                                                                                                                                    <w:bottom w:val="none" w:sz="0" w:space="0" w:color="auto"/>
                                                                                                                                                                                                                                                                    <w:right w:val="none" w:sz="0" w:space="0" w:color="auto"/>
                                                                                                                                                                                                                                                                  </w:divBdr>
                                                                                                                                                                                                                                                                  <w:divsChild>
                                                                                                                                                                                                                                                                    <w:div w:id="1151563345">
                                                                                                                                                                                                                                                                      <w:marLeft w:val="0"/>
                                                                                                                                                                                                                                                                      <w:marRight w:val="0"/>
                                                                                                                                                                                                                                                                      <w:marTop w:val="0"/>
                                                                                                                                                                                                                                                                      <w:marBottom w:val="0"/>
                                                                                                                                                                                                                                                                      <w:divBdr>
                                                                                                                                                                                                                                                                        <w:top w:val="none" w:sz="0" w:space="0" w:color="auto"/>
                                                                                                                                                                                                                                                                        <w:left w:val="none" w:sz="0" w:space="0" w:color="auto"/>
                                                                                                                                                                                                                                                                        <w:bottom w:val="none" w:sz="0" w:space="0" w:color="auto"/>
                                                                                                                                                                                                                                                                        <w:right w:val="none" w:sz="0" w:space="0" w:color="auto"/>
                                                                                                                                                                                                                                                                      </w:divBdr>
                                                                                                                                                                                                                                                                      <w:divsChild>
                                                                                                                                                                                                                                                                        <w:div w:id="1647271746">
                                                                                                                                                                                                                                                                          <w:marLeft w:val="0"/>
                                                                                                                                                                                                                                                                          <w:marRight w:val="0"/>
                                                                                                                                                                                                                                                                          <w:marTop w:val="0"/>
                                                                                                                                                                                                                                                                          <w:marBottom w:val="0"/>
                                                                                                                                                                                                                                                                          <w:divBdr>
                                                                                                                                                                                                                                                                            <w:top w:val="none" w:sz="0" w:space="0" w:color="auto"/>
                                                                                                                                                                                                                                                                            <w:left w:val="none" w:sz="0" w:space="0" w:color="auto"/>
                                                                                                                                                                                                                                                                            <w:bottom w:val="none" w:sz="0" w:space="0" w:color="auto"/>
                                                                                                                                                                                                                                                                            <w:right w:val="none" w:sz="0" w:space="0" w:color="auto"/>
                                                                                                                                                                                                                                                                          </w:divBdr>
                                                                                                                                                                                                                                                                          <w:divsChild>
                                                                                                                                                                                                                                                                            <w:div w:id="876046315">
                                                                                                                                                                                                                                                                              <w:marLeft w:val="0"/>
                                                                                                                                                                                                                                                                              <w:marRight w:val="0"/>
                                                                                                                                                                                                                                                                              <w:marTop w:val="0"/>
                                                                                                                                                                                                                                                                              <w:marBottom w:val="0"/>
                                                                                                                                                                                                                                                                              <w:divBdr>
                                                                                                                                                                                                                                                                                <w:top w:val="none" w:sz="0" w:space="0" w:color="auto"/>
                                                                                                                                                                                                                                                                                <w:left w:val="none" w:sz="0" w:space="0" w:color="auto"/>
                                                                                                                                                                                                                                                                                <w:bottom w:val="none" w:sz="0" w:space="0" w:color="auto"/>
                                                                                                                                                                                                                                                                                <w:right w:val="none" w:sz="0" w:space="0" w:color="auto"/>
                                                                                                                                                                                                                                                                              </w:divBdr>
                                                                                                                                                                                                                                                                              <w:divsChild>
                                                                                                                                                                                                                                                                                <w:div w:id="325329290">
                                                                                                                                                                                                                                                                                  <w:marLeft w:val="0"/>
                                                                                                                                                                                                                                                                                  <w:marRight w:val="0"/>
                                                                                                                                                                                                                                                                                  <w:marTop w:val="0"/>
                                                                                                                                                                                                                                                                                  <w:marBottom w:val="0"/>
                                                                                                                                                                                                                                                                                  <w:divBdr>
                                                                                                                                                                                                                                                                                    <w:top w:val="none" w:sz="0" w:space="0" w:color="auto"/>
                                                                                                                                                                                                                                                                                    <w:left w:val="none" w:sz="0" w:space="0" w:color="auto"/>
                                                                                                                                                                                                                                                                                    <w:bottom w:val="none" w:sz="0" w:space="0" w:color="auto"/>
                                                                                                                                                                                                                                                                                    <w:right w:val="none" w:sz="0" w:space="0" w:color="auto"/>
                                                                                                                                                                                                                                                                                  </w:divBdr>
                                                                                                                                                                                                                                                                                  <w:divsChild>
                                                                                                                                                                                                                                                                                    <w:div w:id="961689468">
                                                                                                                                                                                                                                                                                      <w:marLeft w:val="0"/>
                                                                                                                                                                                                                                                                                      <w:marRight w:val="0"/>
                                                                                                                                                                                                                                                                                      <w:marTop w:val="0"/>
                                                                                                                                                                                                                                                                                      <w:marBottom w:val="0"/>
                                                                                                                                                                                                                                                                                      <w:divBdr>
                                                                                                                                                                                                                                                                                        <w:top w:val="none" w:sz="0" w:space="0" w:color="auto"/>
                                                                                                                                                                                                                                                                                        <w:left w:val="none" w:sz="0" w:space="0" w:color="auto"/>
                                                                                                                                                                                                                                                                                        <w:bottom w:val="none" w:sz="0" w:space="0" w:color="auto"/>
                                                                                                                                                                                                                                                                                        <w:right w:val="none" w:sz="0" w:space="0" w:color="auto"/>
                                                                                                                                                                                                                                                                                      </w:divBdr>
                                                                                                                                                                                                                                                                                      <w:divsChild>
                                                                                                                                                                                                                                                                                        <w:div w:id="2081321859">
                                                                                                                                                                                                                                                                                          <w:marLeft w:val="0"/>
                                                                                                                                                                                                                                                                                          <w:marRight w:val="0"/>
                                                                                                                                                                                                                                                                                          <w:marTop w:val="0"/>
                                                                                                                                                                                                                                                                                          <w:marBottom w:val="0"/>
                                                                                                                                                                                                                                                                                          <w:divBdr>
                                                                                                                                                                                                                                                                                            <w:top w:val="none" w:sz="0" w:space="0" w:color="auto"/>
                                                                                                                                                                                                                                                                                            <w:left w:val="none" w:sz="0" w:space="0" w:color="auto"/>
                                                                                                                                                                                                                                                                                            <w:bottom w:val="none" w:sz="0" w:space="0" w:color="auto"/>
                                                                                                                                                                                                                                                                                            <w:right w:val="none" w:sz="0" w:space="0" w:color="auto"/>
                                                                                                                                                                                                                                                                                          </w:divBdr>
                                                                                                                                                                                                                                                                                          <w:divsChild>
                                                                                                                                                                                                                                                                                            <w:div w:id="20005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ater.vic.gov.au/monitoring.htm" TargetMode="External"/><Relationship Id="rId13" Type="http://schemas.openxmlformats.org/officeDocument/2006/relationships/image" Target="media/image4.tif"/><Relationship Id="rId3" Type="http://schemas.openxmlformats.org/officeDocument/2006/relationships/styles" Target="styles.xml"/><Relationship Id="rId7" Type="http://schemas.openxmlformats.org/officeDocument/2006/relationships/hyperlink" Target="http://realtimedata.water.nsw.gov.au/water.stm" TargetMode="External"/><Relationship Id="rId12" Type="http://schemas.openxmlformats.org/officeDocument/2006/relationships/image" Target="media/image3.t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ithub.com/jamesrlawson/riparian-WD/tree/master/scripts" TargetMode="Externa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D03AE-6279-43C2-9B34-D0EAC831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9521</TotalTime>
  <Pages>33</Pages>
  <Words>34964</Words>
  <Characters>204545</Characters>
  <Application>Microsoft Office Word</Application>
  <DocSecurity>0</DocSecurity>
  <Lines>4545</Lines>
  <Paragraphs>1979</Paragraphs>
  <ScaleCrop>false</ScaleCrop>
  <HeadingPairs>
    <vt:vector size="2" baseType="variant">
      <vt:variant>
        <vt:lpstr>Title</vt:lpstr>
      </vt:variant>
      <vt:variant>
        <vt:i4>1</vt:i4>
      </vt:variant>
    </vt:vector>
  </HeadingPairs>
  <TitlesOfParts>
    <vt:vector size="1" baseType="lpstr">
      <vt:lpstr/>
    </vt:vector>
  </TitlesOfParts>
  <Company>Office of Environment and Heritage</Company>
  <LinksUpToDate>false</LinksUpToDate>
  <CharactersWithSpaces>237530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Lawson</cp:lastModifiedBy>
  <cp:revision>22</cp:revision>
  <dcterms:created xsi:type="dcterms:W3CDTF">2014-04-28T03:21:00Z</dcterms:created>
  <dcterms:modified xsi:type="dcterms:W3CDTF">2014-05-15T03:50:00Z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